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67C86" w14:textId="77777777" w:rsidR="00062ADC" w:rsidRPr="00592FC7" w:rsidRDefault="0073117F">
      <w:pPr>
        <w:pStyle w:val="Title"/>
        <w:jc w:val="left"/>
        <w:pPrChange w:id="0" w:author="andrea55" w:date="2018-10-05T14:23:00Z">
          <w:pPr>
            <w:pStyle w:val="Title"/>
          </w:pPr>
        </w:pPrChange>
      </w:pPr>
      <w:bookmarkStart w:id="1" w:name="_GoBack"/>
      <w:bookmarkEnd w:id="1"/>
      <w:r w:rsidRPr="00592FC7">
        <w:t>PhD thesis</w:t>
      </w:r>
    </w:p>
    <w:p w14:paraId="3133D2A8" w14:textId="77777777" w:rsidR="00062ADC" w:rsidRPr="00592FC7" w:rsidRDefault="0073117F">
      <w:pPr>
        <w:jc w:val="left"/>
        <w:pPrChange w:id="2" w:author="andrea55" w:date="2018-10-05T14:23:00Z">
          <w:pPr/>
        </w:pPrChange>
      </w:pPr>
      <w:proofErr w:type="spellStart"/>
      <w:r w:rsidRPr="00592FC7">
        <w:t>Elías</w:t>
      </w:r>
      <w:proofErr w:type="spellEnd"/>
      <w:r w:rsidRPr="00592FC7">
        <w:t xml:space="preserve"> </w:t>
      </w:r>
      <w:proofErr w:type="spellStart"/>
      <w:r w:rsidRPr="00592FC7">
        <w:t>Sæbjörn</w:t>
      </w:r>
      <w:proofErr w:type="spellEnd"/>
      <w:r w:rsidRPr="00592FC7">
        <w:t xml:space="preserve"> </w:t>
      </w:r>
      <w:proofErr w:type="spellStart"/>
      <w:r w:rsidRPr="00592FC7">
        <w:t>Eyþórsson</w:t>
      </w:r>
      <w:proofErr w:type="spellEnd"/>
    </w:p>
    <w:p w14:paraId="2C2556CB" w14:textId="77777777" w:rsidR="00062ADC" w:rsidRPr="00592FC7" w:rsidRDefault="0073117F">
      <w:pPr>
        <w:jc w:val="left"/>
        <w:pPrChange w:id="3" w:author="andrea55" w:date="2018-10-05T14:23:00Z">
          <w:pPr/>
        </w:pPrChange>
      </w:pPr>
      <w:r w:rsidRPr="00592FC7">
        <w:t>2018-10-05</w:t>
      </w:r>
    </w:p>
    <w:p w14:paraId="2F7F6278" w14:textId="77777777" w:rsidR="00062ADC" w:rsidRPr="00592FC7" w:rsidRDefault="0073117F" w:rsidP="00CD50A8">
      <w:pPr>
        <w:pStyle w:val="Heading1"/>
      </w:pPr>
      <w:bookmarkStart w:id="4" w:name="preamble"/>
      <w:bookmarkEnd w:id="4"/>
      <w:r w:rsidRPr="00592FC7">
        <w:t>Preamble</w:t>
      </w:r>
    </w:p>
    <w:p w14:paraId="44F15C53" w14:textId="77777777" w:rsidR="00062ADC" w:rsidRPr="00592FC7" w:rsidRDefault="0073117F">
      <w:pPr>
        <w:jc w:val="left"/>
        <w:pPrChange w:id="5" w:author="andrea55" w:date="2018-10-05T14:23:00Z">
          <w:pPr/>
        </w:pPrChange>
      </w:pPr>
      <w:r w:rsidRPr="00592FC7">
        <w:t xml:space="preserve">I am currently writing my PhD thesis on the impact of pneumococcal vaccination in Iceland. I decided to host the thesis on </w:t>
      </w:r>
      <w:proofErr w:type="spellStart"/>
      <w:r w:rsidRPr="00592FC7">
        <w:t>github</w:t>
      </w:r>
      <w:proofErr w:type="spellEnd"/>
      <w:r w:rsidRPr="00592FC7">
        <w:t xml:space="preserve"> and distribute on social media. I am doing this for mostly selfish reasons. I believe I will be more motivated if my productiveness – or lack thereof, is held accountable to anyone who wishes to check. I would be grateful for </w:t>
      </w:r>
      <w:proofErr w:type="gramStart"/>
      <w:r w:rsidRPr="00592FC7">
        <w:t>any and all</w:t>
      </w:r>
      <w:proofErr w:type="gramEnd"/>
      <w:r w:rsidRPr="00592FC7">
        <w:t xml:space="preserve"> comments on any aspect of the thesis under construction.</w:t>
      </w:r>
    </w:p>
    <w:p w14:paraId="7A6FC7F9" w14:textId="77777777" w:rsidR="00062ADC" w:rsidRPr="00592FC7" w:rsidRDefault="0073117F" w:rsidP="00CD50A8">
      <w:pPr>
        <w:pStyle w:val="Heading1"/>
      </w:pPr>
      <w:bookmarkStart w:id="6" w:name="intro"/>
      <w:bookmarkEnd w:id="6"/>
      <w:r w:rsidRPr="00592FC7">
        <w:t>Introduction</w:t>
      </w:r>
    </w:p>
    <w:p w14:paraId="2D5783E9" w14:textId="77777777" w:rsidR="00062ADC" w:rsidRPr="00592FC7" w:rsidRDefault="0073117F">
      <w:pPr>
        <w:jc w:val="left"/>
        <w:pPrChange w:id="7" w:author="andrea55" w:date="2018-10-05T14:23:00Z">
          <w:pPr/>
        </w:pPrChange>
      </w:pPr>
      <w:r w:rsidRPr="00592FC7">
        <w:rPr>
          <w:rPrChange w:id="8" w:author="andrea55" w:date="2018-10-05T19:27:00Z">
            <w:rPr>
              <w:i/>
            </w:rPr>
          </w:rPrChange>
        </w:rPr>
        <w:t>Streptococcus pneumoniae</w:t>
      </w:r>
      <w:r w:rsidRPr="00592FC7">
        <w:t xml:space="preserve"> is a commensal bacterium found in the nasopharynx of humans where it plays an integral role in normal upper respiratory flora. It is also a common pathogen, and one of the most common bacterial causes of disease in humans. In classical medical texts, pneumococcus is described as a Gram-positive lancet-shaped coccus, usually found in pairs. In fact, pneumococcus is the Gram-positive coccus, being the first bacteria noted by Christian Gram that retained the dark aniline-gentian violet stain that now bears his name (Gram </w:t>
      </w:r>
      <w:r w:rsidR="00062ADC" w:rsidRPr="00592FC7">
        <w:fldChar w:fldCharType="begin"/>
      </w:r>
      <w:r w:rsidR="00062ADC" w:rsidRPr="00592FC7">
        <w:instrText>HYPERLINK \l "ref-Gram1884" \h</w:instrText>
      </w:r>
      <w:r w:rsidR="00062ADC" w:rsidRPr="00592FC7">
        <w:rPr>
          <w:rPrChange w:id="9" w:author="andrea55" w:date="2018-10-05T19:27:00Z">
            <w:rPr/>
          </w:rPrChange>
        </w:rPr>
        <w:fldChar w:fldCharType="separate"/>
      </w:r>
      <w:r w:rsidRPr="00592FC7">
        <w:rPr>
          <w:rStyle w:val="Hyperlink"/>
        </w:rPr>
        <w:t>1884</w:t>
      </w:r>
      <w:r w:rsidR="00062ADC" w:rsidRPr="00D75DAA">
        <w:fldChar w:fldCharType="end"/>
      </w:r>
      <w:r w:rsidRPr="00592FC7">
        <w:t xml:space="preserve">). Pneumococcus was first isolated in 1881 by two microbiologist, George M. Sternberg in the United States and Louis Pasteur in France (Pasteur </w:t>
      </w:r>
      <w:r w:rsidR="00062ADC" w:rsidRPr="00592FC7">
        <w:fldChar w:fldCharType="begin"/>
      </w:r>
      <w:r w:rsidR="00062ADC" w:rsidRPr="00592FC7">
        <w:instrText>HYPERLINK \l "ref-Pasteur1881" \h</w:instrText>
      </w:r>
      <w:r w:rsidR="00062ADC" w:rsidRPr="00592FC7">
        <w:rPr>
          <w:rPrChange w:id="10" w:author="andrea55" w:date="2018-10-05T19:27:00Z">
            <w:rPr/>
          </w:rPrChange>
        </w:rPr>
        <w:fldChar w:fldCharType="separate"/>
      </w:r>
      <w:r w:rsidRPr="00592FC7">
        <w:rPr>
          <w:rStyle w:val="Hyperlink"/>
        </w:rPr>
        <w:t>1881</w:t>
      </w:r>
      <w:r w:rsidR="00062ADC" w:rsidRPr="00D75DAA">
        <w:fldChar w:fldCharType="end"/>
      </w:r>
      <w:r w:rsidRPr="00592FC7">
        <w:t xml:space="preserve">; Sternberg </w:t>
      </w:r>
      <w:r w:rsidR="00062ADC" w:rsidRPr="00592FC7">
        <w:fldChar w:fldCharType="begin"/>
      </w:r>
      <w:r w:rsidR="00062ADC" w:rsidRPr="00592FC7">
        <w:instrText>HYPERLINK \l "ref-Sternberg1881" \h</w:instrText>
      </w:r>
      <w:r w:rsidR="00062ADC" w:rsidRPr="00592FC7">
        <w:rPr>
          <w:rPrChange w:id="11" w:author="andrea55" w:date="2018-10-05T19:27:00Z">
            <w:rPr/>
          </w:rPrChange>
        </w:rPr>
        <w:fldChar w:fldCharType="separate"/>
      </w:r>
      <w:r w:rsidRPr="00592FC7">
        <w:rPr>
          <w:rStyle w:val="Hyperlink"/>
        </w:rPr>
        <w:t>1882</w:t>
      </w:r>
      <w:r w:rsidR="00062ADC" w:rsidRPr="00D75DAA">
        <w:fldChar w:fldCharType="end"/>
      </w:r>
      <w:r w:rsidRPr="00592FC7">
        <w:t xml:space="preserve">; D. A. Watson et al. </w:t>
      </w:r>
      <w:r w:rsidR="00062ADC" w:rsidRPr="00592FC7">
        <w:fldChar w:fldCharType="begin"/>
      </w:r>
      <w:r w:rsidR="00062ADC" w:rsidRPr="00592FC7">
        <w:instrText>HYPERLINK \l "ref-Watson1993" \h</w:instrText>
      </w:r>
      <w:r w:rsidR="00062ADC" w:rsidRPr="00592FC7">
        <w:rPr>
          <w:rPrChange w:id="12" w:author="andrea55" w:date="2018-10-05T19:27:00Z">
            <w:rPr/>
          </w:rPrChange>
        </w:rPr>
        <w:fldChar w:fldCharType="separate"/>
      </w:r>
      <w:r w:rsidRPr="00592FC7">
        <w:rPr>
          <w:rStyle w:val="Hyperlink"/>
        </w:rPr>
        <w:t>1993</w:t>
      </w:r>
      <w:r w:rsidR="00062ADC" w:rsidRPr="00D75DAA">
        <w:fldChar w:fldCharType="end"/>
      </w:r>
      <w:r w:rsidRPr="00592FC7">
        <w:t>). The causal association between this newly discovered bacterium and pneumonia was firmly established only five years later (</w:t>
      </w:r>
      <w:proofErr w:type="spellStart"/>
      <w:r w:rsidRPr="00592FC7">
        <w:t>Weichselbaum</w:t>
      </w:r>
      <w:proofErr w:type="spellEnd"/>
      <w:r w:rsidRPr="00592FC7">
        <w:t xml:space="preserve"> </w:t>
      </w:r>
      <w:r w:rsidR="00062ADC" w:rsidRPr="00592FC7">
        <w:fldChar w:fldCharType="begin"/>
      </w:r>
      <w:r w:rsidR="00062ADC" w:rsidRPr="00592FC7">
        <w:instrText>HYPERLINK \l "ref-Weichselbaum1886" \h</w:instrText>
      </w:r>
      <w:r w:rsidR="00062ADC" w:rsidRPr="00592FC7">
        <w:rPr>
          <w:rPrChange w:id="13" w:author="andrea55" w:date="2018-10-05T19:27:00Z">
            <w:rPr/>
          </w:rPrChange>
        </w:rPr>
        <w:fldChar w:fldCharType="separate"/>
      </w:r>
      <w:r w:rsidRPr="00592FC7">
        <w:rPr>
          <w:rStyle w:val="Hyperlink"/>
        </w:rPr>
        <w:t>1886</w:t>
      </w:r>
      <w:r w:rsidR="00062ADC" w:rsidRPr="00D75DAA">
        <w:fldChar w:fldCharType="end"/>
      </w:r>
      <w:r w:rsidRPr="00592FC7">
        <w:t xml:space="preserve">), and in the following decade, all clinical presentations of pneumococcal infection had been described (Robert Austrian </w:t>
      </w:r>
      <w:r w:rsidR="00062ADC" w:rsidRPr="00592FC7">
        <w:fldChar w:fldCharType="begin"/>
      </w:r>
      <w:r w:rsidR="00062ADC" w:rsidRPr="00592FC7">
        <w:instrText>HYPERLINK \l "ref-Austrian1981" \h</w:instrText>
      </w:r>
      <w:r w:rsidR="00062ADC" w:rsidRPr="00592FC7">
        <w:rPr>
          <w:rPrChange w:id="14" w:author="andrea55" w:date="2018-10-05T19:27:00Z">
            <w:rPr/>
          </w:rPrChange>
        </w:rPr>
        <w:fldChar w:fldCharType="separate"/>
      </w:r>
      <w:r w:rsidRPr="00592FC7">
        <w:rPr>
          <w:rStyle w:val="Hyperlink"/>
        </w:rPr>
        <w:t>1981</w:t>
      </w:r>
      <w:r w:rsidR="00062ADC" w:rsidRPr="00D75DAA">
        <w:fldChar w:fldCharType="end"/>
      </w:r>
      <w:r w:rsidRPr="00592FC7">
        <w:t>).</w:t>
      </w:r>
    </w:p>
    <w:p w14:paraId="116C3D37" w14:textId="77777777" w:rsidR="00062ADC" w:rsidRPr="00592FC7" w:rsidRDefault="0073117F">
      <w:pPr>
        <w:pStyle w:val="BodyText"/>
        <w:jc w:val="left"/>
        <w:pPrChange w:id="15" w:author="andrea55" w:date="2018-10-05T14:23:00Z">
          <w:pPr>
            <w:pStyle w:val="BodyText"/>
          </w:pPr>
        </w:pPrChange>
      </w:pPr>
      <w:r w:rsidRPr="00592FC7">
        <w:t xml:space="preserve">The infectious manifestations of pneumococcal disease are, broadly speaking, local infections of the respiratory tract and infections of previously sterile tissue. They range from common to uncommon, </w:t>
      </w:r>
      <w:r w:rsidRPr="00592FC7">
        <w:lastRenderedPageBreak/>
        <w:t xml:space="preserve">and from benign to serious. The most common infectious manifestation of pneumococcus is acute otitis media (AOM) – an infection of the middle ear. The disease course is benign and rarely results in permanent disability. On the other hand, AOM is the most common reason for physician visit and for antimicrobial prescription in the paediatric population. Antimicrobial consumption is causally related to antimicrobial resistance, a major threat to public health. Recurrent or persistent otitis media is sometimes treated with the surgical placement of tympanic tubes, rendering it the most common surgical procedure in children. Thus, while AOM is a benign disease, it is associated with a large healthcare burden. A potentially more serious manifestation of </w:t>
      </w:r>
      <w:proofErr w:type="spellStart"/>
      <w:r w:rsidRPr="00592FC7">
        <w:t>penumococcal</w:t>
      </w:r>
      <w:proofErr w:type="spellEnd"/>
      <w:r w:rsidRPr="00592FC7">
        <w:t xml:space="preserve"> disease is pneumonia, the disease from which pneumococcus gets its name. Pneumonia often requires hospitalization and intravenous antimicrobial treatment, and can lead to permanent disability and death. Pneumococcus can cause invasive infections if it gains access to normally sterile tissue. These includes </w:t>
      </w:r>
      <w:proofErr w:type="spellStart"/>
      <w:r w:rsidRPr="00592FC7">
        <w:t>bacteremia</w:t>
      </w:r>
      <w:proofErr w:type="spellEnd"/>
      <w:r w:rsidRPr="00592FC7">
        <w:t>, an infection of the blood, and meningitis, an infection of the meninges. These infectious manifestations are grouped together as invasive pneumococcal disease (IPD). Whilst IPD is extremely uncommon, the consequences can be disastrous. The case-fatality ratio from pneumococcal meningitis in Iceland is estimated at 15.3%. Pneumococcal infections are responsible for a large healthcare burden that spans the range from outpatient to inpatient treatment.</w:t>
      </w:r>
    </w:p>
    <w:p w14:paraId="007529F8" w14:textId="77777777" w:rsidR="00062ADC" w:rsidRPr="00592FC7" w:rsidRDefault="0073117F">
      <w:pPr>
        <w:pStyle w:val="BodyText"/>
        <w:jc w:val="left"/>
        <w:pPrChange w:id="16" w:author="andrea55" w:date="2018-10-05T14:23:00Z">
          <w:pPr>
            <w:pStyle w:val="BodyText"/>
          </w:pPr>
        </w:pPrChange>
      </w:pPr>
      <w:r w:rsidRPr="00592FC7">
        <w:t>For over a century, scientists have attempted to prevent pneumococcal disease using vaccines with varying results. Pneumococcal vaccine development is complicated by the polysaccharide coating that protects pneumococcus from environmental factors. The polysaccharide capsule acts as an “invisibility cloak” to the human immune system, rendering it unable to detect pneumococcus except through certain patterns in the oligosaccharides contained within the capsule (</w:t>
      </w:r>
      <w:proofErr w:type="spellStart"/>
      <w:r w:rsidRPr="00592FC7">
        <w:t>Tuomanen</w:t>
      </w:r>
      <w:proofErr w:type="spellEnd"/>
      <w:r w:rsidRPr="00592FC7">
        <w:t xml:space="preserve">, Austrian, and </w:t>
      </w:r>
      <w:proofErr w:type="spellStart"/>
      <w:r w:rsidRPr="00592FC7">
        <w:t>Masure</w:t>
      </w:r>
      <w:proofErr w:type="spellEnd"/>
      <w:r w:rsidRPr="00592FC7">
        <w:t xml:space="preserve"> </w:t>
      </w:r>
      <w:r w:rsidR="00062ADC" w:rsidRPr="00592FC7">
        <w:fldChar w:fldCharType="begin"/>
      </w:r>
      <w:r w:rsidR="00062ADC" w:rsidRPr="00592FC7">
        <w:instrText>HYPERLINK \l "ref-Epstein1995" \h</w:instrText>
      </w:r>
      <w:r w:rsidR="00062ADC" w:rsidRPr="00592FC7">
        <w:rPr>
          <w:rPrChange w:id="17" w:author="andrea55" w:date="2018-10-05T19:27:00Z">
            <w:rPr/>
          </w:rPrChange>
        </w:rPr>
        <w:fldChar w:fldCharType="separate"/>
      </w:r>
      <w:r w:rsidRPr="00592FC7">
        <w:rPr>
          <w:rStyle w:val="Hyperlink"/>
        </w:rPr>
        <w:t>1995</w:t>
      </w:r>
      <w:r w:rsidR="00062ADC" w:rsidRPr="00D75DAA">
        <w:fldChar w:fldCharType="end"/>
      </w:r>
      <w:r w:rsidRPr="00592FC7">
        <w:t xml:space="preserve">). Based on these patterns, pneumococcus has been classified into over 97 different serotypes to date. As the capsule contains only polysaccharides and not proteins, the immune response is T-cell independent and therefore poorly immunogenic, even after being identified by the immune system (Geno et al. </w:t>
      </w:r>
      <w:r w:rsidR="00062ADC" w:rsidRPr="00592FC7">
        <w:fldChar w:fldCharType="begin"/>
      </w:r>
      <w:r w:rsidR="00062ADC" w:rsidRPr="00592FC7">
        <w:instrText>HYPERLINK \l "ref-Geno2015b" \h</w:instrText>
      </w:r>
      <w:r w:rsidR="00062ADC" w:rsidRPr="00592FC7">
        <w:rPr>
          <w:rPrChange w:id="18" w:author="andrea55" w:date="2018-10-05T19:27:00Z">
            <w:rPr/>
          </w:rPrChange>
        </w:rPr>
        <w:fldChar w:fldCharType="separate"/>
      </w:r>
      <w:r w:rsidRPr="00592FC7">
        <w:rPr>
          <w:rStyle w:val="Hyperlink"/>
        </w:rPr>
        <w:t>2015</w:t>
      </w:r>
      <w:r w:rsidR="00062ADC" w:rsidRPr="00D75DAA">
        <w:fldChar w:fldCharType="end"/>
      </w:r>
      <w:r w:rsidRPr="00592FC7">
        <w:t xml:space="preserve">). The epidemiology of pneumococcus is dominated by person-to-person transmission of asymptomatic carriage. Because children have no </w:t>
      </w:r>
      <w:r w:rsidRPr="00592FC7">
        <w:lastRenderedPageBreak/>
        <w:t xml:space="preserve">previous immunity to any serotype, they are colonized by pneumococcus more frequently, and each colonization lasts longer (MELEGARO, GAY, and MEDLEY </w:t>
      </w:r>
      <w:r w:rsidR="00062ADC" w:rsidRPr="00592FC7">
        <w:fldChar w:fldCharType="begin"/>
      </w:r>
      <w:r w:rsidR="00062ADC" w:rsidRPr="00592FC7">
        <w:instrText>HYPERLINK \l "ref-Melegaro2004" \h</w:instrText>
      </w:r>
      <w:r w:rsidR="00062ADC" w:rsidRPr="00592FC7">
        <w:rPr>
          <w:rPrChange w:id="19" w:author="andrea55" w:date="2018-10-05T19:27:00Z">
            <w:rPr/>
          </w:rPrChange>
        </w:rPr>
        <w:fldChar w:fldCharType="separate"/>
      </w:r>
      <w:r w:rsidRPr="00592FC7">
        <w:rPr>
          <w:rStyle w:val="Hyperlink"/>
        </w:rPr>
        <w:t>2004</w:t>
      </w:r>
      <w:r w:rsidR="00062ADC" w:rsidRPr="00D75DAA">
        <w:fldChar w:fldCharType="end"/>
      </w:r>
      <w:r w:rsidRPr="00592FC7">
        <w:t xml:space="preserve">). This phenomenon is further augmented when multiple immune-naive children congregate, such as in </w:t>
      </w:r>
      <w:proofErr w:type="spellStart"/>
      <w:r w:rsidRPr="00592FC7">
        <w:t>daycare</w:t>
      </w:r>
      <w:proofErr w:type="spellEnd"/>
      <w:r w:rsidRPr="00592FC7">
        <w:t xml:space="preserve"> </w:t>
      </w:r>
      <w:proofErr w:type="spellStart"/>
      <w:r w:rsidRPr="00592FC7">
        <w:t>centers</w:t>
      </w:r>
      <w:proofErr w:type="spellEnd"/>
      <w:r w:rsidRPr="00592FC7">
        <w:t xml:space="preserve"> and pre-schools (</w:t>
      </w:r>
      <w:proofErr w:type="spellStart"/>
      <w:r w:rsidRPr="00592FC7">
        <w:t>Yagupsky</w:t>
      </w:r>
      <w:proofErr w:type="spellEnd"/>
      <w:r w:rsidRPr="00592FC7">
        <w:t xml:space="preserve"> et al. </w:t>
      </w:r>
      <w:r w:rsidR="00062ADC" w:rsidRPr="00592FC7">
        <w:fldChar w:fldCharType="begin"/>
      </w:r>
      <w:r w:rsidR="00062ADC" w:rsidRPr="00592FC7">
        <w:instrText>HYPERLINK \l "ref-Yagupsky1998" \h</w:instrText>
      </w:r>
      <w:r w:rsidR="00062ADC" w:rsidRPr="00592FC7">
        <w:rPr>
          <w:rPrChange w:id="20" w:author="andrea55" w:date="2018-10-05T19:27:00Z">
            <w:rPr/>
          </w:rPrChange>
        </w:rPr>
        <w:fldChar w:fldCharType="separate"/>
      </w:r>
      <w:r w:rsidRPr="00592FC7">
        <w:rPr>
          <w:rStyle w:val="Hyperlink"/>
        </w:rPr>
        <w:t>1998</w:t>
      </w:r>
      <w:r w:rsidR="00062ADC" w:rsidRPr="00D75DAA">
        <w:fldChar w:fldCharType="end"/>
      </w:r>
      <w:r w:rsidRPr="00592FC7">
        <w:t xml:space="preserve">). Thus children act as a pneumococcal reservoir for the population, without actually having any clinical disease (Hoshino et al. </w:t>
      </w:r>
      <w:r w:rsidR="00062ADC" w:rsidRPr="00592FC7">
        <w:fldChar w:fldCharType="begin"/>
      </w:r>
      <w:r w:rsidR="00062ADC" w:rsidRPr="00592FC7">
        <w:instrText>HYPERLINK \l "ref-Hoshino2002" \h</w:instrText>
      </w:r>
      <w:r w:rsidR="00062ADC" w:rsidRPr="00592FC7">
        <w:rPr>
          <w:rPrChange w:id="21" w:author="andrea55" w:date="2018-10-05T19:27:00Z">
            <w:rPr/>
          </w:rPrChange>
        </w:rPr>
        <w:fldChar w:fldCharType="separate"/>
      </w:r>
      <w:r w:rsidRPr="00592FC7">
        <w:rPr>
          <w:rStyle w:val="Hyperlink"/>
        </w:rPr>
        <w:t>2002</w:t>
      </w:r>
      <w:r w:rsidR="00062ADC" w:rsidRPr="00D75DAA">
        <w:fldChar w:fldCharType="end"/>
      </w:r>
      <w:r w:rsidRPr="00592FC7">
        <w:t xml:space="preserve">; Le </w:t>
      </w:r>
      <w:proofErr w:type="spellStart"/>
      <w:r w:rsidRPr="00592FC7">
        <w:t>Polain</w:t>
      </w:r>
      <w:proofErr w:type="spellEnd"/>
      <w:r w:rsidRPr="00592FC7">
        <w:t xml:space="preserve"> de </w:t>
      </w:r>
      <w:proofErr w:type="spellStart"/>
      <w:r w:rsidRPr="00592FC7">
        <w:t>Waroux</w:t>
      </w:r>
      <w:proofErr w:type="spellEnd"/>
      <w:r w:rsidRPr="00592FC7">
        <w:t xml:space="preserve"> et al. </w:t>
      </w:r>
      <w:r w:rsidR="00062ADC" w:rsidRPr="00592FC7">
        <w:fldChar w:fldCharType="begin"/>
      </w:r>
      <w:r w:rsidR="00062ADC" w:rsidRPr="00592FC7">
        <w:instrText>HYPERLINK \l "ref-LePolaindeWaroux2014" \h</w:instrText>
      </w:r>
      <w:r w:rsidR="00062ADC" w:rsidRPr="00592FC7">
        <w:rPr>
          <w:rPrChange w:id="22" w:author="andrea55" w:date="2018-10-05T19:27:00Z">
            <w:rPr/>
          </w:rPrChange>
        </w:rPr>
        <w:fldChar w:fldCharType="separate"/>
      </w:r>
      <w:r w:rsidRPr="00592FC7">
        <w:rPr>
          <w:rStyle w:val="Hyperlink"/>
        </w:rPr>
        <w:t>2014</w:t>
      </w:r>
      <w:r w:rsidR="00062ADC" w:rsidRPr="00D75DAA">
        <w:fldChar w:fldCharType="end"/>
      </w:r>
      <w:r w:rsidRPr="00592FC7">
        <w:t xml:space="preserve">; </w:t>
      </w:r>
      <w:proofErr w:type="spellStart"/>
      <w:r w:rsidRPr="00592FC7">
        <w:t>Mosser</w:t>
      </w:r>
      <w:proofErr w:type="spellEnd"/>
      <w:r w:rsidRPr="00592FC7">
        <w:t xml:space="preserve"> et al. </w:t>
      </w:r>
      <w:r w:rsidR="00062ADC" w:rsidRPr="00592FC7">
        <w:fldChar w:fldCharType="begin"/>
      </w:r>
      <w:r w:rsidR="00062ADC" w:rsidRPr="00592FC7">
        <w:instrText>HYPERLINK \l "ref-Mosser2014" \h</w:instrText>
      </w:r>
      <w:r w:rsidR="00062ADC" w:rsidRPr="00592FC7">
        <w:rPr>
          <w:rPrChange w:id="23" w:author="andrea55" w:date="2018-10-05T19:27:00Z">
            <w:rPr/>
          </w:rPrChange>
        </w:rPr>
        <w:fldChar w:fldCharType="separate"/>
      </w:r>
      <w:r w:rsidRPr="00592FC7">
        <w:rPr>
          <w:rStyle w:val="Hyperlink"/>
        </w:rPr>
        <w:t>2014</w:t>
      </w:r>
      <w:r w:rsidR="00062ADC" w:rsidRPr="00D75DAA">
        <w:fldChar w:fldCharType="end"/>
      </w:r>
      <w:r w:rsidRPr="00592FC7">
        <w:t>). Vaccinating children against certain serotypes may therefore lead to a decrease in pneumococcal disease caused by those serotypes in adults. In vaccine epidemiology, this is referred to as herd-effect and is an important consideration for pneumococcal vaccine development. Serotype replacement can also occur, where previously rare serotypes appear and fill the ecological niche vacated by the vaccine serotypes.</w:t>
      </w:r>
    </w:p>
    <w:p w14:paraId="29D7D168" w14:textId="77777777" w:rsidR="00062ADC" w:rsidRPr="00592FC7" w:rsidRDefault="0073117F">
      <w:pPr>
        <w:pStyle w:val="BodyText"/>
        <w:jc w:val="left"/>
        <w:pPrChange w:id="24" w:author="andrea55" w:date="2018-10-05T14:23:00Z">
          <w:pPr>
            <w:pStyle w:val="BodyText"/>
          </w:pPr>
        </w:pPrChange>
      </w:pPr>
      <w:r w:rsidRPr="00592FC7">
        <w:t xml:space="preserve">Health systems operate under constraints on budgets and resources. Demonstrating vaccine benefit is essential, but not the only factor to consider when making health policy decisions. Cost and resource allocation are also of crucial importance. This is especially complicated in the case of vaccines, because benefits are not seen immediately but rather over time. Benefits occur in both vaccinated and unvaccinated members of the population. The diseases prevented by vaccines have associated expenses which must be accounted for when the expenditures for a vaccine program are evaluated. Cost-effectiveness analysis and cost-benefit analysis are methods developed to measure the ratio between expenditure and benefit, and are used as a tool in making health policy decisions. To adequately perform such </w:t>
      </w:r>
      <w:proofErr w:type="gramStart"/>
      <w:r w:rsidRPr="00592FC7">
        <w:t>an analyses</w:t>
      </w:r>
      <w:proofErr w:type="gramEnd"/>
      <w:r w:rsidRPr="00592FC7">
        <w:t>, detailed data on disease incidence and associated costs for the whole population must be available.</w:t>
      </w:r>
    </w:p>
    <w:p w14:paraId="5789531B" w14:textId="77777777" w:rsidR="00062ADC" w:rsidRPr="00592FC7" w:rsidRDefault="0073117F">
      <w:pPr>
        <w:pStyle w:val="BodyText"/>
        <w:jc w:val="left"/>
        <w:pPrChange w:id="25" w:author="andrea55" w:date="2018-10-05T14:23:00Z">
          <w:pPr>
            <w:pStyle w:val="BodyText"/>
          </w:pPr>
        </w:pPrChange>
      </w:pPr>
      <w:r w:rsidRPr="00592FC7">
        <w:t xml:space="preserve">Iceland is an independent island nation, isolated in the mid-Atlantic, with a homogeneous population of roughly 330,000 individuals. The first systematic program of vaccination against pneumococcus in Iceland began in April 2011, when the 10-valent pneumococcal Haemophilus </w:t>
      </w:r>
      <w:proofErr w:type="spellStart"/>
      <w:r w:rsidRPr="00592FC7">
        <w:t>influnzae</w:t>
      </w:r>
      <w:proofErr w:type="spellEnd"/>
      <w:r w:rsidRPr="00592FC7">
        <w:t xml:space="preserve"> protein-D conjugate vaccine (</w:t>
      </w:r>
      <w:proofErr w:type="spellStart"/>
      <w:r w:rsidRPr="00592FC7">
        <w:t>Synflorix</w:t>
      </w:r>
      <w:proofErr w:type="spellEnd"/>
      <w:r w:rsidRPr="00592FC7">
        <w:t xml:space="preserve">, PHiD-CV10) was introduced into the national paediatric vaccination program. The vaccine program entailed two primary doses given at three and five months of age, and a booster dose at twelve months. No catch-up program was undertaken. Prior to the introduction, no systematic vaccination effort had been undertaken in Iceland. As the </w:t>
      </w:r>
      <w:r w:rsidRPr="00592FC7">
        <w:lastRenderedPageBreak/>
        <w:t>other Nordic countries, Iceland has a rich legacy of national health-related registers. Detailed individual-level information on vaccine status, outpatient primary care visits, antimicrobial consumption, tympanic tube procedures and hospitalizations are accessible, and linked between registries using national identification numbers. All healthcare costs are available on the individual-level from Icelandic Health Insurance, which is the insurer of all permanent Icelandic residents. This wealth of medical documentation enabled a unique whole-population ecological study examining the impact of systematic pneumococcal vaccination.</w:t>
      </w:r>
    </w:p>
    <w:p w14:paraId="4A460D5C" w14:textId="77777777" w:rsidR="00062ADC" w:rsidRPr="00592FC7" w:rsidRDefault="0073117F" w:rsidP="00CD50A8">
      <w:pPr>
        <w:pStyle w:val="Heading2"/>
      </w:pPr>
      <w:bookmarkStart w:id="26" w:name="clinical-manifestations-of-streptococcus"/>
      <w:bookmarkEnd w:id="26"/>
      <w:r w:rsidRPr="00592FC7">
        <w:t>Clinical manifestations of Streptococcus pneumoniae</w:t>
      </w:r>
    </w:p>
    <w:p w14:paraId="7C7B5CC8" w14:textId="77777777" w:rsidR="00062ADC" w:rsidRPr="00592FC7" w:rsidRDefault="0073117F">
      <w:pPr>
        <w:jc w:val="left"/>
        <w:pPrChange w:id="27" w:author="andrea55" w:date="2018-10-05T14:23:00Z">
          <w:pPr/>
        </w:pPrChange>
      </w:pPr>
      <w:r w:rsidRPr="00592FC7">
        <w:t xml:space="preserve">In this </w:t>
      </w:r>
      <w:proofErr w:type="gramStart"/>
      <w:r w:rsidRPr="00592FC7">
        <w:t>chapter</w:t>
      </w:r>
      <w:proofErr w:type="gramEnd"/>
      <w:r w:rsidRPr="00592FC7">
        <w:t xml:space="preserve"> the clinical manifestations of pneumococcal disease will be reviewed. The mechanism by which individuals acquire pneumococcus into their normal upper respiratory flora will be discussed, and the association between pneumococcal carriage and disease will be described. Throughout this thesis, attention will be focused on three common clinical presentations of pneumococcal infections; AOM, pneumonia and IPD, including the pathophysiology, natural disease course, and health care burden of each of the presentations.</w:t>
      </w:r>
    </w:p>
    <w:p w14:paraId="23A3671C" w14:textId="77777777" w:rsidR="00062ADC" w:rsidRPr="00592FC7" w:rsidRDefault="0073117F">
      <w:pPr>
        <w:pStyle w:val="BodyText"/>
        <w:jc w:val="left"/>
        <w:pPrChange w:id="28" w:author="andrea55" w:date="2018-10-05T14:23:00Z">
          <w:pPr>
            <w:pStyle w:val="BodyText"/>
          </w:pPr>
        </w:pPrChange>
      </w:pPr>
      <w:r w:rsidRPr="00592FC7">
        <w:t xml:space="preserve">Pneumococcus has gone by many names since it was first isolated in 1881. It was originally named Micrococcus </w:t>
      </w:r>
      <w:proofErr w:type="spellStart"/>
      <w:r w:rsidRPr="00592FC7">
        <w:t>pasteuri</w:t>
      </w:r>
      <w:proofErr w:type="spellEnd"/>
      <w:r w:rsidRPr="00592FC7">
        <w:t xml:space="preserve"> by Sternberg (</w:t>
      </w:r>
      <w:proofErr w:type="spellStart"/>
      <w:r w:rsidRPr="00592FC7">
        <w:t>Sternberg</w:t>
      </w:r>
      <w:proofErr w:type="spellEnd"/>
      <w:r w:rsidRPr="00592FC7">
        <w:t xml:space="preserve"> </w:t>
      </w:r>
      <w:r w:rsidR="00062ADC" w:rsidRPr="00592FC7">
        <w:fldChar w:fldCharType="begin"/>
      </w:r>
      <w:r w:rsidR="00062ADC" w:rsidRPr="00592FC7">
        <w:instrText>HYPERLINK \l "ref-Sternberg1881" \h</w:instrText>
      </w:r>
      <w:r w:rsidR="00062ADC" w:rsidRPr="00592FC7">
        <w:rPr>
          <w:rPrChange w:id="29" w:author="andrea55" w:date="2018-10-05T19:27:00Z">
            <w:rPr/>
          </w:rPrChange>
        </w:rPr>
        <w:fldChar w:fldCharType="separate"/>
      </w:r>
      <w:r w:rsidRPr="00592FC7">
        <w:rPr>
          <w:rStyle w:val="Hyperlink"/>
        </w:rPr>
        <w:t>1882</w:t>
      </w:r>
      <w:r w:rsidR="00062ADC" w:rsidRPr="00D75DAA">
        <w:fldChar w:fldCharType="end"/>
      </w:r>
      <w:r w:rsidRPr="00592FC7">
        <w:t xml:space="preserve">), but by 1920, a scientific consensus was reached that the official name should be </w:t>
      </w:r>
      <w:r w:rsidRPr="00592FC7">
        <w:rPr>
          <w:rPrChange w:id="30" w:author="andrea55" w:date="2018-10-05T19:27:00Z">
            <w:rPr>
              <w:i/>
            </w:rPr>
          </w:rPrChange>
        </w:rPr>
        <w:t>Diplococcus pneumoniae</w:t>
      </w:r>
      <w:r w:rsidRPr="00592FC7">
        <w:t xml:space="preserve"> (Winslow et al. </w:t>
      </w:r>
      <w:r w:rsidR="00062ADC" w:rsidRPr="00592FC7">
        <w:fldChar w:fldCharType="begin"/>
      </w:r>
      <w:r w:rsidR="00062ADC" w:rsidRPr="00592FC7">
        <w:instrText>HYPERLINK \l "ref-Winslow1920" \h</w:instrText>
      </w:r>
      <w:r w:rsidR="00062ADC" w:rsidRPr="00592FC7">
        <w:rPr>
          <w:rPrChange w:id="31" w:author="andrea55" w:date="2018-10-05T19:27:00Z">
            <w:rPr/>
          </w:rPrChange>
        </w:rPr>
        <w:fldChar w:fldCharType="separate"/>
      </w:r>
      <w:r w:rsidRPr="00592FC7">
        <w:rPr>
          <w:rStyle w:val="Hyperlink"/>
        </w:rPr>
        <w:t>1920</w:t>
      </w:r>
      <w:r w:rsidR="00062ADC" w:rsidRPr="00D75DAA">
        <w:fldChar w:fldCharType="end"/>
      </w:r>
      <w:r w:rsidRPr="00592FC7">
        <w:t xml:space="preserve">). It was not until 1974 that pneumococcus received its current name, </w:t>
      </w:r>
      <w:r w:rsidRPr="00592FC7">
        <w:rPr>
          <w:rPrChange w:id="32" w:author="andrea55" w:date="2018-10-05T19:27:00Z">
            <w:rPr>
              <w:i/>
            </w:rPr>
          </w:rPrChange>
        </w:rPr>
        <w:t>Streptococcus pneumoniae</w:t>
      </w:r>
      <w:r w:rsidRPr="00592FC7">
        <w:t xml:space="preserve"> (</w:t>
      </w:r>
      <w:proofErr w:type="spellStart"/>
      <w:r w:rsidRPr="00592FC7">
        <w:t>Deibel</w:t>
      </w:r>
      <w:proofErr w:type="spellEnd"/>
      <w:r w:rsidRPr="00592FC7">
        <w:t xml:space="preserve"> and Seeley </w:t>
      </w:r>
      <w:r w:rsidR="00062ADC" w:rsidRPr="00592FC7">
        <w:fldChar w:fldCharType="begin"/>
      </w:r>
      <w:r w:rsidR="00062ADC" w:rsidRPr="00592FC7">
        <w:instrText>HYPERLINK \l "ref-Deibel1974" \h</w:instrText>
      </w:r>
      <w:r w:rsidR="00062ADC" w:rsidRPr="00592FC7">
        <w:rPr>
          <w:rPrChange w:id="33" w:author="andrea55" w:date="2018-10-05T19:27:00Z">
            <w:rPr/>
          </w:rPrChange>
        </w:rPr>
        <w:fldChar w:fldCharType="separate"/>
      </w:r>
      <w:r w:rsidRPr="00592FC7">
        <w:rPr>
          <w:rStyle w:val="Hyperlink"/>
        </w:rPr>
        <w:t>1974</w:t>
      </w:r>
      <w:r w:rsidR="00062ADC" w:rsidRPr="00D75DAA">
        <w:fldChar w:fldCharType="end"/>
      </w:r>
      <w:r w:rsidRPr="00592FC7">
        <w:t>). Because pneumococcus is both a commensal bacterium and a pathogen, its relationship with humans is complex. Most children are colonized by pneumococcus within the first months of life (</w:t>
      </w:r>
      <w:proofErr w:type="spellStart"/>
      <w:r w:rsidRPr="00592FC7">
        <w:t>Leino</w:t>
      </w:r>
      <w:proofErr w:type="spellEnd"/>
      <w:r w:rsidRPr="00592FC7">
        <w:t xml:space="preserve"> et al. </w:t>
      </w:r>
      <w:r w:rsidR="00062ADC" w:rsidRPr="00592FC7">
        <w:fldChar w:fldCharType="begin"/>
      </w:r>
      <w:r w:rsidR="00062ADC" w:rsidRPr="00592FC7">
        <w:instrText>HYPERLINK \l "ref-Leino2001a" \h</w:instrText>
      </w:r>
      <w:r w:rsidR="00062ADC" w:rsidRPr="00592FC7">
        <w:rPr>
          <w:rPrChange w:id="34" w:author="andrea55" w:date="2018-10-05T19:27:00Z">
            <w:rPr/>
          </w:rPrChange>
        </w:rPr>
        <w:fldChar w:fldCharType="separate"/>
      </w:r>
      <w:r w:rsidRPr="00592FC7">
        <w:rPr>
          <w:rStyle w:val="Hyperlink"/>
        </w:rPr>
        <w:t>2001</w:t>
      </w:r>
      <w:r w:rsidR="00062ADC" w:rsidRPr="00D75DAA">
        <w:fldChar w:fldCharType="end"/>
      </w:r>
      <w:r w:rsidRPr="00592FC7">
        <w:t xml:space="preserve">). The serotype distribution of the initial colonization in a child is influenced by the distribution of serotypes within the child’s </w:t>
      </w:r>
      <w:proofErr w:type="gramStart"/>
      <w:r w:rsidRPr="00592FC7">
        <w:t>family .</w:t>
      </w:r>
      <w:proofErr w:type="gramEnd"/>
      <w:r w:rsidRPr="00592FC7">
        <w:t xml:space="preserve"> Over the course of </w:t>
      </w:r>
      <w:proofErr w:type="gramStart"/>
      <w:r w:rsidRPr="00592FC7">
        <w:t>the their</w:t>
      </w:r>
      <w:proofErr w:type="gramEnd"/>
      <w:r w:rsidRPr="00592FC7">
        <w:t xml:space="preserve"> lifetime, a child will be colonized by many different serotypes. Their immune system will learn to recognize newly acquired serotypes and will either clear the colonization or maintain an equilibrium in which the serotype is kept within a certain limit of reproduction (Dowling, </w:t>
      </w:r>
      <w:proofErr w:type="spellStart"/>
      <w:r w:rsidRPr="00592FC7">
        <w:t>Sheehe</w:t>
      </w:r>
      <w:proofErr w:type="spellEnd"/>
      <w:r w:rsidRPr="00592FC7">
        <w:t xml:space="preserve">, and Feldman </w:t>
      </w:r>
      <w:r w:rsidR="00062ADC" w:rsidRPr="00592FC7">
        <w:fldChar w:fldCharType="begin"/>
      </w:r>
      <w:r w:rsidR="00062ADC" w:rsidRPr="00592FC7">
        <w:instrText>HYPERLINK \l "ref-Dowling1971" \h</w:instrText>
      </w:r>
      <w:r w:rsidR="00062ADC" w:rsidRPr="00592FC7">
        <w:rPr>
          <w:rPrChange w:id="35" w:author="andrea55" w:date="2018-10-05T19:27:00Z">
            <w:rPr/>
          </w:rPrChange>
        </w:rPr>
        <w:fldChar w:fldCharType="separate"/>
      </w:r>
      <w:r w:rsidRPr="00592FC7">
        <w:rPr>
          <w:rStyle w:val="Hyperlink"/>
        </w:rPr>
        <w:t>1971</w:t>
      </w:r>
      <w:r w:rsidR="00062ADC" w:rsidRPr="00D75DAA">
        <w:fldChar w:fldCharType="end"/>
      </w:r>
      <w:r w:rsidRPr="00592FC7">
        <w:t xml:space="preserve">; MELEGARO, GAY, and MEDLEY </w:t>
      </w:r>
      <w:r w:rsidR="00062ADC" w:rsidRPr="00592FC7">
        <w:fldChar w:fldCharType="begin"/>
      </w:r>
      <w:r w:rsidR="00062ADC" w:rsidRPr="00592FC7">
        <w:instrText>HYPERLINK \l "ref-Melegaro2004" \h</w:instrText>
      </w:r>
      <w:r w:rsidR="00062ADC" w:rsidRPr="00592FC7">
        <w:rPr>
          <w:rPrChange w:id="36" w:author="andrea55" w:date="2018-10-05T19:27:00Z">
            <w:rPr/>
          </w:rPrChange>
        </w:rPr>
        <w:fldChar w:fldCharType="separate"/>
      </w:r>
      <w:r w:rsidRPr="00592FC7">
        <w:rPr>
          <w:rStyle w:val="Hyperlink"/>
        </w:rPr>
        <w:t>2004</w:t>
      </w:r>
      <w:r w:rsidR="00062ADC" w:rsidRPr="00D75DAA">
        <w:fldChar w:fldCharType="end"/>
      </w:r>
      <w:r w:rsidRPr="00592FC7">
        <w:t xml:space="preserve">). In this manner, the contribution of pneumococcus to the human upper respiratory flora is in a state of constant flux. New serotypes enter while the old exit, and the relative </w:t>
      </w:r>
      <w:r w:rsidRPr="00592FC7">
        <w:lastRenderedPageBreak/>
        <w:t xml:space="preserve">density of serotypes changes. In some cases, the equilibrium between pneumococcus and the host is destabilized, triggering a rapid growth of pneumococcus and resulting in clinical manifestations. It is thought that this is most likely to occur directly following the acquisition of new serotype into the nasopharyngeal flora (Janet R Casey, </w:t>
      </w:r>
      <w:proofErr w:type="spellStart"/>
      <w:r w:rsidRPr="00592FC7">
        <w:t>Adlowitz</w:t>
      </w:r>
      <w:proofErr w:type="spellEnd"/>
      <w:r w:rsidRPr="00592FC7">
        <w:t xml:space="preserve">, and </w:t>
      </w:r>
      <w:proofErr w:type="spellStart"/>
      <w:r w:rsidRPr="00592FC7">
        <w:t>Pichichero</w:t>
      </w:r>
      <w:proofErr w:type="spellEnd"/>
      <w:r w:rsidRPr="00592FC7">
        <w:t xml:space="preserve"> </w:t>
      </w:r>
      <w:r w:rsidR="00062ADC" w:rsidRPr="00592FC7">
        <w:fldChar w:fldCharType="begin"/>
      </w:r>
      <w:r w:rsidR="00062ADC" w:rsidRPr="00592FC7">
        <w:instrText>HYPERLINK \l "ref-Casey2010" \h</w:instrText>
      </w:r>
      <w:r w:rsidR="00062ADC" w:rsidRPr="00592FC7">
        <w:rPr>
          <w:rPrChange w:id="37" w:author="andrea55" w:date="2018-10-05T19:27:00Z">
            <w:rPr/>
          </w:rPrChange>
        </w:rPr>
        <w:fldChar w:fldCharType="separate"/>
      </w:r>
      <w:r w:rsidRPr="00592FC7">
        <w:rPr>
          <w:rStyle w:val="Hyperlink"/>
        </w:rPr>
        <w:t>2009</w:t>
      </w:r>
      <w:r w:rsidR="00062ADC" w:rsidRPr="00D75DAA">
        <w:fldChar w:fldCharType="end"/>
      </w:r>
      <w:r w:rsidRPr="00592FC7">
        <w:t xml:space="preserve">). Because pneumococcus is carried in the nasopharynx, this overgrowth results in infections of adjacent tissue; the sinuses, middle ear and conjunctiva. The pathogenesis of pneumococcal pneumonia is thought to occur through micro-aspiration of upper respiratory secretions, provoking a subsequent rapid proliferation of pneumococcus in the lower respiratory tract. Invasive disease occurs when pneumococcus penetrates the host’s immunological </w:t>
      </w:r>
      <w:proofErr w:type="spellStart"/>
      <w:r w:rsidRPr="00592FC7">
        <w:t>defenses</w:t>
      </w:r>
      <w:proofErr w:type="spellEnd"/>
      <w:r w:rsidRPr="00592FC7">
        <w:t xml:space="preserve"> and proliferates in normally sterile tissue. This can occur as a primary event, or can be secondary to infections of the upper or lower respiratory tract. Generally, IPD is considered to encompass meningitis, bacteraemia and septic arthritis. While some may argue that the middle ear is normally sterile, AOM is not considered invasive disease.</w:t>
      </w:r>
    </w:p>
    <w:p w14:paraId="4EB759CA" w14:textId="77777777" w:rsidR="00062ADC" w:rsidRPr="00592FC7" w:rsidRDefault="0073117F" w:rsidP="00CD50A8">
      <w:pPr>
        <w:pStyle w:val="Heading3"/>
      </w:pPr>
      <w:bookmarkStart w:id="38" w:name="acute-otitis-media"/>
      <w:bookmarkEnd w:id="38"/>
      <w:r w:rsidRPr="00592FC7">
        <w:t>Acute otitis media</w:t>
      </w:r>
    </w:p>
    <w:p w14:paraId="6AFC7232" w14:textId="77777777" w:rsidR="00062ADC" w:rsidRPr="00592FC7" w:rsidRDefault="0073117F">
      <w:pPr>
        <w:jc w:val="left"/>
        <w:pPrChange w:id="39" w:author="andrea55" w:date="2018-10-05T14:23:00Z">
          <w:pPr/>
        </w:pPrChange>
      </w:pPr>
      <w:r w:rsidRPr="00592FC7">
        <w:t xml:space="preserve">Otitis media is an inflammatory state of the middle ear. It is most often caused by a viral or bacterial infection. The clinical presentation of otitis media is variable. Its onset ranges from abrupt to gradual, and its duration from short to protracted. Several categories have been defined to facilitate communication concerning this variability. They are not mutually exclusive, but rather represent a continuum of the disease process. Otitis media can manifest as </w:t>
      </w:r>
      <w:proofErr w:type="spellStart"/>
      <w:proofErr w:type="gramStart"/>
      <w:r w:rsidRPr="00592FC7">
        <w:t>a</w:t>
      </w:r>
      <w:proofErr w:type="spellEnd"/>
      <w:proofErr w:type="gramEnd"/>
      <w:r w:rsidRPr="00592FC7">
        <w:t xml:space="preserve"> acute inflammatory event. This is the classical AOM with which most parents are familiar. AOM can be recurrent, which is defined as AOM occurring three times over a </w:t>
      </w:r>
      <w:proofErr w:type="gramStart"/>
      <w:r w:rsidRPr="00592FC7">
        <w:t>six month</w:t>
      </w:r>
      <w:proofErr w:type="gramEnd"/>
      <w:r w:rsidRPr="00592FC7">
        <w:t xml:space="preserve"> period, or four or more times over a twelve month period. Conversely, it can take the form of a chronic low-grade process. The later phenotype includes otitis media with effusion and chronic </w:t>
      </w:r>
      <w:proofErr w:type="spellStart"/>
      <w:r w:rsidRPr="00592FC7">
        <w:t>suppurative</w:t>
      </w:r>
      <w:proofErr w:type="spellEnd"/>
      <w:r w:rsidRPr="00592FC7">
        <w:t xml:space="preserve"> otitis media. Otitis media with effusion is defined as the protracted collection of serous fluid in the middle ear. By convention, it </w:t>
      </w:r>
      <w:proofErr w:type="gramStart"/>
      <w:r w:rsidRPr="00592FC7">
        <w:t>is considered to be</w:t>
      </w:r>
      <w:proofErr w:type="gramEnd"/>
      <w:r w:rsidRPr="00592FC7">
        <w:t xml:space="preserve"> present if middle ear effusion has been documented to have lasted for three months or longer. It may follow AOM, or be detected without an obvious inciting event. Chronic </w:t>
      </w:r>
      <w:proofErr w:type="spellStart"/>
      <w:r w:rsidRPr="00592FC7">
        <w:t>suppurative</w:t>
      </w:r>
      <w:proofErr w:type="spellEnd"/>
      <w:r w:rsidRPr="00592FC7">
        <w:t xml:space="preserve"> otitis media may be thought of as a protracted case of AOM. The child remains sickly and the middle ear is filled with puss. The tympanic membrane often ruptures as a result.</w:t>
      </w:r>
    </w:p>
    <w:p w14:paraId="71B5E3DE" w14:textId="77777777" w:rsidR="00062ADC" w:rsidRPr="00592FC7" w:rsidRDefault="0073117F">
      <w:pPr>
        <w:pStyle w:val="BodyText"/>
        <w:jc w:val="left"/>
        <w:pPrChange w:id="40" w:author="andrea55" w:date="2018-10-05T14:23:00Z">
          <w:pPr>
            <w:pStyle w:val="BodyText"/>
          </w:pPr>
        </w:pPrChange>
      </w:pPr>
      <w:r w:rsidRPr="00592FC7">
        <w:lastRenderedPageBreak/>
        <w:t xml:space="preserve">The anatomy of the middle ear is intrinsic to the epidemiology of otitis media, and can elucidate the wide range of presentations described above. The middle ear is located within a recess in the tympanic bone, medially to the tympanic membrane. It communicates with the nasopharynx by means of the Eustachian tube, a thin muscular canal that acts to equalize pressure between the middle ear and the external ear. This communication allows viruses and bacteria in the nasopharynx to gain access to the middle ear which clarifies the association between nasopharyngeal carriage and AOM. The Eustachian tube is anatomically shorter and straighter in children, partly accounting for the much higher risk of middle ear infections in children as compared to adults. It is also much thinner. Because of this, any cause of inflammation in the nasopharynx can lead to a spasm of a child’s Eustachian tube, resulting in the </w:t>
      </w:r>
      <w:proofErr w:type="spellStart"/>
      <w:r w:rsidRPr="00592FC7">
        <w:t>build up</w:t>
      </w:r>
      <w:proofErr w:type="spellEnd"/>
      <w:r w:rsidRPr="00592FC7">
        <w:t xml:space="preserve"> of secretions in the middle ear. These secretions provide optimal conditions for bacterial growth and can lead to subsequent otitis media. They can also remain macroscopically uninfected, which, if lasting long enough, would be categorized as otitis media with effusion. The anatomic view also helps to explain the mechanism of the contribution of different risk factors. The cycle of Eustachian tube dysfunction, effusion and increased risk of infection was the catalyst for the development of tympanic tube placements as a treatment for middle ear infections in children. By providing a secondary mechanism by which the middle ear could drain and equalize pressure, the rationale was that propensity for infection would decrease.</w:t>
      </w:r>
    </w:p>
    <w:p w14:paraId="69F3B7A7" w14:textId="77777777" w:rsidR="00062ADC" w:rsidRPr="00592FC7" w:rsidRDefault="0073117F">
      <w:pPr>
        <w:pStyle w:val="BodyText"/>
        <w:jc w:val="left"/>
        <w:pPrChange w:id="41" w:author="andrea55" w:date="2018-10-05T14:23:00Z">
          <w:pPr>
            <w:pStyle w:val="BodyText"/>
          </w:pPr>
        </w:pPrChange>
      </w:pPr>
      <w:r w:rsidRPr="00592FC7">
        <w:t xml:space="preserve">Any pathogen that </w:t>
      </w:r>
      <w:proofErr w:type="gramStart"/>
      <w:r w:rsidRPr="00592FC7">
        <w:t>is able to</w:t>
      </w:r>
      <w:proofErr w:type="gramEnd"/>
      <w:r w:rsidRPr="00592FC7">
        <w:t xml:space="preserve"> gain access to the middle ear, disrupt the normal function of the Eustachian tube and replicate within the resulting fluid, has the potential to cause otitis media. In upwards of 90% of otitis media cases, the bacteria aspirated from the middle ear fluid will also be found in the nasopharynx (Janet R Casey, </w:t>
      </w:r>
      <w:proofErr w:type="spellStart"/>
      <w:r w:rsidRPr="00592FC7">
        <w:t>Adlowitz</w:t>
      </w:r>
      <w:proofErr w:type="spellEnd"/>
      <w:r w:rsidRPr="00592FC7">
        <w:t xml:space="preserve">, and </w:t>
      </w:r>
      <w:proofErr w:type="spellStart"/>
      <w:r w:rsidRPr="00592FC7">
        <w:t>Pichichero</w:t>
      </w:r>
      <w:proofErr w:type="spellEnd"/>
      <w:r w:rsidRPr="00592FC7">
        <w:t xml:space="preserve"> </w:t>
      </w:r>
      <w:r w:rsidR="00062ADC" w:rsidRPr="00592FC7">
        <w:fldChar w:fldCharType="begin"/>
      </w:r>
      <w:r w:rsidR="00062ADC" w:rsidRPr="00592FC7">
        <w:instrText>HYPERLINK \l "ref-Casey2010" \h</w:instrText>
      </w:r>
      <w:r w:rsidR="00062ADC" w:rsidRPr="00592FC7">
        <w:rPr>
          <w:rPrChange w:id="42" w:author="andrea55" w:date="2018-10-05T19:27:00Z">
            <w:rPr/>
          </w:rPrChange>
        </w:rPr>
        <w:fldChar w:fldCharType="separate"/>
      </w:r>
      <w:r w:rsidRPr="00592FC7">
        <w:rPr>
          <w:rStyle w:val="Hyperlink"/>
        </w:rPr>
        <w:t>2009</w:t>
      </w:r>
      <w:r w:rsidR="00062ADC" w:rsidRPr="00D75DAA">
        <w:fldChar w:fldCharType="end"/>
      </w:r>
      <w:r w:rsidRPr="00592FC7">
        <w:t xml:space="preserve">). The most common bacterial causes of otitis media are </w:t>
      </w:r>
      <w:r w:rsidRPr="00592FC7">
        <w:rPr>
          <w:rPrChange w:id="43" w:author="andrea55" w:date="2018-10-05T19:27:00Z">
            <w:rPr>
              <w:i/>
            </w:rPr>
          </w:rPrChange>
        </w:rPr>
        <w:t xml:space="preserve">Haemophilus </w:t>
      </w:r>
      <w:proofErr w:type="spellStart"/>
      <w:r w:rsidRPr="00592FC7">
        <w:rPr>
          <w:rPrChange w:id="44" w:author="andrea55" w:date="2018-10-05T19:27:00Z">
            <w:rPr>
              <w:i/>
            </w:rPr>
          </w:rPrChange>
        </w:rPr>
        <w:t>influenzae</w:t>
      </w:r>
      <w:proofErr w:type="spellEnd"/>
      <w:r w:rsidRPr="00592FC7">
        <w:t xml:space="preserve">, </w:t>
      </w:r>
      <w:r w:rsidRPr="00592FC7">
        <w:rPr>
          <w:rPrChange w:id="45" w:author="andrea55" w:date="2018-10-05T19:27:00Z">
            <w:rPr>
              <w:i/>
            </w:rPr>
          </w:rPrChange>
        </w:rPr>
        <w:t>Streptococcus pneumoniae</w:t>
      </w:r>
      <w:r w:rsidRPr="00592FC7">
        <w:t xml:space="preserve"> and </w:t>
      </w:r>
      <w:r w:rsidRPr="00592FC7">
        <w:rPr>
          <w:rPrChange w:id="46" w:author="andrea55" w:date="2018-10-05T19:27:00Z">
            <w:rPr>
              <w:i/>
            </w:rPr>
          </w:rPrChange>
        </w:rPr>
        <w:t xml:space="preserve">Moraxella </w:t>
      </w:r>
      <w:proofErr w:type="spellStart"/>
      <w:r w:rsidRPr="00592FC7">
        <w:rPr>
          <w:rPrChange w:id="47" w:author="andrea55" w:date="2018-10-05T19:27:00Z">
            <w:rPr>
              <w:i/>
            </w:rPr>
          </w:rPrChange>
        </w:rPr>
        <w:t>catarrhalis</w:t>
      </w:r>
      <w:proofErr w:type="spellEnd"/>
      <w:r w:rsidRPr="00592FC7">
        <w:t xml:space="preserve"> (Bluestone, Stephenson, and Martin </w:t>
      </w:r>
      <w:r w:rsidR="00062ADC" w:rsidRPr="00592FC7">
        <w:fldChar w:fldCharType="begin"/>
      </w:r>
      <w:r w:rsidR="00062ADC" w:rsidRPr="00592FC7">
        <w:instrText>HYPERLINK \l "ref-Bluestone1992" \h</w:instrText>
      </w:r>
      <w:r w:rsidR="00062ADC" w:rsidRPr="00592FC7">
        <w:rPr>
          <w:rPrChange w:id="48" w:author="andrea55" w:date="2018-10-05T19:27:00Z">
            <w:rPr/>
          </w:rPrChange>
        </w:rPr>
        <w:fldChar w:fldCharType="separate"/>
      </w:r>
      <w:r w:rsidRPr="00592FC7">
        <w:rPr>
          <w:rStyle w:val="Hyperlink"/>
        </w:rPr>
        <w:t>1992</w:t>
      </w:r>
      <w:r w:rsidR="00062ADC" w:rsidRPr="00D75DAA">
        <w:fldChar w:fldCharType="end"/>
      </w:r>
      <w:r w:rsidRPr="00592FC7">
        <w:t xml:space="preserve">; Janet R. Casey and </w:t>
      </w:r>
      <w:proofErr w:type="spellStart"/>
      <w:r w:rsidRPr="00592FC7">
        <w:t>Pichichero</w:t>
      </w:r>
      <w:proofErr w:type="spellEnd"/>
      <w:r w:rsidRPr="00592FC7">
        <w:t xml:space="preserve"> </w:t>
      </w:r>
      <w:r w:rsidR="00062ADC" w:rsidRPr="00592FC7">
        <w:fldChar w:fldCharType="begin"/>
      </w:r>
      <w:r w:rsidR="00062ADC" w:rsidRPr="00592FC7">
        <w:instrText>HYPERLINK \l "ref-Casey2004" \h</w:instrText>
      </w:r>
      <w:r w:rsidR="00062ADC" w:rsidRPr="00592FC7">
        <w:rPr>
          <w:rPrChange w:id="49" w:author="andrea55" w:date="2018-10-05T19:27:00Z">
            <w:rPr/>
          </w:rPrChange>
        </w:rPr>
        <w:fldChar w:fldCharType="separate"/>
      </w:r>
      <w:r w:rsidRPr="00592FC7">
        <w:rPr>
          <w:rStyle w:val="Hyperlink"/>
        </w:rPr>
        <w:t>2004</w:t>
      </w:r>
      <w:r w:rsidR="00062ADC" w:rsidRPr="00D75DAA">
        <w:fldChar w:fldCharType="end"/>
      </w:r>
      <w:r w:rsidRPr="00592FC7">
        <w:t xml:space="preserve">; Janet R Casey, </w:t>
      </w:r>
      <w:proofErr w:type="spellStart"/>
      <w:r w:rsidRPr="00592FC7">
        <w:t>Adlowitz</w:t>
      </w:r>
      <w:proofErr w:type="spellEnd"/>
      <w:r w:rsidRPr="00592FC7">
        <w:t xml:space="preserve">, and </w:t>
      </w:r>
      <w:proofErr w:type="spellStart"/>
      <w:r w:rsidRPr="00592FC7">
        <w:t>Pichichero</w:t>
      </w:r>
      <w:proofErr w:type="spellEnd"/>
      <w:r w:rsidRPr="00592FC7">
        <w:t xml:space="preserve"> </w:t>
      </w:r>
      <w:r w:rsidR="00062ADC" w:rsidRPr="00592FC7">
        <w:fldChar w:fldCharType="begin"/>
      </w:r>
      <w:r w:rsidR="00062ADC" w:rsidRPr="00592FC7">
        <w:instrText>HYPERLINK \l "ref-Casey2010" \h</w:instrText>
      </w:r>
      <w:r w:rsidR="00062ADC" w:rsidRPr="00592FC7">
        <w:rPr>
          <w:rPrChange w:id="50" w:author="andrea55" w:date="2018-10-05T19:27:00Z">
            <w:rPr/>
          </w:rPrChange>
        </w:rPr>
        <w:fldChar w:fldCharType="separate"/>
      </w:r>
      <w:r w:rsidRPr="00592FC7">
        <w:rPr>
          <w:rStyle w:val="Hyperlink"/>
        </w:rPr>
        <w:t>2009</w:t>
      </w:r>
      <w:r w:rsidR="00062ADC" w:rsidRPr="00D75DAA">
        <w:fldChar w:fldCharType="end"/>
      </w:r>
      <w:r w:rsidRPr="00592FC7">
        <w:t xml:space="preserve">; Ngo et al. </w:t>
      </w:r>
      <w:r w:rsidR="00062ADC" w:rsidRPr="00592FC7">
        <w:fldChar w:fldCharType="begin"/>
      </w:r>
      <w:r w:rsidR="00062ADC" w:rsidRPr="00592FC7">
        <w:instrText>HYPERLINK \l "ref-Ngo2016" \h</w:instrText>
      </w:r>
      <w:r w:rsidR="00062ADC" w:rsidRPr="00592FC7">
        <w:rPr>
          <w:rPrChange w:id="51" w:author="andrea55" w:date="2018-10-05T19:27:00Z">
            <w:rPr/>
          </w:rPrChange>
        </w:rPr>
        <w:fldChar w:fldCharType="separate"/>
      </w:r>
      <w:r w:rsidRPr="00592FC7">
        <w:rPr>
          <w:rStyle w:val="Hyperlink"/>
        </w:rPr>
        <w:t>2016</w:t>
      </w:r>
      <w:r w:rsidR="00062ADC" w:rsidRPr="00D75DAA">
        <w:fldChar w:fldCharType="end"/>
      </w:r>
      <w:r w:rsidRPr="00592FC7">
        <w:t xml:space="preserve">; </w:t>
      </w:r>
      <w:proofErr w:type="spellStart"/>
      <w:r w:rsidRPr="00592FC7">
        <w:t>Pumarola</w:t>
      </w:r>
      <w:proofErr w:type="spellEnd"/>
      <w:r w:rsidRPr="00592FC7">
        <w:t xml:space="preserve"> et al. </w:t>
      </w:r>
      <w:r w:rsidR="00062ADC" w:rsidRPr="00592FC7">
        <w:fldChar w:fldCharType="begin"/>
      </w:r>
      <w:r w:rsidR="00062ADC" w:rsidRPr="00592FC7">
        <w:instrText>HYPERLINK \l "ref-Pumarola2013" \h</w:instrText>
      </w:r>
      <w:r w:rsidR="00062ADC" w:rsidRPr="00592FC7">
        <w:rPr>
          <w:rPrChange w:id="52" w:author="andrea55" w:date="2018-10-05T19:27:00Z">
            <w:rPr/>
          </w:rPrChange>
        </w:rPr>
        <w:fldChar w:fldCharType="separate"/>
      </w:r>
      <w:r w:rsidRPr="00592FC7">
        <w:rPr>
          <w:rStyle w:val="Hyperlink"/>
        </w:rPr>
        <w:t>2013</w:t>
      </w:r>
      <w:r w:rsidR="00062ADC" w:rsidRPr="00D75DAA">
        <w:fldChar w:fldCharType="end"/>
      </w:r>
      <w:r w:rsidRPr="00592FC7">
        <w:t xml:space="preserve">). The relative contribution of these three pathogens is remarkably stable between countries and over time. This is likely a consequence of how common they are in the nasopharyngeal flora of children. A systematic review of studies from 1970-2014 which reported the </w:t>
      </w:r>
      <w:proofErr w:type="spellStart"/>
      <w:r w:rsidRPr="00592FC7">
        <w:t>etiology</w:t>
      </w:r>
      <w:proofErr w:type="spellEnd"/>
      <w:r w:rsidRPr="00592FC7">
        <w:t xml:space="preserve"> of otitis media, </w:t>
      </w:r>
      <w:r w:rsidRPr="00592FC7">
        <w:lastRenderedPageBreak/>
        <w:t xml:space="preserve">found that Streptococcus pneumoniae caused 30.2% of AOM in Europe (Ngo et al. </w:t>
      </w:r>
      <w:r w:rsidR="00062ADC" w:rsidRPr="00592FC7">
        <w:fldChar w:fldCharType="begin"/>
      </w:r>
      <w:r w:rsidR="00062ADC" w:rsidRPr="00592FC7">
        <w:instrText>HYPERLINK \l "ref-Ngo2016" \h</w:instrText>
      </w:r>
      <w:r w:rsidR="00062ADC" w:rsidRPr="00592FC7">
        <w:rPr>
          <w:rPrChange w:id="53" w:author="andrea55" w:date="2018-10-05T19:27:00Z">
            <w:rPr/>
          </w:rPrChange>
        </w:rPr>
        <w:fldChar w:fldCharType="separate"/>
      </w:r>
      <w:r w:rsidRPr="00592FC7">
        <w:rPr>
          <w:rStyle w:val="Hyperlink"/>
        </w:rPr>
        <w:t>2016</w:t>
      </w:r>
      <w:r w:rsidR="00062ADC" w:rsidRPr="00D75DAA">
        <w:fldChar w:fldCharType="end"/>
      </w:r>
      <w:r w:rsidRPr="00592FC7">
        <w:t xml:space="preserve">). In countries that have introduced systematic pneumococcal vaccination, there is evidence to suggest that the microbiology of otitis media has shifted from being predominantly due to pneumococcus to </w:t>
      </w:r>
      <w:r w:rsidRPr="00592FC7">
        <w:rPr>
          <w:rPrChange w:id="54" w:author="andrea55" w:date="2018-10-05T19:27:00Z">
            <w:rPr>
              <w:i/>
            </w:rPr>
          </w:rPrChange>
        </w:rPr>
        <w:t xml:space="preserve">Haemophilus </w:t>
      </w:r>
      <w:proofErr w:type="spellStart"/>
      <w:r w:rsidRPr="00592FC7">
        <w:rPr>
          <w:rPrChange w:id="55" w:author="andrea55" w:date="2018-10-05T19:27:00Z">
            <w:rPr>
              <w:i/>
            </w:rPr>
          </w:rPrChange>
        </w:rPr>
        <w:t>influenzae</w:t>
      </w:r>
      <w:proofErr w:type="spellEnd"/>
      <w:r w:rsidRPr="00592FC7">
        <w:t xml:space="preserve"> (Block et al. </w:t>
      </w:r>
      <w:r w:rsidR="00062ADC" w:rsidRPr="00592FC7">
        <w:fldChar w:fldCharType="begin"/>
      </w:r>
      <w:r w:rsidR="00062ADC" w:rsidRPr="00592FC7">
        <w:instrText>HYPERLINK \l "ref-Block2004" \h</w:instrText>
      </w:r>
      <w:r w:rsidR="00062ADC" w:rsidRPr="00592FC7">
        <w:rPr>
          <w:rPrChange w:id="56" w:author="andrea55" w:date="2018-10-05T19:27:00Z">
            <w:rPr/>
          </w:rPrChange>
        </w:rPr>
        <w:fldChar w:fldCharType="separate"/>
      </w:r>
      <w:r w:rsidRPr="00592FC7">
        <w:rPr>
          <w:rStyle w:val="Hyperlink"/>
        </w:rPr>
        <w:t>2004</w:t>
      </w:r>
      <w:r w:rsidR="00062ADC" w:rsidRPr="00D75DAA">
        <w:fldChar w:fldCharType="end"/>
      </w:r>
      <w:r w:rsidRPr="00592FC7">
        <w:t xml:space="preserve">; Van Dyke et al. </w:t>
      </w:r>
      <w:r w:rsidR="00062ADC" w:rsidRPr="00592FC7">
        <w:fldChar w:fldCharType="begin"/>
      </w:r>
      <w:r w:rsidR="00062ADC" w:rsidRPr="00592FC7">
        <w:instrText>HYPERLINK \l "ref-VanDyke2017" \h</w:instrText>
      </w:r>
      <w:r w:rsidR="00062ADC" w:rsidRPr="00592FC7">
        <w:rPr>
          <w:rPrChange w:id="57" w:author="andrea55" w:date="2018-10-05T19:27:00Z">
            <w:rPr/>
          </w:rPrChange>
        </w:rPr>
        <w:fldChar w:fldCharType="separate"/>
      </w:r>
      <w:r w:rsidRPr="00592FC7">
        <w:rPr>
          <w:rStyle w:val="Hyperlink"/>
        </w:rPr>
        <w:t>2017</w:t>
      </w:r>
      <w:r w:rsidR="00062ADC" w:rsidRPr="00D75DAA">
        <w:fldChar w:fldCharType="end"/>
      </w:r>
      <w:r w:rsidRPr="00592FC7">
        <w:t xml:space="preserve">). Of the pneumococcal AOM, the prevalence of vaccine serotypes has decreased and non-vaccine serotypes now predominate. Children with otitis media who experience spontaneous rupture of the tympanic membrane have a slightly different distribution of pathogens, with a higher proportion of Streptococcus pyogenes and </w:t>
      </w:r>
      <w:r w:rsidRPr="00592FC7">
        <w:rPr>
          <w:rPrChange w:id="58" w:author="andrea55" w:date="2018-10-05T19:27:00Z">
            <w:rPr>
              <w:i/>
            </w:rPr>
          </w:rPrChange>
        </w:rPr>
        <w:t>Staphylococcus aureus</w:t>
      </w:r>
      <w:r w:rsidRPr="00592FC7">
        <w:t xml:space="preserve"> (Chen et al. </w:t>
      </w:r>
      <w:r w:rsidR="00062ADC" w:rsidRPr="00592FC7">
        <w:fldChar w:fldCharType="begin"/>
      </w:r>
      <w:r w:rsidR="00062ADC" w:rsidRPr="00592FC7">
        <w:instrText>HYPERLINK \l "ref-Chen2013" \h</w:instrText>
      </w:r>
      <w:r w:rsidR="00062ADC" w:rsidRPr="00592FC7">
        <w:rPr>
          <w:rPrChange w:id="59" w:author="andrea55" w:date="2018-10-05T19:27:00Z">
            <w:rPr/>
          </w:rPrChange>
        </w:rPr>
        <w:fldChar w:fldCharType="separate"/>
      </w:r>
      <w:r w:rsidRPr="00592FC7">
        <w:rPr>
          <w:rStyle w:val="Hyperlink"/>
        </w:rPr>
        <w:t>2013</w:t>
      </w:r>
      <w:r w:rsidR="00062ADC" w:rsidRPr="00D75DAA">
        <w:fldChar w:fldCharType="end"/>
      </w:r>
      <w:r w:rsidRPr="00592FC7">
        <w:t xml:space="preserve">; </w:t>
      </w:r>
      <w:proofErr w:type="spellStart"/>
      <w:r w:rsidRPr="00592FC7">
        <w:t>Sonsuwan</w:t>
      </w:r>
      <w:proofErr w:type="spellEnd"/>
      <w:r w:rsidRPr="00592FC7">
        <w:t xml:space="preserve">, </w:t>
      </w:r>
      <w:proofErr w:type="spellStart"/>
      <w:r w:rsidRPr="00592FC7">
        <w:t>Watcharinyanon</w:t>
      </w:r>
      <w:proofErr w:type="spellEnd"/>
      <w:r w:rsidRPr="00592FC7">
        <w:t xml:space="preserve">, and </w:t>
      </w:r>
      <w:proofErr w:type="spellStart"/>
      <w:r w:rsidRPr="00592FC7">
        <w:t>Sawanyawisuth</w:t>
      </w:r>
      <w:proofErr w:type="spellEnd"/>
      <w:r w:rsidRPr="00592FC7">
        <w:t xml:space="preserve"> </w:t>
      </w:r>
      <w:r w:rsidR="00062ADC" w:rsidRPr="00592FC7">
        <w:fldChar w:fldCharType="begin"/>
      </w:r>
      <w:r w:rsidR="00062ADC" w:rsidRPr="00592FC7">
        <w:instrText>HYPERLINK \l "ref-Sonsuwan2016" \h</w:instrText>
      </w:r>
      <w:r w:rsidR="00062ADC" w:rsidRPr="00592FC7">
        <w:rPr>
          <w:rPrChange w:id="60" w:author="andrea55" w:date="2018-10-05T19:27:00Z">
            <w:rPr/>
          </w:rPrChange>
        </w:rPr>
        <w:fldChar w:fldCharType="separate"/>
      </w:r>
      <w:r w:rsidRPr="00592FC7">
        <w:rPr>
          <w:rStyle w:val="Hyperlink"/>
        </w:rPr>
        <w:t>2016</w:t>
      </w:r>
      <w:r w:rsidR="00062ADC" w:rsidRPr="00D75DAA">
        <w:fldChar w:fldCharType="end"/>
      </w:r>
      <w:r w:rsidRPr="00592FC7">
        <w:t xml:space="preserve">). This could be explained by these pathogens causing a more aggressive infection, or possibly by contamination by bacteria located in the external ear canal. Similarly, coagulase negative staphylococci and Staphylococcus aureus are more common in otitis media with effusion (Kim et al. </w:t>
      </w:r>
      <w:r w:rsidR="00062ADC" w:rsidRPr="00592FC7">
        <w:fldChar w:fldCharType="begin"/>
      </w:r>
      <w:r w:rsidR="00062ADC" w:rsidRPr="00592FC7">
        <w:instrText>HYPERLINK \l "ref-Kim2013" \h</w:instrText>
      </w:r>
      <w:r w:rsidR="00062ADC" w:rsidRPr="00592FC7">
        <w:rPr>
          <w:rPrChange w:id="61" w:author="andrea55" w:date="2018-10-05T19:27:00Z">
            <w:rPr/>
          </w:rPrChange>
        </w:rPr>
        <w:fldChar w:fldCharType="separate"/>
      </w:r>
      <w:r w:rsidRPr="00592FC7">
        <w:rPr>
          <w:rStyle w:val="Hyperlink"/>
        </w:rPr>
        <w:t>2013</w:t>
      </w:r>
      <w:r w:rsidR="00062ADC" w:rsidRPr="00D75DAA">
        <w:fldChar w:fldCharType="end"/>
      </w:r>
      <w:r w:rsidRPr="00592FC7">
        <w:t xml:space="preserve">). Pneumococcal otitis media is slightly more likely to lead to recurrent otitis media and chronic </w:t>
      </w:r>
      <w:proofErr w:type="spellStart"/>
      <w:r w:rsidRPr="00592FC7">
        <w:t>suppurative</w:t>
      </w:r>
      <w:proofErr w:type="spellEnd"/>
      <w:r w:rsidRPr="00592FC7">
        <w:t xml:space="preserve"> otitis media, but is otherwise clinically indistinguishable from otitis media caused by other </w:t>
      </w:r>
      <w:proofErr w:type="spellStart"/>
      <w:r w:rsidRPr="00592FC7">
        <w:t>otopathogens</w:t>
      </w:r>
      <w:proofErr w:type="spellEnd"/>
      <w:r w:rsidRPr="00592FC7">
        <w:t>.</w:t>
      </w:r>
    </w:p>
    <w:p w14:paraId="45D9732F" w14:textId="77777777" w:rsidR="00062ADC" w:rsidRPr="00592FC7" w:rsidRDefault="0073117F">
      <w:pPr>
        <w:pStyle w:val="BodyText"/>
        <w:jc w:val="left"/>
        <w:pPrChange w:id="62" w:author="andrea55" w:date="2018-10-05T14:23:00Z">
          <w:pPr>
            <w:pStyle w:val="BodyText"/>
          </w:pPr>
        </w:pPrChange>
      </w:pPr>
      <w:r w:rsidRPr="00592FC7">
        <w:t xml:space="preserve">The healthcare burden caused by otitis media is disproportionate to its severity. Acute otitis media is the most common reason for physician visit among children, a fact which has been frequently documented in multiple countries. Only focusing on physician visits underestimates the impact of AOM, as some episodes are not reported to physicians but still result in distressing symptoms in children and parental missed days of work. By a child’s third birthday, 60%-80% will have experienced at least one episode of AOM (Kaur, Morris, and </w:t>
      </w:r>
      <w:proofErr w:type="spellStart"/>
      <w:r w:rsidRPr="00592FC7">
        <w:t>Pichichero</w:t>
      </w:r>
      <w:proofErr w:type="spellEnd"/>
      <w:r w:rsidRPr="00592FC7">
        <w:t xml:space="preserve"> </w:t>
      </w:r>
      <w:r w:rsidR="00062ADC" w:rsidRPr="00592FC7">
        <w:fldChar w:fldCharType="begin"/>
      </w:r>
      <w:r w:rsidR="00062ADC" w:rsidRPr="00592FC7">
        <w:instrText>HYPERLINK \l "ref-Kaur2017" \h</w:instrText>
      </w:r>
      <w:r w:rsidR="00062ADC" w:rsidRPr="00592FC7">
        <w:rPr>
          <w:rPrChange w:id="63" w:author="andrea55" w:date="2018-10-05T19:27:00Z">
            <w:rPr/>
          </w:rPrChange>
        </w:rPr>
        <w:fldChar w:fldCharType="separate"/>
      </w:r>
      <w:r w:rsidRPr="00592FC7">
        <w:rPr>
          <w:rStyle w:val="Hyperlink"/>
        </w:rPr>
        <w:t>2017</w:t>
      </w:r>
      <w:r w:rsidR="00062ADC" w:rsidRPr="00D75DAA">
        <w:fldChar w:fldCharType="end"/>
      </w:r>
      <w:r w:rsidRPr="00592FC7">
        <w:t xml:space="preserve">; </w:t>
      </w:r>
      <w:proofErr w:type="spellStart"/>
      <w:r w:rsidRPr="00592FC7">
        <w:t>Teele</w:t>
      </w:r>
      <w:proofErr w:type="spellEnd"/>
      <w:r w:rsidRPr="00592FC7">
        <w:t xml:space="preserve">, Klein, and </w:t>
      </w:r>
      <w:proofErr w:type="spellStart"/>
      <w:r w:rsidRPr="00592FC7">
        <w:t>Rosner</w:t>
      </w:r>
      <w:proofErr w:type="spellEnd"/>
      <w:r w:rsidRPr="00592FC7">
        <w:t xml:space="preserve"> </w:t>
      </w:r>
      <w:r w:rsidR="00062ADC" w:rsidRPr="00592FC7">
        <w:fldChar w:fldCharType="begin"/>
      </w:r>
      <w:r w:rsidR="00062ADC" w:rsidRPr="00592FC7">
        <w:instrText>HYPERLINK \l "ref-Teele1989" \h</w:instrText>
      </w:r>
      <w:r w:rsidR="00062ADC" w:rsidRPr="00592FC7">
        <w:rPr>
          <w:rPrChange w:id="64" w:author="andrea55" w:date="2018-10-05T19:27:00Z">
            <w:rPr/>
          </w:rPrChange>
        </w:rPr>
        <w:fldChar w:fldCharType="separate"/>
      </w:r>
      <w:r w:rsidRPr="00592FC7">
        <w:rPr>
          <w:rStyle w:val="Hyperlink"/>
        </w:rPr>
        <w:t>1989</w:t>
      </w:r>
      <w:r w:rsidR="00062ADC" w:rsidRPr="00D75DAA">
        <w:fldChar w:fldCharType="end"/>
      </w:r>
      <w:r w:rsidRPr="00592FC7">
        <w:t xml:space="preserve">). Likewise, otitis media is also responsible for </w:t>
      </w:r>
      <w:proofErr w:type="gramStart"/>
      <w:r w:rsidRPr="00592FC7">
        <w:t>the majority of</w:t>
      </w:r>
      <w:proofErr w:type="gramEnd"/>
      <w:r w:rsidRPr="00592FC7">
        <w:t xml:space="preserve"> antimicrobial prescriptions, and thus contributes significantly to antimicrobial resistance. Though often benign and self-limiting, AOM can progress to recurrent or chronic infection and require more invasive treatment. Mastoiditis develops in XXX% of cases and will require hospital admission and administration of intravenous antimicrobials. Severe AOM can result in hearing loss and has been estimated to occur XXX%. For various reasons, parents and clinicians may opt to treat recurrent or chronic otitis media with the placement of a tympanic tube. Tympanic tube procedures are consequently the </w:t>
      </w:r>
      <w:r w:rsidRPr="00592FC7">
        <w:lastRenderedPageBreak/>
        <w:t>most common surgical procedure in the paediatric population. The incidence of tympanic tube placement varies greatly between countries.</w:t>
      </w:r>
    </w:p>
    <w:p w14:paraId="4224B308" w14:textId="77777777" w:rsidR="00062ADC" w:rsidRPr="00592FC7" w:rsidRDefault="0073117F">
      <w:pPr>
        <w:pStyle w:val="BodyText"/>
        <w:jc w:val="left"/>
        <w:pPrChange w:id="65" w:author="andrea55" w:date="2018-10-05T14:23:00Z">
          <w:pPr>
            <w:pStyle w:val="BodyText"/>
          </w:pPr>
        </w:pPrChange>
      </w:pPr>
      <w:r w:rsidRPr="00592FC7">
        <w:t>The incidence AOM, its microbiology, treatment and complications have been evaluated in Iceland. In 1990, a retrospective analysis of two birth-cohorts in a small village in Iceland showed a 66% cumulative incidence of AOM by 24 months of age (</w:t>
      </w:r>
      <w:proofErr w:type="spellStart"/>
      <w:r w:rsidRPr="00592FC7">
        <w:t>Bjarnason</w:t>
      </w:r>
      <w:proofErr w:type="spellEnd"/>
      <w:r w:rsidRPr="00592FC7">
        <w:t xml:space="preserve">, </w:t>
      </w:r>
      <w:proofErr w:type="spellStart"/>
      <w:r w:rsidRPr="00592FC7">
        <w:t>Friðriksson</w:t>
      </w:r>
      <w:proofErr w:type="spellEnd"/>
      <w:r w:rsidRPr="00592FC7">
        <w:t xml:space="preserve">, and </w:t>
      </w:r>
      <w:proofErr w:type="spellStart"/>
      <w:r w:rsidRPr="00592FC7">
        <w:t>Benediktsson</w:t>
      </w:r>
      <w:proofErr w:type="spellEnd"/>
      <w:r w:rsidRPr="00592FC7">
        <w:t xml:space="preserve"> </w:t>
      </w:r>
      <w:r w:rsidR="00062ADC" w:rsidRPr="00592FC7">
        <w:fldChar w:fldCharType="begin"/>
      </w:r>
      <w:r w:rsidR="00062ADC" w:rsidRPr="00592FC7">
        <w:instrText>HYPERLINK \l "ref-Bjarnason1991" \h</w:instrText>
      </w:r>
      <w:r w:rsidR="00062ADC" w:rsidRPr="00592FC7">
        <w:rPr>
          <w:rPrChange w:id="66" w:author="andrea55" w:date="2018-10-05T19:27:00Z">
            <w:rPr/>
          </w:rPrChange>
        </w:rPr>
        <w:fldChar w:fldCharType="separate"/>
      </w:r>
      <w:r w:rsidRPr="00592FC7">
        <w:rPr>
          <w:rStyle w:val="Hyperlink"/>
        </w:rPr>
        <w:t>1991</w:t>
      </w:r>
      <w:r w:rsidR="00062ADC" w:rsidRPr="00D75DAA">
        <w:fldChar w:fldCharType="end"/>
      </w:r>
      <w:r w:rsidRPr="00592FC7">
        <w:t>). A larger study conducted in 1998 used parental questionnaires to estimate the incidence of upper respiratory infections that resulted in antimicrobial treatment and tympanic tube placements among children ages one to six years old (</w:t>
      </w:r>
      <w:proofErr w:type="spellStart"/>
      <w:r w:rsidRPr="00592FC7">
        <w:t>Vilhjalmur</w:t>
      </w:r>
      <w:proofErr w:type="spellEnd"/>
      <w:r w:rsidRPr="00592FC7">
        <w:t xml:space="preserve"> A </w:t>
      </w:r>
      <w:proofErr w:type="spellStart"/>
      <w:r w:rsidRPr="00592FC7">
        <w:t>Arason</w:t>
      </w:r>
      <w:proofErr w:type="spellEnd"/>
      <w:r w:rsidRPr="00592FC7">
        <w:t xml:space="preserve"> et al. </w:t>
      </w:r>
      <w:r w:rsidR="00062ADC" w:rsidRPr="00592FC7">
        <w:fldChar w:fldCharType="begin"/>
      </w:r>
      <w:r w:rsidR="00062ADC" w:rsidRPr="00592FC7">
        <w:instrText>HYPERLINK \l "ref-Arason2002" \h</w:instrText>
      </w:r>
      <w:r w:rsidR="00062ADC" w:rsidRPr="00592FC7">
        <w:rPr>
          <w:rPrChange w:id="67" w:author="andrea55" w:date="2018-10-05T19:27:00Z">
            <w:rPr/>
          </w:rPrChange>
        </w:rPr>
        <w:fldChar w:fldCharType="separate"/>
      </w:r>
      <w:r w:rsidRPr="00592FC7">
        <w:rPr>
          <w:rStyle w:val="Hyperlink"/>
        </w:rPr>
        <w:t>2002</w:t>
      </w:r>
      <w:r w:rsidR="00062ADC" w:rsidRPr="00D75DAA">
        <w:fldChar w:fldCharType="end"/>
      </w:r>
      <w:r w:rsidRPr="00592FC7">
        <w:t xml:space="preserve">). A total of 1030 children were randomly sampled from four geographically separated areas of Iceland and the study achieved a 78% response rate. The study demonstrated high incidence rates of </w:t>
      </w:r>
      <w:proofErr w:type="spellStart"/>
      <w:r w:rsidRPr="00592FC7">
        <w:t>antimicrobially</w:t>
      </w:r>
      <w:proofErr w:type="spellEnd"/>
      <w:r w:rsidRPr="00592FC7">
        <w:t xml:space="preserve"> treated AOM for all age-groups, ranging from 1.79 treatment episodes among children one year of age to 0.25 treatment episodes in children six years of age. In this random sample, 58% of all antimicrobial prescriptions were due to AOM. The cumulative incidence of tympanic tube placements was alarmingly high. By one year of age, 23% (95%CI 16%-31%) had already received at least one </w:t>
      </w:r>
      <w:proofErr w:type="spellStart"/>
      <w:r w:rsidRPr="00592FC7">
        <w:t>tympanostomy</w:t>
      </w:r>
      <w:proofErr w:type="spellEnd"/>
      <w:r w:rsidRPr="00592FC7">
        <w:t xml:space="preserve"> tube. This proportion exceeded 30% by age two and remained </w:t>
      </w:r>
      <w:proofErr w:type="gramStart"/>
      <w:r w:rsidRPr="00592FC7">
        <w:t>fairly stable</w:t>
      </w:r>
      <w:proofErr w:type="gramEnd"/>
      <w:r w:rsidRPr="00592FC7">
        <w:t xml:space="preserve"> thereafter. The study was repeated by the same investigators in 2003 using the exact same cross-sectional random sampling (</w:t>
      </w:r>
      <w:proofErr w:type="spellStart"/>
      <w:r w:rsidRPr="00592FC7">
        <w:t>Vilhjalmur</w:t>
      </w:r>
      <w:proofErr w:type="spellEnd"/>
      <w:r w:rsidRPr="00592FC7">
        <w:t xml:space="preserve"> A. </w:t>
      </w:r>
      <w:proofErr w:type="spellStart"/>
      <w:r w:rsidRPr="00592FC7">
        <w:t>Arason</w:t>
      </w:r>
      <w:proofErr w:type="spellEnd"/>
      <w:r w:rsidRPr="00592FC7">
        <w:t xml:space="preserve"> et al. </w:t>
      </w:r>
      <w:r w:rsidR="00062ADC" w:rsidRPr="00592FC7">
        <w:fldChar w:fldCharType="begin"/>
      </w:r>
      <w:r w:rsidR="00062ADC" w:rsidRPr="00592FC7">
        <w:instrText>HYPERLINK \l "ref-Arason2005" \h</w:instrText>
      </w:r>
      <w:r w:rsidR="00062ADC" w:rsidRPr="00592FC7">
        <w:rPr>
          <w:rPrChange w:id="68" w:author="andrea55" w:date="2018-10-05T19:27:00Z">
            <w:rPr/>
          </w:rPrChange>
        </w:rPr>
        <w:fldChar w:fldCharType="separate"/>
      </w:r>
      <w:r w:rsidRPr="00592FC7">
        <w:rPr>
          <w:rStyle w:val="Hyperlink"/>
        </w:rPr>
        <w:t>2005</w:t>
      </w:r>
      <w:r w:rsidR="00062ADC" w:rsidRPr="00D75DAA">
        <w:fldChar w:fldCharType="end"/>
      </w:r>
      <w:r w:rsidRPr="00592FC7">
        <w:t xml:space="preserve">). The proportion of all antimicrobial prescriptions that were due to AOM was almost </w:t>
      </w:r>
      <w:proofErr w:type="gramStart"/>
      <w:r w:rsidRPr="00592FC7">
        <w:t>exactly the same</w:t>
      </w:r>
      <w:proofErr w:type="gramEnd"/>
      <w:r w:rsidRPr="00592FC7">
        <w:t xml:space="preserve">, 57%. Surprisingly, the cumulative incidence of </w:t>
      </w:r>
      <w:proofErr w:type="spellStart"/>
      <w:r w:rsidRPr="00592FC7">
        <w:t>tympanostomy</w:t>
      </w:r>
      <w:proofErr w:type="spellEnd"/>
      <w:r w:rsidRPr="00592FC7">
        <w:t xml:space="preserve"> tube placement had slightly increased and was now estimated to be 34%,</w:t>
      </w:r>
    </w:p>
    <w:p w14:paraId="14F51566" w14:textId="77777777" w:rsidR="00062ADC" w:rsidRPr="00592FC7" w:rsidRDefault="0073117F" w:rsidP="00CD50A8">
      <w:pPr>
        <w:pStyle w:val="Heading3"/>
      </w:pPr>
      <w:bookmarkStart w:id="69" w:name="pneumonia"/>
      <w:bookmarkEnd w:id="69"/>
      <w:r w:rsidRPr="00592FC7">
        <w:t>Pneumonia</w:t>
      </w:r>
    </w:p>
    <w:p w14:paraId="19429537" w14:textId="77777777" w:rsidR="00062ADC" w:rsidRPr="00592FC7" w:rsidRDefault="0073117F">
      <w:pPr>
        <w:jc w:val="left"/>
        <w:pPrChange w:id="70" w:author="andrea55" w:date="2018-10-05T14:23:00Z">
          <w:pPr/>
        </w:pPrChange>
      </w:pPr>
      <w:r w:rsidRPr="00592FC7">
        <w:t xml:space="preserve">Pneumonia is defined as the infectious infiltration of the lung parenchyma. Several different classification schemes </w:t>
      </w:r>
      <w:commentRangeStart w:id="71"/>
      <w:r w:rsidRPr="00592FC7">
        <w:t>have been proposed</w:t>
      </w:r>
      <w:ins w:id="72" w:author="andrea55" w:date="2018-10-05T14:22:00Z">
        <w:r w:rsidR="00CD50A8" w:rsidRPr="00592FC7">
          <w:t xml:space="preserve"> </w:t>
        </w:r>
      </w:ins>
      <w:commentRangeEnd w:id="71"/>
      <w:ins w:id="73" w:author="andrea55" w:date="2018-10-05T15:23:00Z">
        <w:r w:rsidR="00B44D77" w:rsidRPr="00592FC7">
          <w:rPr>
            <w:rStyle w:val="CommentReference"/>
          </w:rPr>
          <w:commentReference w:id="71"/>
        </w:r>
      </w:ins>
      <w:ins w:id="74" w:author="andrea55" w:date="2018-10-05T14:22:00Z">
        <w:r w:rsidR="00CD50A8" w:rsidRPr="00592FC7">
          <w:t>to further</w:t>
        </w:r>
      </w:ins>
      <w:ins w:id="75" w:author="andrea55" w:date="2018-10-05T14:23:00Z">
        <w:r w:rsidR="00CD50A8" w:rsidRPr="00592FC7">
          <w:t xml:space="preserve"> distinguish the disease</w:t>
        </w:r>
      </w:ins>
      <w:r w:rsidRPr="00592FC7">
        <w:t xml:space="preserve">. Some are based on the anatomical distribution of infectious infiltrates on radiographs, others on the </w:t>
      </w:r>
      <w:del w:id="76" w:author="andrea55" w:date="2018-10-05T14:47:00Z">
        <w:r w:rsidRPr="00592FC7" w:rsidDel="000E0895">
          <w:delText xml:space="preserve">symptomotology </w:delText>
        </w:r>
      </w:del>
      <w:ins w:id="77" w:author="andrea55" w:date="2018-10-05T14:47:00Z">
        <w:r w:rsidR="000E0895" w:rsidRPr="00592FC7">
          <w:t>symp</w:t>
        </w:r>
        <w:r w:rsidR="00857704" w:rsidRPr="00592FC7">
          <w:t>tom</w:t>
        </w:r>
      </w:ins>
      <w:ins w:id="78" w:author="andrea55" w:date="2018-10-05T18:12:00Z">
        <w:r w:rsidR="00857704" w:rsidRPr="00592FC7">
          <w:t>a</w:t>
        </w:r>
      </w:ins>
      <w:ins w:id="79" w:author="andrea55" w:date="2018-10-05T14:47:00Z">
        <w:r w:rsidR="000E0895" w:rsidRPr="00592FC7">
          <w:t xml:space="preserve">tology, </w:t>
        </w:r>
      </w:ins>
      <w:ins w:id="80" w:author="andrea55" w:date="2018-10-05T15:15:00Z">
        <w:r w:rsidR="00B44D77" w:rsidRPr="00592FC7">
          <w:t>while</w:t>
        </w:r>
      </w:ins>
      <w:ins w:id="81" w:author="andrea55" w:date="2018-10-05T14:47:00Z">
        <w:r w:rsidR="000E0895" w:rsidRPr="00592FC7">
          <w:t xml:space="preserve"> further schemes are based </w:t>
        </w:r>
      </w:ins>
      <w:del w:id="82" w:author="andrea55" w:date="2018-10-05T14:47:00Z">
        <w:r w:rsidRPr="00592FC7" w:rsidDel="000E0895">
          <w:delText xml:space="preserve">or </w:delText>
        </w:r>
      </w:del>
      <w:ins w:id="83" w:author="andrea55" w:date="2018-10-05T14:47:00Z">
        <w:r w:rsidR="000E0895" w:rsidRPr="00592FC7">
          <w:t xml:space="preserve">on </w:t>
        </w:r>
      </w:ins>
      <w:r w:rsidRPr="00592FC7">
        <w:t xml:space="preserve">the distribution of risk factors in those </w:t>
      </w:r>
      <w:del w:id="84" w:author="andrea55" w:date="2018-10-05T14:48:00Z">
        <w:r w:rsidRPr="00592FC7" w:rsidDel="000E0895">
          <w:delText xml:space="preserve">being </w:delText>
        </w:r>
      </w:del>
      <w:r w:rsidRPr="00592FC7">
        <w:t xml:space="preserve">diagnosed with the disease. </w:t>
      </w:r>
      <w:del w:id="85" w:author="andrea55" w:date="2018-10-05T14:50:00Z">
        <w:r w:rsidRPr="00592FC7" w:rsidDel="000E0895">
          <w:delText>They all</w:delText>
        </w:r>
      </w:del>
      <w:ins w:id="86" w:author="andrea55" w:date="2018-10-05T14:50:00Z">
        <w:r w:rsidR="000E0895" w:rsidRPr="00592FC7">
          <w:t>Each</w:t>
        </w:r>
      </w:ins>
      <w:r w:rsidRPr="00592FC7">
        <w:t xml:space="preserve"> </w:t>
      </w:r>
      <w:proofErr w:type="gramStart"/>
      <w:r w:rsidRPr="00592FC7">
        <w:t>attempt</w:t>
      </w:r>
      <w:ins w:id="87" w:author="andrea55" w:date="2018-10-05T14:50:00Z">
        <w:r w:rsidR="000E0895" w:rsidRPr="00592FC7">
          <w:t>s</w:t>
        </w:r>
      </w:ins>
      <w:proofErr w:type="gramEnd"/>
      <w:r w:rsidRPr="00592FC7">
        <w:t xml:space="preserve"> to </w:t>
      </w:r>
      <w:del w:id="88" w:author="andrea55" w:date="2018-10-05T14:51:00Z">
        <w:r w:rsidRPr="00592FC7" w:rsidDel="000E0895">
          <w:delText xml:space="preserve">use </w:delText>
        </w:r>
      </w:del>
      <w:ins w:id="89" w:author="andrea55" w:date="2018-10-05T14:51:00Z">
        <w:r w:rsidR="000E0895" w:rsidRPr="00592FC7">
          <w:t xml:space="preserve">utilize </w:t>
        </w:r>
      </w:ins>
      <w:r w:rsidRPr="00592FC7">
        <w:t xml:space="preserve">readily available information to assist in </w:t>
      </w:r>
      <w:del w:id="90" w:author="andrea55" w:date="2018-10-05T15:16:00Z">
        <w:r w:rsidRPr="00592FC7" w:rsidDel="00B44D77">
          <w:delText xml:space="preserve">the selection of </w:delText>
        </w:r>
      </w:del>
      <w:ins w:id="91" w:author="andrea55" w:date="2018-10-05T15:21:00Z">
        <w:r w:rsidR="00B44D77" w:rsidRPr="00592FC7">
          <w:t xml:space="preserve">selecting </w:t>
        </w:r>
      </w:ins>
      <w:r w:rsidRPr="00592FC7">
        <w:t xml:space="preserve">treatment </w:t>
      </w:r>
      <w:ins w:id="92" w:author="andrea55" w:date="2018-10-05T15:21:00Z">
        <w:r w:rsidR="00B44D77" w:rsidRPr="00592FC7">
          <w:t xml:space="preserve">options </w:t>
        </w:r>
      </w:ins>
      <w:r w:rsidRPr="00592FC7">
        <w:t xml:space="preserve">and </w:t>
      </w:r>
      <w:ins w:id="93" w:author="andrea55" w:date="2018-10-05T15:21:00Z">
        <w:r w:rsidR="00B44D77" w:rsidRPr="00592FC7">
          <w:t xml:space="preserve">in </w:t>
        </w:r>
      </w:ins>
      <w:r w:rsidRPr="00592FC7">
        <w:t>predict</w:t>
      </w:r>
      <w:ins w:id="94" w:author="andrea55" w:date="2018-10-05T15:21:00Z">
        <w:r w:rsidR="00B44D77" w:rsidRPr="00592FC7">
          <w:t>ing</w:t>
        </w:r>
      </w:ins>
      <w:r w:rsidRPr="00592FC7">
        <w:t xml:space="preserve"> prognosis. </w:t>
      </w:r>
      <w:del w:id="95" w:author="andrea55" w:date="2018-10-05T15:17:00Z">
        <w:r w:rsidRPr="00592FC7" w:rsidDel="00B44D77">
          <w:delText>A perfect</w:delText>
        </w:r>
      </w:del>
      <w:ins w:id="96" w:author="andrea55" w:date="2018-10-05T15:22:00Z">
        <w:r w:rsidR="00B44D77" w:rsidRPr="00592FC7">
          <w:t>While the</w:t>
        </w:r>
      </w:ins>
      <w:ins w:id="97" w:author="andrea55" w:date="2018-10-05T15:18:00Z">
        <w:r w:rsidR="00B44D77" w:rsidRPr="00592FC7">
          <w:t xml:space="preserve"> ideal</w:t>
        </w:r>
      </w:ins>
      <w:del w:id="98" w:author="andrea55" w:date="2018-10-05T15:18:00Z">
        <w:r w:rsidRPr="00592FC7" w:rsidDel="00B44D77">
          <w:delText xml:space="preserve"> </w:delText>
        </w:r>
      </w:del>
      <w:ins w:id="99" w:author="andrea55" w:date="2018-10-05T18:14:00Z">
        <w:r w:rsidR="00724F99" w:rsidRPr="00592FC7">
          <w:t xml:space="preserve"> </w:t>
        </w:r>
      </w:ins>
      <w:r w:rsidRPr="00592FC7">
        <w:t xml:space="preserve">classification scheme </w:t>
      </w:r>
      <w:ins w:id="100" w:author="andrea55" w:date="2018-10-05T15:18:00Z">
        <w:r w:rsidR="00B44D77" w:rsidRPr="00592FC7">
          <w:t xml:space="preserve">for pneumonia </w:t>
        </w:r>
      </w:ins>
      <w:r w:rsidRPr="00592FC7">
        <w:t>would use data on the antimicrobial susceptibility of the causative pathogen</w:t>
      </w:r>
      <w:ins w:id="101" w:author="andrea55" w:date="2018-10-05T18:14:00Z">
        <w:r w:rsidR="00724F99" w:rsidRPr="00592FC7">
          <w:t>,</w:t>
        </w:r>
      </w:ins>
      <w:del w:id="102" w:author="andrea55" w:date="2018-10-05T15:19:00Z">
        <w:r w:rsidRPr="00592FC7" w:rsidDel="00B44D77">
          <w:delText xml:space="preserve"> to make these </w:delText>
        </w:r>
      </w:del>
      <w:ins w:id="103" w:author="andrea55" w:date="2018-10-05T15:22:00Z">
        <w:r w:rsidR="00B44D77" w:rsidRPr="00592FC7">
          <w:t xml:space="preserve"> </w:t>
        </w:r>
      </w:ins>
      <w:del w:id="104" w:author="andrea55" w:date="2018-10-05T15:19:00Z">
        <w:r w:rsidRPr="00592FC7" w:rsidDel="00B44D77">
          <w:delText>predictions</w:delText>
        </w:r>
      </w:del>
      <w:del w:id="105" w:author="andrea55" w:date="2018-10-05T15:22:00Z">
        <w:r w:rsidRPr="00592FC7" w:rsidDel="00B44D77">
          <w:delText xml:space="preserve">. </w:delText>
        </w:r>
      </w:del>
      <w:del w:id="106" w:author="andrea55" w:date="2018-10-05T15:20:00Z">
        <w:r w:rsidRPr="00592FC7" w:rsidDel="00B44D77">
          <w:delText>Unfortunately,</w:delText>
        </w:r>
      </w:del>
      <w:ins w:id="107" w:author="andrea55" w:date="2018-10-05T15:20:00Z">
        <w:r w:rsidR="00B44D77" w:rsidRPr="00592FC7">
          <w:t>this</w:t>
        </w:r>
      </w:ins>
      <w:r w:rsidRPr="00592FC7">
        <w:t xml:space="preserve"> </w:t>
      </w:r>
      <w:r w:rsidRPr="00592FC7">
        <w:lastRenderedPageBreak/>
        <w:t xml:space="preserve">information </w:t>
      </w:r>
      <w:del w:id="108" w:author="andrea55" w:date="2018-10-05T15:20:00Z">
        <w:r w:rsidRPr="00592FC7" w:rsidDel="00B44D77">
          <w:delText xml:space="preserve">on the causative pathogen </w:delText>
        </w:r>
      </w:del>
      <w:r w:rsidRPr="00592FC7">
        <w:t xml:space="preserve">is rarely available when treatment decisions are being made. </w:t>
      </w:r>
      <w:ins w:id="109" w:author="andrea55" w:date="2018-10-05T18:18:00Z">
        <w:r w:rsidR="00E8675E" w:rsidRPr="00592FC7">
          <w:t>Most commonly, pneumonia is classified by assigning cases based upon the circumstances under which   it was diagnosed.</w:t>
        </w:r>
      </w:ins>
      <w:del w:id="110" w:author="andrea55" w:date="2018-10-05T15:25:00Z">
        <w:r w:rsidRPr="00592FC7" w:rsidDel="00B44D77">
          <w:delText>The most</w:delText>
        </w:r>
      </w:del>
      <w:del w:id="111" w:author="andrea55" w:date="2018-10-05T18:17:00Z">
        <w:r w:rsidRPr="00592FC7" w:rsidDel="00E8675E">
          <w:delText xml:space="preserve"> common</w:delText>
        </w:r>
      </w:del>
      <w:del w:id="112" w:author="andrea55" w:date="2018-10-05T15:26:00Z">
        <w:r w:rsidRPr="00592FC7" w:rsidDel="0073117F">
          <w:delText xml:space="preserve"> classification scheme for pneumonia approximates this information by dividing pneumonia </w:delText>
        </w:r>
      </w:del>
      <w:del w:id="113" w:author="andrea55" w:date="2018-10-05T18:17:00Z">
        <w:r w:rsidRPr="00592FC7" w:rsidDel="00E8675E">
          <w:delText>based upon the situation in which it was diagnosed.</w:delText>
        </w:r>
      </w:del>
      <w:r w:rsidRPr="00592FC7">
        <w:t xml:space="preserve"> </w:t>
      </w:r>
      <w:proofErr w:type="spellStart"/>
      <w:r w:rsidRPr="00592FC7">
        <w:t>A</w:t>
      </w:r>
      <w:del w:id="114" w:author="andrea55" w:date="2018-10-05T15:27:00Z">
        <w:r w:rsidRPr="00592FC7" w:rsidDel="0073117F">
          <w:delText xml:space="preserve">ny </w:delText>
        </w:r>
      </w:del>
      <w:r w:rsidRPr="00592FC7">
        <w:t>pneumonia</w:t>
      </w:r>
      <w:proofErr w:type="spellEnd"/>
      <w:r w:rsidRPr="00592FC7">
        <w:t xml:space="preserve"> </w:t>
      </w:r>
      <w:ins w:id="115" w:author="andrea55" w:date="2018-10-05T15:27:00Z">
        <w:r w:rsidR="00FE7363" w:rsidRPr="00592FC7">
          <w:t>is classified as community</w:t>
        </w:r>
      </w:ins>
      <w:ins w:id="116" w:author="andrea55" w:date="2018-10-05T18:19:00Z">
        <w:r w:rsidR="00FE7363" w:rsidRPr="00592FC7">
          <w:t>-</w:t>
        </w:r>
      </w:ins>
      <w:ins w:id="117" w:author="andrea55" w:date="2018-10-05T15:27:00Z">
        <w:r w:rsidRPr="00592FC7">
          <w:t xml:space="preserve">acquired pneumonia if it is </w:t>
        </w:r>
      </w:ins>
      <w:del w:id="118" w:author="andrea55" w:date="2018-10-05T15:29:00Z">
        <w:r w:rsidRPr="00592FC7" w:rsidDel="0073117F">
          <w:delText xml:space="preserve">diagnosed </w:delText>
        </w:r>
      </w:del>
      <w:ins w:id="119" w:author="andrea55" w:date="2018-10-05T15:29:00Z">
        <w:r w:rsidRPr="00592FC7">
          <w:t xml:space="preserve">detected </w:t>
        </w:r>
      </w:ins>
      <w:r w:rsidRPr="00592FC7">
        <w:t xml:space="preserve">in people </w:t>
      </w:r>
      <w:del w:id="120" w:author="andrea55" w:date="2018-10-05T18:19:00Z">
        <w:r w:rsidRPr="00592FC7" w:rsidDel="00FE7363">
          <w:delText xml:space="preserve">with </w:delText>
        </w:r>
      </w:del>
      <w:ins w:id="121" w:author="andrea55" w:date="2018-10-05T18:19:00Z">
        <w:r w:rsidR="00FE7363" w:rsidRPr="00592FC7">
          <w:t xml:space="preserve">that have had </w:t>
        </w:r>
      </w:ins>
      <w:r w:rsidRPr="00592FC7">
        <w:t>limited contact with the healthcare system in the weeks prior to diagnosis</w:t>
      </w:r>
      <w:ins w:id="122" w:author="andrea55" w:date="2018-10-05T15:28:00Z">
        <w:r w:rsidRPr="00592FC7">
          <w:t>.</w:t>
        </w:r>
      </w:ins>
      <w:r w:rsidRPr="00592FC7">
        <w:t xml:space="preserve"> </w:t>
      </w:r>
      <w:del w:id="123" w:author="andrea55" w:date="2018-10-05T15:29:00Z">
        <w:r w:rsidRPr="00592FC7" w:rsidDel="0073117F">
          <w:delText>is classified as community acquired pneumonia, and t</w:delText>
        </w:r>
      </w:del>
      <w:ins w:id="124" w:author="andrea55" w:date="2018-10-05T15:29:00Z">
        <w:r w:rsidRPr="00592FC7">
          <w:t>T</w:t>
        </w:r>
      </w:ins>
      <w:r w:rsidRPr="00592FC7">
        <w:t xml:space="preserve">his is the most common type of pneumonia. </w:t>
      </w:r>
      <w:del w:id="125" w:author="andrea55" w:date="2018-10-05T15:29:00Z">
        <w:r w:rsidRPr="00592FC7" w:rsidDel="0073117F">
          <w:delText>The r</w:delText>
        </w:r>
      </w:del>
      <w:ins w:id="126" w:author="andrea55" w:date="2018-10-05T15:29:00Z">
        <w:r w:rsidRPr="00592FC7">
          <w:t>R</w:t>
        </w:r>
      </w:ins>
      <w:r w:rsidRPr="00592FC7">
        <w:t xml:space="preserve">emaining pneumonia cases are classified as </w:t>
      </w:r>
      <w:ins w:id="127" w:author="andrea55" w:date="2018-10-05T18:20:00Z">
        <w:r w:rsidR="00FE7363" w:rsidRPr="00592FC7">
          <w:t>h</w:t>
        </w:r>
      </w:ins>
      <w:del w:id="128" w:author="andrea55" w:date="2018-10-05T18:20:00Z">
        <w:r w:rsidRPr="00592FC7" w:rsidDel="00FE7363">
          <w:delText>H</w:delText>
        </w:r>
      </w:del>
      <w:r w:rsidRPr="00592FC7">
        <w:t>ealthcare</w:t>
      </w:r>
      <w:ins w:id="129" w:author="andrea55" w:date="2018-10-05T18:20:00Z">
        <w:r w:rsidR="00FE7363" w:rsidRPr="00592FC7">
          <w:t>-</w:t>
        </w:r>
      </w:ins>
      <w:del w:id="130" w:author="andrea55" w:date="2018-10-05T18:20:00Z">
        <w:r w:rsidRPr="00592FC7" w:rsidDel="00FE7363">
          <w:delText xml:space="preserve"> </w:delText>
        </w:r>
      </w:del>
      <w:r w:rsidRPr="00592FC7">
        <w:t xml:space="preserve">associated pneumonia, </w:t>
      </w:r>
      <w:del w:id="131" w:author="andrea55" w:date="2018-10-05T15:30:00Z">
        <w:r w:rsidRPr="00592FC7" w:rsidDel="0073117F">
          <w:delText xml:space="preserve">which is </w:delText>
        </w:r>
      </w:del>
      <w:r w:rsidRPr="00592FC7">
        <w:t>also referred to as hospital</w:t>
      </w:r>
      <w:ins w:id="132" w:author="andrea55" w:date="2018-10-05T18:20:00Z">
        <w:r w:rsidR="00FE7363" w:rsidRPr="00592FC7">
          <w:t>-</w:t>
        </w:r>
      </w:ins>
      <w:del w:id="133" w:author="andrea55" w:date="2018-10-05T18:20:00Z">
        <w:r w:rsidRPr="00592FC7" w:rsidDel="00FE7363">
          <w:delText xml:space="preserve"> </w:delText>
        </w:r>
      </w:del>
      <w:r w:rsidRPr="00592FC7">
        <w:t>acquired pneumonia. This simple classification scheme is a remarkably good predictor of antimicrobial resistance in the causative pathogen, and informs the choice of antimicrobial agents.</w:t>
      </w:r>
    </w:p>
    <w:p w14:paraId="2A632A6F" w14:textId="77777777" w:rsidR="00062ADC" w:rsidRPr="00592FC7" w:rsidRDefault="0073117F">
      <w:pPr>
        <w:pStyle w:val="BodyText"/>
        <w:jc w:val="left"/>
        <w:pPrChange w:id="134" w:author="andrea55" w:date="2018-10-05T14:23:00Z">
          <w:pPr>
            <w:pStyle w:val="BodyText"/>
          </w:pPr>
        </w:pPrChange>
      </w:pPr>
      <w:r w:rsidRPr="00592FC7">
        <w:t xml:space="preserve">The mechanism by which pathogens gain access to the lung and </w:t>
      </w:r>
      <w:del w:id="135" w:author="andrea55" w:date="2018-10-05T15:32:00Z">
        <w:r w:rsidRPr="00592FC7" w:rsidDel="0073117F">
          <w:delText xml:space="preserve">are able to </w:delText>
        </w:r>
      </w:del>
      <w:r w:rsidRPr="00592FC7">
        <w:t xml:space="preserve">replicate there </w:t>
      </w:r>
      <w:del w:id="136" w:author="andrea55" w:date="2018-10-05T15:32:00Z">
        <w:r w:rsidRPr="00592FC7" w:rsidDel="0073117F">
          <w:delText>to cause</w:delText>
        </w:r>
      </w:del>
      <w:ins w:id="137" w:author="andrea55" w:date="2018-10-05T15:32:00Z">
        <w:r w:rsidRPr="00592FC7">
          <w:t>causing</w:t>
        </w:r>
      </w:ins>
      <w:r w:rsidRPr="00592FC7">
        <w:t xml:space="preserve"> infection</w:t>
      </w:r>
      <w:ins w:id="138" w:author="andrea55" w:date="2018-10-05T15:31:00Z">
        <w:r w:rsidRPr="00592FC7">
          <w:t>,</w:t>
        </w:r>
      </w:ins>
      <w:r w:rsidRPr="00592FC7">
        <w:t xml:space="preserve"> is best understood by reviewing </w:t>
      </w:r>
      <w:del w:id="139" w:author="andrea55" w:date="2018-10-05T18:21:00Z">
        <w:r w:rsidRPr="00592FC7" w:rsidDel="0054007F">
          <w:delText xml:space="preserve">the </w:delText>
        </w:r>
      </w:del>
      <w:r w:rsidRPr="00592FC7">
        <w:t>pulmonary anatomy. The pulmonary system has an inverted tree configuration. The trachea acts as the trunk and subdivides into the main-stem bronchi</w:t>
      </w:r>
      <w:del w:id="140" w:author="andrea55" w:date="2018-10-05T18:22:00Z">
        <w:r w:rsidRPr="00592FC7" w:rsidDel="00126DDF">
          <w:delText>,</w:delText>
        </w:r>
      </w:del>
      <w:r w:rsidRPr="00592FC7">
        <w:t xml:space="preserve"> which lead to the right and left lung</w:t>
      </w:r>
      <w:ins w:id="141" w:author="andrea55" w:date="2018-10-05T18:22:00Z">
        <w:r w:rsidR="00126DDF" w:rsidRPr="00592FC7">
          <w:t>,</w:t>
        </w:r>
      </w:ins>
      <w:r w:rsidRPr="00592FC7">
        <w:t xml:space="preserve"> respectively. The respiratory tree further subdivides into lobar and segmental bronchi, each of which supplies an independent anatomical segment of the lung</w:t>
      </w:r>
      <w:del w:id="142" w:author="andrea55" w:date="2018-10-05T15:33:00Z">
        <w:r w:rsidRPr="00592FC7" w:rsidDel="0073117F">
          <w:delText xml:space="preserve"> that is </w:delText>
        </w:r>
      </w:del>
      <w:ins w:id="143" w:author="andrea55" w:date="2018-10-05T15:33:00Z">
        <w:r w:rsidRPr="00592FC7">
          <w:t xml:space="preserve">, </w:t>
        </w:r>
      </w:ins>
      <w:r w:rsidRPr="00592FC7">
        <w:t>separated by connective tissue. Each compartment is known as a bronchopulmonary segment, and can be individually infected. Within each bronchopulmonary segment</w:t>
      </w:r>
      <w:ins w:id="144" w:author="andrea55" w:date="2018-10-05T15:33:00Z">
        <w:r w:rsidRPr="00592FC7">
          <w:t>,</w:t>
        </w:r>
      </w:ins>
      <w:r w:rsidRPr="00592FC7">
        <w:t xml:space="preserve"> the</w:t>
      </w:r>
      <w:ins w:id="145" w:author="andrea55" w:date="2018-10-05T15:34:00Z">
        <w:r w:rsidRPr="00592FC7">
          <w:t>se</w:t>
        </w:r>
      </w:ins>
      <w:r w:rsidRPr="00592FC7">
        <w:t xml:space="preserve"> branches divide 18-20 more times, </w:t>
      </w:r>
      <w:del w:id="146" w:author="andrea55" w:date="2018-10-05T15:34:00Z">
        <w:r w:rsidRPr="00592FC7" w:rsidDel="0073117F">
          <w:delText>and the</w:delText>
        </w:r>
      </w:del>
      <w:ins w:id="147" w:author="andrea55" w:date="2018-10-05T15:34:00Z">
        <w:r w:rsidRPr="00592FC7">
          <w:t>their</w:t>
        </w:r>
      </w:ins>
      <w:r w:rsidRPr="00592FC7">
        <w:t xml:space="preserve"> diameter </w:t>
      </w:r>
      <w:del w:id="148" w:author="andrea55" w:date="2018-10-05T15:34:00Z">
        <w:r w:rsidRPr="00592FC7" w:rsidDel="0073117F">
          <w:delText xml:space="preserve">decreases </w:delText>
        </w:r>
      </w:del>
      <w:ins w:id="149" w:author="andrea55" w:date="2018-10-05T15:34:00Z">
        <w:r w:rsidRPr="00592FC7">
          <w:t xml:space="preserve">decreasing </w:t>
        </w:r>
      </w:ins>
      <w:r w:rsidRPr="00592FC7">
        <w:t>with every division. The final 16-22 divisions compr</w:t>
      </w:r>
      <w:del w:id="150" w:author="andrea55" w:date="2018-10-05T18:23:00Z">
        <w:r w:rsidRPr="00592FC7" w:rsidDel="00745212">
          <w:delText>om</w:delText>
        </w:r>
      </w:del>
      <w:r w:rsidRPr="00592FC7">
        <w:t>ise the respiratory bronchioles which lead to the alveoli.</w:t>
      </w:r>
    </w:p>
    <w:p w14:paraId="395FBACB" w14:textId="77777777" w:rsidR="00062ADC" w:rsidRPr="00592FC7" w:rsidRDefault="0073117F">
      <w:pPr>
        <w:pStyle w:val="BodyText"/>
        <w:jc w:val="left"/>
        <w:pPrChange w:id="151" w:author="andrea55" w:date="2018-10-05T14:23:00Z">
          <w:pPr>
            <w:pStyle w:val="BodyText"/>
          </w:pPr>
        </w:pPrChange>
      </w:pPr>
      <w:r w:rsidRPr="00592FC7">
        <w:t>To infect the lung</w:t>
      </w:r>
      <w:ins w:id="152" w:author="andrea55" w:date="2018-10-05T15:35:00Z">
        <w:r w:rsidRPr="00592FC7">
          <w:t>,</w:t>
        </w:r>
      </w:ins>
      <w:r w:rsidRPr="00592FC7">
        <w:t xml:space="preserve"> </w:t>
      </w:r>
      <w:del w:id="153" w:author="andrea55" w:date="2018-10-05T18:23:00Z">
        <w:r w:rsidRPr="00592FC7" w:rsidDel="00C00D23">
          <w:delText xml:space="preserve">the </w:delText>
        </w:r>
      </w:del>
      <w:ins w:id="154" w:author="andrea55" w:date="2018-10-05T18:23:00Z">
        <w:r w:rsidR="00C00D23" w:rsidRPr="00592FC7">
          <w:t xml:space="preserve">a </w:t>
        </w:r>
      </w:ins>
      <w:r w:rsidRPr="00592FC7">
        <w:t xml:space="preserve">pathogen must first </w:t>
      </w:r>
      <w:del w:id="155" w:author="andrea55" w:date="2018-10-05T15:35:00Z">
        <w:r w:rsidRPr="00592FC7" w:rsidDel="0073117F">
          <w:delText xml:space="preserve">get </w:delText>
        </w:r>
      </w:del>
      <w:ins w:id="156" w:author="andrea55" w:date="2018-10-05T15:35:00Z">
        <w:r w:rsidRPr="00592FC7">
          <w:t xml:space="preserve">arrive </w:t>
        </w:r>
      </w:ins>
      <w:r w:rsidRPr="00592FC7">
        <w:t xml:space="preserve">there. </w:t>
      </w:r>
      <w:del w:id="157" w:author="andrea55" w:date="2018-10-05T18:24:00Z">
        <w:r w:rsidRPr="00592FC7" w:rsidDel="00532639">
          <w:delText xml:space="preserve">Though </w:delText>
        </w:r>
      </w:del>
      <w:del w:id="158" w:author="andrea55" w:date="2018-10-05T15:37:00Z">
        <w:r w:rsidRPr="00592FC7" w:rsidDel="0073117F">
          <w:delText xml:space="preserve">this </w:delText>
        </w:r>
      </w:del>
      <w:ins w:id="159" w:author="andrea55" w:date="2018-10-05T18:24:00Z">
        <w:r w:rsidR="00532639" w:rsidRPr="00592FC7">
          <w:t>While this</w:t>
        </w:r>
      </w:ins>
      <w:ins w:id="160" w:author="andrea55" w:date="2018-10-05T15:37:00Z">
        <w:r w:rsidRPr="00592FC7">
          <w:t xml:space="preserve"> </w:t>
        </w:r>
      </w:ins>
      <w:r w:rsidRPr="00592FC7">
        <w:t xml:space="preserve">may </w:t>
      </w:r>
      <w:del w:id="161" w:author="andrea55" w:date="2018-10-05T15:36:00Z">
        <w:r w:rsidRPr="00592FC7" w:rsidDel="0073117F">
          <w:delText xml:space="preserve">at first </w:delText>
        </w:r>
      </w:del>
      <w:r w:rsidRPr="00592FC7">
        <w:t>seem like an easy task</w:t>
      </w:r>
      <w:del w:id="162" w:author="andrea55" w:date="2018-10-05T15:37:00Z">
        <w:r w:rsidRPr="00592FC7" w:rsidDel="0073117F">
          <w:delText xml:space="preserve">, </w:delText>
        </w:r>
      </w:del>
      <w:del w:id="163" w:author="andrea55" w:date="2018-10-05T15:39:00Z">
        <w:r w:rsidRPr="00592FC7" w:rsidDel="003E7C59">
          <w:delText>given that</w:delText>
        </w:r>
      </w:del>
      <w:ins w:id="164" w:author="andrea55" w:date="2018-10-05T15:39:00Z">
        <w:r w:rsidR="003E7C59" w:rsidRPr="00592FC7">
          <w:t xml:space="preserve"> as</w:t>
        </w:r>
      </w:ins>
      <w:r w:rsidRPr="00592FC7">
        <w:t xml:space="preserve"> gravity </w:t>
      </w:r>
      <w:del w:id="165" w:author="andrea55" w:date="2018-10-05T15:39:00Z">
        <w:r w:rsidRPr="00592FC7" w:rsidDel="003E7C59">
          <w:delText xml:space="preserve">would seem to </w:delText>
        </w:r>
      </w:del>
      <w:r w:rsidRPr="00592FC7">
        <w:t>aid</w:t>
      </w:r>
      <w:ins w:id="166" w:author="andrea55" w:date="2018-10-05T15:39:00Z">
        <w:r w:rsidR="003E7C59" w:rsidRPr="00592FC7">
          <w:t>s</w:t>
        </w:r>
      </w:ins>
      <w:r w:rsidRPr="00592FC7">
        <w:t xml:space="preserve"> the aspiration of upper respiratory secretions, </w:t>
      </w:r>
      <w:ins w:id="167" w:author="andrea55" w:date="2018-10-05T15:41:00Z">
        <w:r w:rsidR="003E7C59" w:rsidRPr="00592FC7">
          <w:t xml:space="preserve">it is, </w:t>
        </w:r>
      </w:ins>
      <w:del w:id="168" w:author="andrea55" w:date="2018-10-05T15:40:00Z">
        <w:r w:rsidRPr="00592FC7" w:rsidDel="003E7C59">
          <w:delText xml:space="preserve">it is </w:delText>
        </w:r>
      </w:del>
      <w:r w:rsidRPr="00592FC7">
        <w:t>in fact</w:t>
      </w:r>
      <w:ins w:id="169" w:author="andrea55" w:date="2018-10-05T15:41:00Z">
        <w:r w:rsidR="003E7C59" w:rsidRPr="00592FC7">
          <w:t>,</w:t>
        </w:r>
      </w:ins>
      <w:r w:rsidRPr="00592FC7">
        <w:t xml:space="preserve"> not</w:t>
      </w:r>
      <w:ins w:id="170" w:author="andrea55" w:date="2018-10-05T19:14:00Z">
        <w:r w:rsidR="002304E3" w:rsidRPr="00592FC7">
          <w:t xml:space="preserve"> a simple matter</w:t>
        </w:r>
      </w:ins>
      <w:r w:rsidRPr="00592FC7">
        <w:t xml:space="preserve">. As anyone who has </w:t>
      </w:r>
      <w:del w:id="171" w:author="andrea55" w:date="2018-10-05T15:46:00Z">
        <w:r w:rsidRPr="00592FC7" w:rsidDel="003E7C59">
          <w:delText xml:space="preserve">had </w:delText>
        </w:r>
      </w:del>
      <w:ins w:id="172" w:author="andrea55" w:date="2018-10-05T15:46:00Z">
        <w:r w:rsidR="003E7C59" w:rsidRPr="00592FC7">
          <w:t xml:space="preserve">experienced </w:t>
        </w:r>
      </w:ins>
      <w:r w:rsidRPr="00592FC7">
        <w:t>“food go</w:t>
      </w:r>
      <w:ins w:id="173" w:author="andrea55" w:date="2018-10-05T15:46:00Z">
        <w:r w:rsidR="003E7C59" w:rsidRPr="00592FC7">
          <w:t>ing</w:t>
        </w:r>
      </w:ins>
      <w:r w:rsidRPr="00592FC7">
        <w:t xml:space="preserve"> down the wrong way” knows, the respiratory tree does not readily tolerate backward</w:t>
      </w:r>
      <w:del w:id="174" w:author="andrea55" w:date="2018-10-05T15:44:00Z">
        <w:r w:rsidRPr="00592FC7" w:rsidDel="003E7C59">
          <w:delText>s</w:delText>
        </w:r>
      </w:del>
      <w:ins w:id="175" w:author="andrea55" w:date="2018-10-05T15:44:00Z">
        <w:r w:rsidR="003E7C59" w:rsidRPr="00592FC7">
          <w:t xml:space="preserve"> (or inverted flow?)</w:t>
        </w:r>
      </w:ins>
      <w:r w:rsidRPr="00592FC7">
        <w:t xml:space="preserve"> flow into the lungs. Irritation of the bronchi results in a cough, </w:t>
      </w:r>
      <w:del w:id="176" w:author="andrea55" w:date="2018-10-05T15:45:00Z">
        <w:r w:rsidRPr="00592FC7" w:rsidDel="003E7C59">
          <w:delText xml:space="preserve">which is </w:delText>
        </w:r>
      </w:del>
      <w:r w:rsidRPr="00592FC7">
        <w:t>a powerful</w:t>
      </w:r>
      <w:ins w:id="177" w:author="andrea55" w:date="2018-10-05T19:17:00Z">
        <w:r w:rsidR="00DC6184" w:rsidRPr="00592FC7">
          <w:t>,</w:t>
        </w:r>
      </w:ins>
      <w:r w:rsidRPr="00592FC7">
        <w:t xml:space="preserve"> coordinated neuromuscular response which propels any aspirated material up the respiratory tree. </w:t>
      </w:r>
      <w:ins w:id="178" w:author="andrea55" w:date="2018-10-05T18:26:00Z">
        <w:r w:rsidR="00532639" w:rsidRPr="00592FC7">
          <w:t xml:space="preserve">Though </w:t>
        </w:r>
      </w:ins>
      <w:ins w:id="179" w:author="andrea55" w:date="2018-10-05T15:48:00Z">
        <w:r w:rsidR="00E112ED" w:rsidRPr="00592FC7">
          <w:t>pathogen</w:t>
        </w:r>
        <w:r w:rsidR="002D1FE3" w:rsidRPr="00592FC7">
          <w:t xml:space="preserve">s spread into the lungs in a more </w:t>
        </w:r>
      </w:ins>
      <w:del w:id="180" w:author="andrea55" w:date="2018-10-05T15:49:00Z">
        <w:r w:rsidRPr="00592FC7" w:rsidDel="002D1FE3">
          <w:delText xml:space="preserve">A more </w:delText>
        </w:r>
      </w:del>
      <w:r w:rsidRPr="00592FC7">
        <w:t xml:space="preserve">insidious </w:t>
      </w:r>
      <w:ins w:id="181" w:author="andrea55" w:date="2018-10-05T15:49:00Z">
        <w:r w:rsidR="002D1FE3" w:rsidRPr="00592FC7">
          <w:t xml:space="preserve">manner, </w:t>
        </w:r>
      </w:ins>
      <w:ins w:id="182" w:author="andrea55" w:date="2018-10-05T15:51:00Z">
        <w:r w:rsidR="00E112ED" w:rsidRPr="00592FC7">
          <w:t>they are</w:t>
        </w:r>
      </w:ins>
      <w:ins w:id="183" w:author="andrea55" w:date="2018-10-05T15:50:00Z">
        <w:r w:rsidR="002D1FE3" w:rsidRPr="00592FC7">
          <w:t xml:space="preserve"> met by a constant </w:t>
        </w:r>
      </w:ins>
      <w:del w:id="184" w:author="andrea55" w:date="2018-10-05T15:51:00Z">
        <w:r w:rsidRPr="00592FC7" w:rsidDel="00E112ED">
          <w:delText xml:space="preserve">creep of pathogenic spread is dealt with by producing a constant </w:delText>
        </w:r>
      </w:del>
      <w:r w:rsidRPr="00592FC7">
        <w:t>flow of mucus</w:t>
      </w:r>
      <w:ins w:id="185" w:author="andrea55" w:date="2018-10-05T15:51:00Z">
        <w:r w:rsidR="00E112ED" w:rsidRPr="00592FC7">
          <w:t xml:space="preserve"> flowing</w:t>
        </w:r>
      </w:ins>
      <w:ins w:id="186" w:author="andrea55" w:date="2018-10-05T18:26:00Z">
        <w:r w:rsidR="006A3937" w:rsidRPr="00592FC7">
          <w:t xml:space="preserve"> </w:t>
        </w:r>
      </w:ins>
      <w:del w:id="187" w:author="andrea55" w:date="2018-10-05T15:51:00Z">
        <w:r w:rsidRPr="00592FC7" w:rsidDel="00E112ED">
          <w:delText>, which flows</w:delText>
        </w:r>
      </w:del>
      <w:r w:rsidRPr="00592FC7">
        <w:t xml:space="preserve"> from the </w:t>
      </w:r>
      <w:del w:id="188" w:author="andrea55" w:date="2018-10-05T15:52:00Z">
        <w:r w:rsidRPr="00592FC7" w:rsidDel="00E112ED">
          <w:delText xml:space="preserve">the </w:delText>
        </w:r>
      </w:del>
      <w:r w:rsidRPr="00592FC7">
        <w:t xml:space="preserve">terminal bronchioles to the upper respiratory tract. The epithelial lining is covered with cilia, </w:t>
      </w:r>
      <w:del w:id="189" w:author="andrea55" w:date="2018-10-05T15:52:00Z">
        <w:r w:rsidRPr="00592FC7" w:rsidDel="00E112ED">
          <w:delText xml:space="preserve">which are </w:delText>
        </w:r>
      </w:del>
      <w:r w:rsidRPr="00592FC7">
        <w:t xml:space="preserve">tiny hair-like structures that </w:t>
      </w:r>
      <w:del w:id="190" w:author="andrea55" w:date="2018-10-05T19:19:00Z">
        <w:r w:rsidRPr="00592FC7" w:rsidDel="007D0EA9">
          <w:delText xml:space="preserve">constantly </w:delText>
        </w:r>
      </w:del>
      <w:ins w:id="191" w:author="andrea55" w:date="2018-10-05T19:19:00Z">
        <w:r w:rsidR="007D0EA9" w:rsidRPr="00592FC7">
          <w:t xml:space="preserve">relentlessly </w:t>
        </w:r>
      </w:ins>
      <w:r w:rsidRPr="00592FC7">
        <w:t xml:space="preserve">sweep the mucus upwards. </w:t>
      </w:r>
      <w:del w:id="192" w:author="andrea55" w:date="2018-10-05T15:52:00Z">
        <w:r w:rsidRPr="00592FC7" w:rsidDel="00E112ED">
          <w:delText>If the</w:delText>
        </w:r>
      </w:del>
      <w:ins w:id="193" w:author="andrea55" w:date="2018-10-05T15:52:00Z">
        <w:r w:rsidR="00E112ED" w:rsidRPr="00592FC7">
          <w:t xml:space="preserve">Even </w:t>
        </w:r>
        <w:proofErr w:type="spellStart"/>
        <w:r w:rsidR="00E112ED" w:rsidRPr="00592FC7">
          <w:t>when</w:t>
        </w:r>
      </w:ins>
      <w:del w:id="194" w:author="andrea55" w:date="2018-10-05T15:53:00Z">
        <w:r w:rsidRPr="00592FC7" w:rsidDel="00E112ED">
          <w:delText xml:space="preserve"> </w:delText>
        </w:r>
      </w:del>
      <w:r w:rsidRPr="00592FC7">
        <w:t>pathogen</w:t>
      </w:r>
      <w:ins w:id="195" w:author="andrea55" w:date="2018-10-05T15:52:00Z">
        <w:r w:rsidR="00E112ED" w:rsidRPr="00592FC7">
          <w:t>s</w:t>
        </w:r>
      </w:ins>
      <w:proofErr w:type="spellEnd"/>
      <w:ins w:id="196" w:author="andrea55" w:date="2018-10-05T15:53:00Z">
        <w:r w:rsidR="00E112ED" w:rsidRPr="00592FC7">
          <w:t xml:space="preserve"> overcome this obstacle and progress down the </w:t>
        </w:r>
      </w:ins>
      <w:del w:id="197" w:author="andrea55" w:date="2018-10-05T15:52:00Z">
        <w:r w:rsidRPr="00592FC7" w:rsidDel="00E112ED">
          <w:delText xml:space="preserve"> </w:delText>
        </w:r>
      </w:del>
      <w:del w:id="198" w:author="andrea55" w:date="2018-10-05T15:53:00Z">
        <w:r w:rsidRPr="00592FC7" w:rsidDel="00E112ED">
          <w:delText>were to overcome this and arrive further done the</w:delText>
        </w:r>
      </w:del>
      <w:r w:rsidRPr="00592FC7">
        <w:t xml:space="preserve"> respiratory tree, </w:t>
      </w:r>
      <w:del w:id="199" w:author="andrea55" w:date="2018-10-05T15:54:00Z">
        <w:r w:rsidRPr="00592FC7" w:rsidDel="00E112ED">
          <w:delText>it would be</w:delText>
        </w:r>
      </w:del>
      <w:ins w:id="200" w:author="andrea55" w:date="2018-10-05T15:54:00Z">
        <w:r w:rsidR="00E112ED" w:rsidRPr="00592FC7">
          <w:t>they are</w:t>
        </w:r>
      </w:ins>
      <w:r w:rsidRPr="00592FC7">
        <w:t xml:space="preserve"> met with a heavy concentration of defensive immune tissue</w:t>
      </w:r>
      <w:del w:id="201" w:author="andrea55" w:date="2018-10-05T15:54:00Z">
        <w:r w:rsidRPr="00592FC7" w:rsidDel="00E112ED">
          <w:delText xml:space="preserve">. </w:delText>
        </w:r>
      </w:del>
      <w:ins w:id="202" w:author="andrea55" w:date="2018-10-05T15:54:00Z">
        <w:r w:rsidR="00E112ED" w:rsidRPr="00592FC7">
          <w:t xml:space="preserve">, and the </w:t>
        </w:r>
      </w:ins>
      <w:ins w:id="203" w:author="andrea55" w:date="2018-10-05T16:47:00Z">
        <w:r w:rsidR="004B40BC" w:rsidRPr="00592FC7">
          <w:t xml:space="preserve">amount </w:t>
        </w:r>
      </w:ins>
      <w:ins w:id="204" w:author="andrea55" w:date="2018-10-05T15:54:00Z">
        <w:r w:rsidR="00E112ED" w:rsidRPr="00592FC7">
          <w:t xml:space="preserve">of </w:t>
        </w:r>
      </w:ins>
      <w:del w:id="205" w:author="andrea55" w:date="2018-10-05T15:54:00Z">
        <w:r w:rsidRPr="00592FC7" w:rsidDel="00E112ED">
          <w:delText xml:space="preserve">The amount of </w:delText>
        </w:r>
      </w:del>
      <w:r w:rsidRPr="00592FC7">
        <w:t xml:space="preserve">protective tissue increases with every division of the </w:t>
      </w:r>
      <w:del w:id="206" w:author="andrea55" w:date="2018-10-05T19:20:00Z">
        <w:r w:rsidRPr="00592FC7" w:rsidDel="00034A8E">
          <w:delText xml:space="preserve">respiratory </w:delText>
        </w:r>
      </w:del>
      <w:r w:rsidRPr="00592FC7">
        <w:t>tree.</w:t>
      </w:r>
    </w:p>
    <w:p w14:paraId="288DC8C0" w14:textId="77777777" w:rsidR="00062ADC" w:rsidRPr="00592FC7" w:rsidDel="007A4A00" w:rsidRDefault="0073117F">
      <w:pPr>
        <w:pStyle w:val="BodyText"/>
        <w:jc w:val="left"/>
        <w:rPr>
          <w:del w:id="207" w:author="andrea55" w:date="2018-10-05T17:01:00Z"/>
        </w:rPr>
        <w:pPrChange w:id="208" w:author="andrea55" w:date="2018-10-05T14:23:00Z">
          <w:pPr>
            <w:pStyle w:val="BodyText"/>
          </w:pPr>
        </w:pPrChange>
      </w:pPr>
      <w:r w:rsidRPr="00592FC7">
        <w:lastRenderedPageBreak/>
        <w:t xml:space="preserve">The risk factors </w:t>
      </w:r>
      <w:del w:id="209" w:author="andrea55" w:date="2018-10-05T19:21:00Z">
        <w:r w:rsidRPr="00592FC7" w:rsidDel="005A575E">
          <w:delText xml:space="preserve">for </w:delText>
        </w:r>
      </w:del>
      <w:ins w:id="210" w:author="andrea55" w:date="2018-10-05T19:21:00Z">
        <w:r w:rsidR="005A575E" w:rsidRPr="00592FC7">
          <w:t xml:space="preserve">of </w:t>
        </w:r>
      </w:ins>
      <w:r w:rsidRPr="00592FC7">
        <w:t xml:space="preserve">pneumonia are best understood </w:t>
      </w:r>
      <w:del w:id="211" w:author="andrea55" w:date="2018-10-05T16:48:00Z">
        <w:r w:rsidRPr="00592FC7" w:rsidDel="004B40BC">
          <w:delText>with reference</w:delText>
        </w:r>
      </w:del>
      <w:ins w:id="212" w:author="andrea55" w:date="2018-10-05T16:48:00Z">
        <w:r w:rsidR="004B40BC" w:rsidRPr="00592FC7">
          <w:t xml:space="preserve"> by </w:t>
        </w:r>
        <w:proofErr w:type="gramStart"/>
        <w:r w:rsidR="004B40BC" w:rsidRPr="00592FC7">
          <w:t xml:space="preserve">referring </w:t>
        </w:r>
      </w:ins>
      <w:r w:rsidRPr="00592FC7">
        <w:t xml:space="preserve"> to</w:t>
      </w:r>
      <w:proofErr w:type="gramEnd"/>
      <w:r w:rsidRPr="00592FC7">
        <w:t xml:space="preserve"> the defensive mechanisms employed by the respiratory tree. Processes which interfere with the cough reflex will result in a higher risk of pneumonia. Th</w:t>
      </w:r>
      <w:ins w:id="213" w:author="andrea55" w:date="2018-10-05T17:00:00Z">
        <w:r w:rsidR="007A4A00" w:rsidRPr="00592FC7">
          <w:t xml:space="preserve">ese </w:t>
        </w:r>
      </w:ins>
      <w:del w:id="214" w:author="andrea55" w:date="2018-10-05T17:00:00Z">
        <w:r w:rsidRPr="00592FC7" w:rsidDel="007A4A00">
          <w:delText>is</w:delText>
        </w:r>
      </w:del>
      <w:del w:id="215" w:author="andrea55" w:date="2018-10-05T19:21:00Z">
        <w:r w:rsidRPr="00592FC7" w:rsidDel="00741FCE">
          <w:delText xml:space="preserve"> </w:delText>
        </w:r>
      </w:del>
      <w:proofErr w:type="spellStart"/>
      <w:r w:rsidRPr="00592FC7">
        <w:t>include</w:t>
      </w:r>
      <w:del w:id="216" w:author="andrea55" w:date="2018-10-05T17:00:00Z">
        <w:r w:rsidRPr="00592FC7" w:rsidDel="007A4A00">
          <w:delText>s</w:delText>
        </w:r>
      </w:del>
      <w:del w:id="217" w:author="andrea55" w:date="2018-10-05T19:23:00Z">
        <w:r w:rsidRPr="00592FC7" w:rsidDel="00380686">
          <w:delText xml:space="preserve"> </w:delText>
        </w:r>
      </w:del>
      <w:r w:rsidRPr="00592FC7">
        <w:t>sensory</w:t>
      </w:r>
      <w:proofErr w:type="spellEnd"/>
      <w:r w:rsidRPr="00592FC7">
        <w:t xml:space="preserve"> deficiencies </w:t>
      </w:r>
      <w:del w:id="218" w:author="andrea55" w:date="2018-10-05T16:49:00Z">
        <w:r w:rsidRPr="00592FC7" w:rsidDel="004B40BC">
          <w:delText>resulting in the lack of cough initiation and muscular weakness seen</w:delText>
        </w:r>
      </w:del>
      <w:ins w:id="219" w:author="andrea55" w:date="2018-10-05T16:49:00Z">
        <w:r w:rsidR="004B40BC" w:rsidRPr="00592FC7">
          <w:t xml:space="preserve"> </w:t>
        </w:r>
      </w:ins>
      <w:proofErr w:type="spellStart"/>
      <w:ins w:id="220" w:author="andrea55" w:date="2018-10-05T19:23:00Z">
        <w:r w:rsidR="00380686" w:rsidRPr="00592FC7">
          <w:t>present</w:t>
        </w:r>
      </w:ins>
      <w:del w:id="221" w:author="andrea55" w:date="2018-10-05T16:49:00Z">
        <w:r w:rsidRPr="00592FC7" w:rsidDel="004B40BC">
          <w:delText xml:space="preserve"> </w:delText>
        </w:r>
      </w:del>
      <w:r w:rsidRPr="00592FC7">
        <w:t>in</w:t>
      </w:r>
      <w:proofErr w:type="spellEnd"/>
      <w:r w:rsidRPr="00592FC7">
        <w:t xml:space="preserve"> certain diseases and </w:t>
      </w:r>
      <w:del w:id="222" w:author="andrea55" w:date="2018-10-05T16:50:00Z">
        <w:r w:rsidRPr="00592FC7" w:rsidDel="004B40BC">
          <w:delText xml:space="preserve">the </w:delText>
        </w:r>
      </w:del>
      <w:ins w:id="223" w:author="andrea55" w:date="2018-10-05T16:50:00Z">
        <w:r w:rsidR="004B40BC" w:rsidRPr="00592FC7">
          <w:t xml:space="preserve">in </w:t>
        </w:r>
      </w:ins>
      <w:proofErr w:type="spellStart"/>
      <w:ins w:id="224" w:author="andrea55" w:date="2018-10-05T19:23:00Z">
        <w:r w:rsidR="00380686" w:rsidRPr="00592FC7">
          <w:t>the</w:t>
        </w:r>
      </w:ins>
      <w:r w:rsidRPr="00592FC7">
        <w:t>extremes</w:t>
      </w:r>
      <w:proofErr w:type="spellEnd"/>
      <w:r w:rsidRPr="00592FC7">
        <w:t xml:space="preserve"> of age</w:t>
      </w:r>
      <w:ins w:id="225" w:author="andrea55" w:date="2018-10-05T16:50:00Z">
        <w:r w:rsidR="004B40BC" w:rsidRPr="00592FC7">
          <w:t>,</w:t>
        </w:r>
      </w:ins>
      <w:ins w:id="226" w:author="andrea55" w:date="2018-10-05T16:49:00Z">
        <w:r w:rsidR="004B40BC" w:rsidRPr="00592FC7">
          <w:t xml:space="preserve"> which result in the </w:t>
        </w:r>
      </w:ins>
      <w:ins w:id="227" w:author="andrea55" w:date="2018-10-05T19:24:00Z">
        <w:r w:rsidR="00380686" w:rsidRPr="00592FC7">
          <w:t xml:space="preserve">absence </w:t>
        </w:r>
      </w:ins>
      <w:ins w:id="228" w:author="andrea55" w:date="2018-10-05T16:49:00Z">
        <w:r w:rsidR="004B40BC" w:rsidRPr="00592FC7">
          <w:t>of cough initiation</w:t>
        </w:r>
      </w:ins>
      <w:ins w:id="229" w:author="andrea55" w:date="2018-10-05T19:24:00Z">
        <w:r w:rsidR="00357352" w:rsidRPr="00592FC7">
          <w:t>,</w:t>
        </w:r>
      </w:ins>
      <w:ins w:id="230" w:author="andrea55" w:date="2018-10-05T16:49:00Z">
        <w:r w:rsidR="004B40BC" w:rsidRPr="00592FC7">
          <w:t xml:space="preserve"> and </w:t>
        </w:r>
      </w:ins>
      <w:ins w:id="231" w:author="andrea55" w:date="2018-10-05T16:50:00Z">
        <w:r w:rsidR="004B40BC" w:rsidRPr="00592FC7">
          <w:t xml:space="preserve">in </w:t>
        </w:r>
      </w:ins>
      <w:ins w:id="232" w:author="andrea55" w:date="2018-10-05T16:49:00Z">
        <w:r w:rsidR="004B40BC" w:rsidRPr="00592FC7">
          <w:t>muscular weakness</w:t>
        </w:r>
      </w:ins>
      <w:r w:rsidRPr="00592FC7">
        <w:t xml:space="preserve">. Pain </w:t>
      </w:r>
      <w:del w:id="233" w:author="andrea55" w:date="2018-10-05T17:01:00Z">
        <w:r w:rsidRPr="00592FC7" w:rsidDel="007A4A00">
          <w:delText>secondary</w:delText>
        </w:r>
      </w:del>
      <w:ins w:id="234" w:author="andrea55" w:date="2018-10-05T17:00:00Z">
        <w:r w:rsidR="007A4A00" w:rsidRPr="00592FC7">
          <w:t xml:space="preserve">associated with fractured </w:t>
        </w:r>
        <w:proofErr w:type="spellStart"/>
        <w:r w:rsidR="007A4A00" w:rsidRPr="00592FC7">
          <w:t>ribs</w:t>
        </w:r>
      </w:ins>
      <w:del w:id="235" w:author="andrea55" w:date="2018-10-05T17:00:00Z">
        <w:r w:rsidRPr="00592FC7" w:rsidDel="007A4A00">
          <w:delText xml:space="preserve"> </w:delText>
        </w:r>
      </w:del>
      <w:del w:id="236" w:author="andrea55" w:date="2018-10-05T17:01:00Z">
        <w:r w:rsidRPr="00592FC7" w:rsidDel="007A4A00">
          <w:delText xml:space="preserve">to rib fractures </w:delText>
        </w:r>
      </w:del>
      <w:r w:rsidRPr="00592FC7">
        <w:t>may</w:t>
      </w:r>
      <w:proofErr w:type="spellEnd"/>
      <w:r w:rsidRPr="00592FC7">
        <w:t xml:space="preserve"> </w:t>
      </w:r>
      <w:ins w:id="237" w:author="andrea55" w:date="2018-10-05T16:51:00Z">
        <w:r w:rsidR="004B40BC" w:rsidRPr="00592FC7">
          <w:t xml:space="preserve">also </w:t>
        </w:r>
      </w:ins>
      <w:r w:rsidRPr="00592FC7">
        <w:t xml:space="preserve">lead to </w:t>
      </w:r>
      <w:ins w:id="238" w:author="andrea55" w:date="2018-10-05T16:51:00Z">
        <w:r w:rsidR="004B40BC" w:rsidRPr="00592FC7">
          <w:t xml:space="preserve">a </w:t>
        </w:r>
      </w:ins>
      <w:r w:rsidRPr="00592FC7">
        <w:t>voluntary suppression of the cough reflex</w:t>
      </w:r>
      <w:ins w:id="239" w:author="andrea55" w:date="2018-10-05T16:52:00Z">
        <w:r w:rsidR="004B40BC" w:rsidRPr="00592FC7">
          <w:t>,</w:t>
        </w:r>
      </w:ins>
      <w:r w:rsidRPr="00592FC7">
        <w:t xml:space="preserve"> </w:t>
      </w:r>
      <w:del w:id="240" w:author="andrea55" w:date="2018-10-05T16:51:00Z">
        <w:r w:rsidRPr="00592FC7" w:rsidDel="004B40BC">
          <w:delText>and increases</w:delText>
        </w:r>
      </w:del>
      <w:ins w:id="241" w:author="andrea55" w:date="2018-10-05T16:52:00Z">
        <w:r w:rsidR="004B40BC" w:rsidRPr="00592FC7">
          <w:t xml:space="preserve"> and </w:t>
        </w:r>
      </w:ins>
      <w:ins w:id="242" w:author="andrea55" w:date="2018-10-05T16:51:00Z">
        <w:r w:rsidR="004B40BC" w:rsidRPr="00592FC7">
          <w:t>thus increas</w:t>
        </w:r>
      </w:ins>
      <w:ins w:id="243" w:author="andrea55" w:date="2018-10-05T16:52:00Z">
        <w:r w:rsidR="004B40BC" w:rsidRPr="00592FC7">
          <w:t>e</w:t>
        </w:r>
      </w:ins>
      <w:r w:rsidRPr="00592FC7">
        <w:t xml:space="preserve"> the risk of pneumonia. </w:t>
      </w:r>
      <w:ins w:id="244" w:author="andrea55" w:date="2018-10-05T16:52:00Z">
        <w:r w:rsidR="004B40BC" w:rsidRPr="00592FC7">
          <w:t>Another process which increase</w:t>
        </w:r>
      </w:ins>
      <w:ins w:id="245" w:author="andrea55" w:date="2018-10-05T19:25:00Z">
        <w:r w:rsidR="00357352" w:rsidRPr="00592FC7">
          <w:t>s</w:t>
        </w:r>
      </w:ins>
      <w:ins w:id="246" w:author="andrea55" w:date="2018-10-05T16:52:00Z">
        <w:r w:rsidR="004B40BC" w:rsidRPr="00592FC7">
          <w:t xml:space="preserve"> </w:t>
        </w:r>
      </w:ins>
      <w:ins w:id="247" w:author="andrea55" w:date="2018-10-05T16:53:00Z">
        <w:r w:rsidR="004B40BC" w:rsidRPr="00592FC7">
          <w:t>th</w:t>
        </w:r>
      </w:ins>
      <w:ins w:id="248" w:author="andrea55" w:date="2018-10-05T17:01:00Z">
        <w:r w:rsidR="007A4A00" w:rsidRPr="00592FC7">
          <w:t>e</w:t>
        </w:r>
      </w:ins>
      <w:ins w:id="249" w:author="andrea55" w:date="2018-10-05T16:53:00Z">
        <w:r w:rsidR="004B40BC" w:rsidRPr="00592FC7">
          <w:t xml:space="preserve"> risk </w:t>
        </w:r>
      </w:ins>
      <w:ins w:id="250" w:author="andrea55" w:date="2018-10-05T19:26:00Z">
        <w:r w:rsidR="00E03DB1" w:rsidRPr="00592FC7">
          <w:t xml:space="preserve">of pneumonia </w:t>
        </w:r>
      </w:ins>
      <w:ins w:id="251" w:author="andrea55" w:date="2018-10-05T16:53:00Z">
        <w:r w:rsidR="004B40BC" w:rsidRPr="00592FC7">
          <w:t xml:space="preserve">is damage </w:t>
        </w:r>
      </w:ins>
      <w:del w:id="252" w:author="andrea55" w:date="2018-10-05T16:53:00Z">
        <w:r w:rsidRPr="00592FC7" w:rsidDel="004B40BC">
          <w:delText xml:space="preserve">Damage </w:delText>
        </w:r>
      </w:del>
      <w:r w:rsidRPr="00592FC7">
        <w:t xml:space="preserve">to </w:t>
      </w:r>
      <w:del w:id="253" w:author="andrea55" w:date="2018-10-05T16:53:00Z">
        <w:r w:rsidRPr="00592FC7" w:rsidDel="004B40BC">
          <w:delText xml:space="preserve">the </w:delText>
        </w:r>
      </w:del>
      <w:r w:rsidRPr="00592FC7">
        <w:t>respiratory cilia and the resulting stasis of mucus</w:t>
      </w:r>
      <w:ins w:id="254" w:author="andrea55" w:date="2018-10-05T16:53:00Z">
        <w:r w:rsidR="004B40BC" w:rsidRPr="00592FC7">
          <w:t xml:space="preserve">. </w:t>
        </w:r>
      </w:ins>
      <w:r w:rsidRPr="00592FC7">
        <w:t xml:space="preserve"> </w:t>
      </w:r>
      <w:del w:id="255" w:author="andrea55" w:date="2018-10-05T16:54:00Z">
        <w:r w:rsidRPr="00592FC7" w:rsidDel="004B40BC">
          <w:delText>will also increase the risk of pneumonia</w:delText>
        </w:r>
      </w:del>
      <w:ins w:id="256" w:author="andrea55" w:date="2018-10-05T16:57:00Z">
        <w:r w:rsidR="007A4A00" w:rsidRPr="00592FC7">
          <w:t>Cilia damage can result from viral infection or from the inhalation of toxic particles, such as pollution or cigarette smoke</w:t>
        </w:r>
      </w:ins>
      <w:ins w:id="257" w:author="andrea55" w:date="2018-10-05T16:59:00Z">
        <w:r w:rsidR="007A4A00" w:rsidRPr="00592FC7">
          <w:t>, both of which can cause local immune suppression</w:t>
        </w:r>
      </w:ins>
      <w:ins w:id="258" w:author="andrea55" w:date="2018-10-05T19:29:00Z">
        <w:r w:rsidR="00592FC7">
          <w:t>,</w:t>
        </w:r>
      </w:ins>
      <w:ins w:id="259" w:author="andrea55" w:date="2018-10-05T16:59:00Z">
        <w:r w:rsidR="007A4A00" w:rsidRPr="00592FC7">
          <w:t xml:space="preserve"> further compromis</w:t>
        </w:r>
      </w:ins>
      <w:ins w:id="260" w:author="andrea55" w:date="2018-10-05T19:29:00Z">
        <w:r w:rsidR="00592FC7">
          <w:t>ing</w:t>
        </w:r>
      </w:ins>
      <w:ins w:id="261" w:author="andrea55" w:date="2018-10-05T16:59:00Z">
        <w:r w:rsidR="007A4A00" w:rsidRPr="00592FC7">
          <w:t xml:space="preserve"> the lung'</w:t>
        </w:r>
        <w:r w:rsidR="00FC0856">
          <w:t xml:space="preserve">s </w:t>
        </w:r>
        <w:proofErr w:type="spellStart"/>
        <w:r w:rsidR="00FC0856">
          <w:t>defen</w:t>
        </w:r>
      </w:ins>
      <w:ins w:id="262" w:author="andrea55" w:date="2018-10-05T20:03:00Z">
        <w:r w:rsidR="00FC0856">
          <w:t>c</w:t>
        </w:r>
      </w:ins>
      <w:ins w:id="263" w:author="andrea55" w:date="2018-10-05T16:59:00Z">
        <w:r w:rsidR="007A4A00" w:rsidRPr="00592FC7">
          <w:t>es</w:t>
        </w:r>
      </w:ins>
      <w:del w:id="264" w:author="andrea55" w:date="2018-10-05T16:54:00Z">
        <w:r w:rsidRPr="00592FC7" w:rsidDel="004B40BC">
          <w:delText xml:space="preserve">. </w:delText>
        </w:r>
      </w:del>
      <w:del w:id="265" w:author="andrea55" w:date="2018-10-05T17:01:00Z">
        <w:r w:rsidRPr="00592FC7" w:rsidDel="007A4A00">
          <w:delText>This can happen secondary to viral infection, or be secondary to the inhalation of toxic particles, such as pollution or cigarette smoke. Both viral and inhaled toxic particles can also cause local immune suppression which further compromises the lungs defenses.</w:delText>
        </w:r>
      </w:del>
    </w:p>
    <w:p w14:paraId="625B40C5" w14:textId="77777777" w:rsidR="00062ADC" w:rsidRPr="00592FC7" w:rsidRDefault="0073117F">
      <w:pPr>
        <w:pStyle w:val="BodyText"/>
        <w:jc w:val="left"/>
        <w:pPrChange w:id="266" w:author="andrea55" w:date="2018-10-05T14:23:00Z">
          <w:pPr>
            <w:pStyle w:val="BodyText"/>
          </w:pPr>
        </w:pPrChange>
      </w:pPr>
      <w:r w:rsidRPr="00592FC7">
        <w:t>Any</w:t>
      </w:r>
      <w:proofErr w:type="spellEnd"/>
      <w:r w:rsidRPr="00592FC7">
        <w:t xml:space="preserve"> pathogen that </w:t>
      </w:r>
      <w:proofErr w:type="gramStart"/>
      <w:r w:rsidRPr="00592FC7">
        <w:t>is able to</w:t>
      </w:r>
      <w:proofErr w:type="gramEnd"/>
      <w:r w:rsidRPr="00592FC7">
        <w:t xml:space="preserve"> gain access to the lung and replicate there</w:t>
      </w:r>
      <w:ins w:id="267" w:author="andrea55" w:date="2018-10-05T17:01:00Z">
        <w:r w:rsidR="007A4A00" w:rsidRPr="00592FC7">
          <w:t>,</w:t>
        </w:r>
      </w:ins>
      <w:r w:rsidRPr="00592FC7">
        <w:t xml:space="preserve"> has the potential to cause pneumonia. As is the case </w:t>
      </w:r>
      <w:del w:id="268" w:author="andrea55" w:date="2018-10-05T17:15:00Z">
        <w:r w:rsidRPr="00592FC7" w:rsidDel="00A23D6E">
          <w:delText xml:space="preserve">with </w:delText>
        </w:r>
      </w:del>
      <w:ins w:id="269" w:author="andrea55" w:date="2018-10-05T17:15:00Z">
        <w:r w:rsidR="00A23D6E" w:rsidRPr="00592FC7">
          <w:t xml:space="preserve">of </w:t>
        </w:r>
      </w:ins>
      <w:r w:rsidRPr="00592FC7">
        <w:t xml:space="preserve">otitis media, the most common bacterial pathogens causing community acquired pneumonia are Streptococcus pneumoniae, </w:t>
      </w:r>
      <w:r w:rsidRPr="00592FC7">
        <w:rPr>
          <w:rPrChange w:id="270" w:author="andrea55" w:date="2018-10-05T19:27:00Z">
            <w:rPr>
              <w:i/>
            </w:rPr>
          </w:rPrChange>
        </w:rPr>
        <w:t xml:space="preserve">Haemophilus </w:t>
      </w:r>
      <w:proofErr w:type="spellStart"/>
      <w:r w:rsidRPr="00592FC7">
        <w:rPr>
          <w:rPrChange w:id="271" w:author="andrea55" w:date="2018-10-05T19:27:00Z">
            <w:rPr>
              <w:i/>
            </w:rPr>
          </w:rPrChange>
        </w:rPr>
        <w:t>influnzae</w:t>
      </w:r>
      <w:proofErr w:type="spellEnd"/>
      <w:r w:rsidRPr="00592FC7">
        <w:t xml:space="preserve"> and </w:t>
      </w:r>
      <w:r w:rsidRPr="00592FC7">
        <w:rPr>
          <w:rPrChange w:id="272" w:author="andrea55" w:date="2018-10-05T19:27:00Z">
            <w:rPr>
              <w:i/>
            </w:rPr>
          </w:rPrChange>
        </w:rPr>
        <w:t xml:space="preserve">Moraxella </w:t>
      </w:r>
      <w:proofErr w:type="spellStart"/>
      <w:r w:rsidRPr="00592FC7">
        <w:rPr>
          <w:rPrChange w:id="273" w:author="andrea55" w:date="2018-10-05T19:27:00Z">
            <w:rPr>
              <w:i/>
            </w:rPr>
          </w:rPrChange>
        </w:rPr>
        <w:t>catarrhalis</w:t>
      </w:r>
      <w:proofErr w:type="spellEnd"/>
      <w:r w:rsidRPr="00592FC7">
        <w:t xml:space="preserve"> (Rodrigues and Groves </w:t>
      </w:r>
      <w:r w:rsidR="00062ADC" w:rsidRPr="00592FC7">
        <w:fldChar w:fldCharType="begin"/>
      </w:r>
      <w:r w:rsidR="00062ADC" w:rsidRPr="00592FC7">
        <w:instrText>HYPERLINK \l "ref-Rodrigues2017" \h</w:instrText>
      </w:r>
      <w:r w:rsidR="00062ADC" w:rsidRPr="00592FC7">
        <w:rPr>
          <w:rPrChange w:id="274" w:author="andrea55" w:date="2018-10-05T19:27:00Z">
            <w:rPr/>
          </w:rPrChange>
        </w:rPr>
        <w:fldChar w:fldCharType="separate"/>
      </w:r>
      <w:r w:rsidRPr="00592FC7">
        <w:rPr>
          <w:rStyle w:val="Hyperlink"/>
        </w:rPr>
        <w:t>2017</w:t>
      </w:r>
      <w:r w:rsidR="00062ADC" w:rsidRPr="00592FC7">
        <w:fldChar w:fldCharType="end"/>
      </w:r>
      <w:r w:rsidRPr="00592FC7">
        <w:t xml:space="preserve">). </w:t>
      </w:r>
      <w:del w:id="275" w:author="andrea55" w:date="2018-10-05T17:03:00Z">
        <w:r w:rsidRPr="00592FC7" w:rsidDel="007A4A00">
          <w:delText>This is</w:delText>
        </w:r>
      </w:del>
      <w:ins w:id="276" w:author="andrea55" w:date="2018-10-05T17:03:00Z">
        <w:r w:rsidR="007A4A00" w:rsidRPr="00592FC7">
          <w:t>Here</w:t>
        </w:r>
      </w:ins>
      <w:r w:rsidRPr="00592FC7">
        <w:t xml:space="preserve"> again</w:t>
      </w:r>
      <w:ins w:id="277" w:author="andrea55" w:date="2018-10-05T17:03:00Z">
        <w:r w:rsidR="007A4A00" w:rsidRPr="00592FC7">
          <w:t>, this is</w:t>
        </w:r>
      </w:ins>
      <w:r w:rsidRPr="00592FC7">
        <w:t xml:space="preserve"> most likely </w:t>
      </w:r>
      <w:ins w:id="278" w:author="andrea55" w:date="2018-10-05T17:06:00Z">
        <w:r w:rsidR="007A4A00" w:rsidRPr="00592FC7">
          <w:t xml:space="preserve">to be </w:t>
        </w:r>
      </w:ins>
      <w:r w:rsidRPr="00592FC7">
        <w:t xml:space="preserve">a function of how common </w:t>
      </w:r>
      <w:del w:id="279" w:author="andrea55" w:date="2018-10-05T17:03:00Z">
        <w:r w:rsidRPr="00592FC7" w:rsidDel="007A4A00">
          <w:delText xml:space="preserve">they </w:delText>
        </w:r>
      </w:del>
      <w:ins w:id="280" w:author="andrea55" w:date="2018-10-05T17:03:00Z">
        <w:r w:rsidR="007A4A00" w:rsidRPr="00592FC7">
          <w:t xml:space="preserve">these pathogens </w:t>
        </w:r>
      </w:ins>
      <w:r w:rsidRPr="00592FC7">
        <w:t xml:space="preserve">are in the upper respiratory flora. Unlike otitis media, </w:t>
      </w:r>
      <w:ins w:id="281" w:author="andrea55" w:date="2018-10-05T17:04:00Z">
        <w:r w:rsidR="007A4A00" w:rsidRPr="00592FC7">
          <w:t>however, it is exceedingly difficult t</w:t>
        </w:r>
      </w:ins>
      <w:ins w:id="282" w:author="andrea55" w:date="2018-10-05T17:05:00Z">
        <w:r w:rsidR="007A4A00" w:rsidRPr="00592FC7">
          <w:t xml:space="preserve">o determine </w:t>
        </w:r>
      </w:ins>
      <w:del w:id="283" w:author="andrea55" w:date="2018-10-05T17:05:00Z">
        <w:r w:rsidRPr="00592FC7" w:rsidDel="007A4A00">
          <w:delText xml:space="preserve">there is great difficulty in determining </w:delText>
        </w:r>
      </w:del>
      <w:r w:rsidRPr="00592FC7">
        <w:t xml:space="preserve">the causative pathogen in </w:t>
      </w:r>
      <w:ins w:id="284" w:author="andrea55" w:date="2018-10-05T17:16:00Z">
        <w:r w:rsidR="00A23D6E" w:rsidRPr="00592FC7">
          <w:t xml:space="preserve">the case of </w:t>
        </w:r>
      </w:ins>
      <w:del w:id="285" w:author="andrea55" w:date="2018-10-05T17:05:00Z">
        <w:r w:rsidRPr="00592FC7" w:rsidDel="007A4A00">
          <w:delText xml:space="preserve">the case of </w:delText>
        </w:r>
      </w:del>
      <w:r w:rsidRPr="00592FC7">
        <w:t>pneumonia</w:t>
      </w:r>
      <w:del w:id="286" w:author="andrea55" w:date="2018-10-05T17:15:00Z">
        <w:r w:rsidRPr="00592FC7" w:rsidDel="00A23D6E">
          <w:delText xml:space="preserve"> </w:delText>
        </w:r>
      </w:del>
      <w:ins w:id="287" w:author="andrea55" w:date="2018-10-05T20:08:00Z">
        <w:r w:rsidR="00957454">
          <w:t xml:space="preserve"> </w:t>
        </w:r>
      </w:ins>
      <w:r w:rsidRPr="00592FC7">
        <w:t>(</w:t>
      </w:r>
      <w:proofErr w:type="spellStart"/>
      <w:r w:rsidRPr="00592FC7">
        <w:t>Cilloniz</w:t>
      </w:r>
      <w:proofErr w:type="spellEnd"/>
      <w:r w:rsidRPr="00592FC7">
        <w:t xml:space="preserve"> et al. </w:t>
      </w:r>
      <w:r w:rsidR="00062ADC" w:rsidRPr="00592FC7">
        <w:fldChar w:fldCharType="begin"/>
      </w:r>
      <w:r w:rsidR="00062ADC" w:rsidRPr="00592FC7">
        <w:instrText>HYPERLINK \l "ref-Cilloniz2016" \h</w:instrText>
      </w:r>
      <w:r w:rsidR="00062ADC" w:rsidRPr="00592FC7">
        <w:rPr>
          <w:rPrChange w:id="288" w:author="andrea55" w:date="2018-10-05T19:27:00Z">
            <w:rPr/>
          </w:rPrChange>
        </w:rPr>
        <w:fldChar w:fldCharType="separate"/>
      </w:r>
      <w:r w:rsidRPr="00592FC7">
        <w:rPr>
          <w:rStyle w:val="Hyperlink"/>
        </w:rPr>
        <w:t>2016</w:t>
      </w:r>
      <w:r w:rsidR="00062ADC" w:rsidRPr="00592FC7">
        <w:fldChar w:fldCharType="end"/>
      </w:r>
      <w:r w:rsidRPr="00592FC7">
        <w:t xml:space="preserve">). Ideally, a sample would be </w:t>
      </w:r>
      <w:del w:id="289" w:author="andrea55" w:date="2018-10-05T17:08:00Z">
        <w:r w:rsidRPr="00592FC7" w:rsidDel="00A23D6E">
          <w:delText xml:space="preserve">obtained </w:delText>
        </w:r>
      </w:del>
      <w:ins w:id="290" w:author="andrea55" w:date="2018-10-05T17:08:00Z">
        <w:r w:rsidR="00A23D6E" w:rsidRPr="00592FC7">
          <w:t xml:space="preserve">taken </w:t>
        </w:r>
      </w:ins>
      <w:r w:rsidRPr="00592FC7">
        <w:t>from the lung itself</w:t>
      </w:r>
      <w:ins w:id="291" w:author="andrea55" w:date="2018-10-05T17:07:00Z">
        <w:r w:rsidR="00A23D6E" w:rsidRPr="00592FC7">
          <w:t>, but the danger</w:t>
        </w:r>
      </w:ins>
      <w:ins w:id="292" w:author="andrea55" w:date="2018-10-05T17:08:00Z">
        <w:r w:rsidR="00A23D6E" w:rsidRPr="00592FC7">
          <w:t>s</w:t>
        </w:r>
      </w:ins>
      <w:ins w:id="293" w:author="andrea55" w:date="2018-10-05T17:07:00Z">
        <w:r w:rsidR="00A23D6E" w:rsidRPr="00592FC7">
          <w:t xml:space="preserve"> of </w:t>
        </w:r>
      </w:ins>
      <w:ins w:id="294" w:author="andrea55" w:date="2018-10-05T17:08:00Z">
        <w:r w:rsidR="00B2150B">
          <w:t xml:space="preserve">such </w:t>
        </w:r>
        <w:r w:rsidR="00A23D6E" w:rsidRPr="00592FC7">
          <w:t xml:space="preserve"> </w:t>
        </w:r>
      </w:ins>
      <w:ins w:id="295" w:author="andrea55" w:date="2018-10-05T17:07:00Z">
        <w:r w:rsidR="00A23D6E" w:rsidRPr="00592FC7">
          <w:t xml:space="preserve"> procedure</w:t>
        </w:r>
      </w:ins>
      <w:ins w:id="296" w:author="andrea55" w:date="2018-10-05T20:05:00Z">
        <w:r w:rsidR="00B2150B">
          <w:t>s</w:t>
        </w:r>
      </w:ins>
      <w:ins w:id="297" w:author="andrea55" w:date="2018-10-05T17:07:00Z">
        <w:r w:rsidR="00A23D6E" w:rsidRPr="00592FC7">
          <w:t xml:space="preserve"> which </w:t>
        </w:r>
      </w:ins>
      <w:ins w:id="298" w:author="andrea55" w:date="2018-10-05T17:09:00Z">
        <w:r w:rsidR="00A23D6E" w:rsidRPr="00592FC7">
          <w:t xml:space="preserve">moreover </w:t>
        </w:r>
      </w:ins>
      <w:ins w:id="299" w:author="andrea55" w:date="2018-10-05T17:07:00Z">
        <w:r w:rsidR="00A23D6E" w:rsidRPr="00592FC7">
          <w:t xml:space="preserve">require highly trained personnel </w:t>
        </w:r>
        <w:r w:rsidR="00667753">
          <w:t>and technical resources, render</w:t>
        </w:r>
        <w:r w:rsidR="00A23D6E" w:rsidRPr="00592FC7">
          <w:t xml:space="preserve"> this option unfeasible</w:t>
        </w:r>
      </w:ins>
      <w:ins w:id="300" w:author="andrea55" w:date="2018-10-05T20:06:00Z">
        <w:r w:rsidR="00C80DB8">
          <w:t xml:space="preserve">. </w:t>
        </w:r>
      </w:ins>
      <w:del w:id="301" w:author="andrea55" w:date="2018-10-05T17:07:00Z">
        <w:r w:rsidRPr="00592FC7" w:rsidDel="00A23D6E">
          <w:delText xml:space="preserve">. </w:delText>
        </w:r>
      </w:del>
      <w:del w:id="302" w:author="andrea55" w:date="2018-10-05T17:09:00Z">
        <w:r w:rsidRPr="00592FC7" w:rsidDel="00A23D6E">
          <w:delText xml:space="preserve">This is however unfeasible as the sampling procedure would be dangerous and would require highly trained personnel and technical resources. </w:delText>
        </w:r>
      </w:del>
      <w:del w:id="303" w:author="andrea55" w:date="2018-10-05T17:10:00Z">
        <w:r w:rsidRPr="00592FC7" w:rsidDel="00A23D6E">
          <w:delText xml:space="preserve">Therefore, </w:delText>
        </w:r>
      </w:del>
      <w:ins w:id="304" w:author="andrea55" w:date="2018-10-05T17:10:00Z">
        <w:r w:rsidR="00A23D6E" w:rsidRPr="00592FC7">
          <w:t>M</w:t>
        </w:r>
      </w:ins>
      <w:del w:id="305" w:author="andrea55" w:date="2018-10-05T17:10:00Z">
        <w:r w:rsidRPr="00592FC7" w:rsidDel="00A23D6E">
          <w:delText>m</w:delText>
        </w:r>
      </w:del>
      <w:r w:rsidRPr="00592FC7">
        <w:t>ost studies</w:t>
      </w:r>
      <w:ins w:id="306" w:author="andrea55" w:date="2018-10-05T17:10:00Z">
        <w:r w:rsidR="00A23D6E" w:rsidRPr="00592FC7">
          <w:t>, therefore,</w:t>
        </w:r>
      </w:ins>
      <w:r w:rsidRPr="00592FC7">
        <w:t xml:space="preserve"> </w:t>
      </w:r>
      <w:del w:id="307" w:author="andrea55" w:date="2018-10-05T17:10:00Z">
        <w:r w:rsidRPr="00592FC7" w:rsidDel="00A23D6E">
          <w:delText>have used</w:delText>
        </w:r>
      </w:del>
      <w:ins w:id="308" w:author="andrea55" w:date="2018-10-05T17:10:00Z">
        <w:r w:rsidR="00A23D6E" w:rsidRPr="00592FC7">
          <w:t>use</w:t>
        </w:r>
      </w:ins>
      <w:r w:rsidRPr="00592FC7">
        <w:t xml:space="preserve"> proxy measures</w:t>
      </w:r>
      <w:ins w:id="309" w:author="andrea55" w:date="2018-10-05T17:10:00Z">
        <w:r w:rsidR="00A23D6E" w:rsidRPr="00592FC7">
          <w:t>,</w:t>
        </w:r>
      </w:ins>
      <w:r w:rsidRPr="00592FC7">
        <w:t xml:space="preserve"> such as sputum and nasopharyngeal swabs. </w:t>
      </w:r>
      <w:del w:id="310" w:author="andrea55" w:date="2018-10-05T17:11:00Z">
        <w:r w:rsidRPr="00592FC7" w:rsidDel="00A23D6E">
          <w:delText xml:space="preserve">This </w:delText>
        </w:r>
      </w:del>
      <w:ins w:id="311" w:author="andrea55" w:date="2018-10-05T17:19:00Z">
        <w:r w:rsidR="00550452" w:rsidRPr="00592FC7">
          <w:t xml:space="preserve">These </w:t>
        </w:r>
      </w:ins>
      <w:ins w:id="312" w:author="andrea55" w:date="2018-10-05T20:09:00Z">
        <w:r w:rsidR="00957454">
          <w:t xml:space="preserve">measures </w:t>
        </w:r>
      </w:ins>
      <w:r w:rsidRPr="00592FC7">
        <w:t xml:space="preserve">must be </w:t>
      </w:r>
      <w:del w:id="313" w:author="andrea55" w:date="2018-10-05T17:19:00Z">
        <w:r w:rsidRPr="00592FC7" w:rsidDel="00550452">
          <w:delText>taken into account</w:delText>
        </w:r>
      </w:del>
      <w:ins w:id="314" w:author="andrea55" w:date="2018-10-05T17:19:00Z">
        <w:r w:rsidR="00550452" w:rsidRPr="00592FC7">
          <w:t>considered</w:t>
        </w:r>
      </w:ins>
      <w:r w:rsidRPr="00592FC7">
        <w:t xml:space="preserve"> when evaluating the </w:t>
      </w:r>
      <w:proofErr w:type="spellStart"/>
      <w:r w:rsidRPr="00592FC7">
        <w:t>etiology</w:t>
      </w:r>
      <w:proofErr w:type="spellEnd"/>
      <w:r w:rsidRPr="00592FC7">
        <w:t xml:space="preserve"> of pneumonia</w:t>
      </w:r>
      <w:ins w:id="315" w:author="andrea55" w:date="2018-10-05T17:19:00Z">
        <w:r w:rsidR="00550452" w:rsidRPr="00592FC7">
          <w:t>,</w:t>
        </w:r>
      </w:ins>
      <w:ins w:id="316" w:author="andrea55" w:date="2018-10-05T17:12:00Z">
        <w:r w:rsidR="00A23D6E" w:rsidRPr="00592FC7">
          <w:t xml:space="preserve"> </w:t>
        </w:r>
      </w:ins>
      <w:ins w:id="317" w:author="andrea55" w:date="2018-10-05T17:19:00Z">
        <w:r w:rsidR="00550452" w:rsidRPr="00592FC7">
          <w:t>as</w:t>
        </w:r>
      </w:ins>
      <w:ins w:id="318" w:author="andrea55" w:date="2018-10-05T17:12:00Z">
        <w:r w:rsidR="00A23D6E" w:rsidRPr="00592FC7">
          <w:t xml:space="preserve"> </w:t>
        </w:r>
      </w:ins>
      <w:ins w:id="319" w:author="andrea55" w:date="2018-10-05T17:20:00Z">
        <w:r w:rsidR="00550452" w:rsidRPr="00592FC7">
          <w:t xml:space="preserve">a host of other potential pathogens colonize </w:t>
        </w:r>
      </w:ins>
      <w:ins w:id="320" w:author="andrea55" w:date="2018-10-05T17:12:00Z">
        <w:r w:rsidR="00A23D6E" w:rsidRPr="00592FC7">
          <w:t>the upper respiratory tract</w:t>
        </w:r>
      </w:ins>
      <w:ins w:id="321" w:author="andrea55" w:date="2018-10-05T17:20:00Z">
        <w:r w:rsidR="00550452" w:rsidRPr="00592FC7">
          <w:t>.</w:t>
        </w:r>
      </w:ins>
      <w:ins w:id="322" w:author="andrea55" w:date="2018-10-05T17:12:00Z">
        <w:r w:rsidR="00A23D6E" w:rsidRPr="00592FC7">
          <w:t xml:space="preserve"> </w:t>
        </w:r>
      </w:ins>
      <w:del w:id="323" w:author="andrea55" w:date="2018-10-05T17:13:00Z">
        <w:r w:rsidRPr="00592FC7" w:rsidDel="00A23D6E">
          <w:delText xml:space="preserve"> as many </w:delText>
        </w:r>
      </w:del>
      <w:del w:id="324" w:author="andrea55" w:date="2018-10-05T17:20:00Z">
        <w:r w:rsidRPr="00592FC7" w:rsidDel="00550452">
          <w:delText xml:space="preserve">potential pathogens </w:delText>
        </w:r>
      </w:del>
      <w:del w:id="325" w:author="andrea55" w:date="2018-10-05T17:13:00Z">
        <w:r w:rsidRPr="00592FC7" w:rsidDel="00A23D6E">
          <w:delText xml:space="preserve">are also colonizers of the upper respiratory tract. </w:delText>
        </w:r>
      </w:del>
      <w:ins w:id="326" w:author="andrea55" w:date="2018-10-05T17:24:00Z">
        <w:r w:rsidR="00550452" w:rsidRPr="00592FC7">
          <w:t>In addition,</w:t>
        </w:r>
      </w:ins>
      <w:ins w:id="327" w:author="andrea55" w:date="2018-10-05T17:12:00Z">
        <w:r w:rsidR="00A23D6E" w:rsidRPr="00592FC7">
          <w:t xml:space="preserve"> </w:t>
        </w:r>
      </w:ins>
      <w:del w:id="328" w:author="andrea55" w:date="2018-10-05T17:14:00Z">
        <w:r w:rsidRPr="00592FC7" w:rsidDel="00A23D6E">
          <w:delText xml:space="preserve">This problem is exacerbated by </w:delText>
        </w:r>
      </w:del>
      <w:r w:rsidRPr="00592FC7">
        <w:t xml:space="preserve">the inability of children to produce a quality sputum sample (Rodrigues and Groves </w:t>
      </w:r>
      <w:r w:rsidR="00062ADC" w:rsidRPr="00592FC7">
        <w:fldChar w:fldCharType="begin"/>
      </w:r>
      <w:r w:rsidR="00062ADC" w:rsidRPr="00592FC7">
        <w:instrText>HYPERLINK \l "ref-Rodrigues2017" \h</w:instrText>
      </w:r>
      <w:r w:rsidR="00062ADC" w:rsidRPr="00592FC7">
        <w:rPr>
          <w:rPrChange w:id="329" w:author="andrea55" w:date="2018-10-05T19:27:00Z">
            <w:rPr/>
          </w:rPrChange>
        </w:rPr>
        <w:fldChar w:fldCharType="separate"/>
      </w:r>
      <w:r w:rsidRPr="00592FC7">
        <w:rPr>
          <w:rStyle w:val="Hyperlink"/>
        </w:rPr>
        <w:t>2017</w:t>
      </w:r>
      <w:r w:rsidR="00062ADC" w:rsidRPr="00592FC7">
        <w:fldChar w:fldCharType="end"/>
      </w:r>
      <w:r w:rsidRPr="00592FC7">
        <w:t>)</w:t>
      </w:r>
      <w:ins w:id="330" w:author="andrea55" w:date="2018-10-05T17:14:00Z">
        <w:r w:rsidR="00A23D6E" w:rsidRPr="00592FC7">
          <w:t xml:space="preserve"> exacerbate</w:t>
        </w:r>
      </w:ins>
      <w:ins w:id="331" w:author="andrea55" w:date="2018-10-05T17:15:00Z">
        <w:r w:rsidR="00A23D6E" w:rsidRPr="00592FC7">
          <w:t>s</w:t>
        </w:r>
      </w:ins>
      <w:ins w:id="332" w:author="andrea55" w:date="2018-10-05T17:14:00Z">
        <w:r w:rsidR="00A23D6E" w:rsidRPr="00592FC7">
          <w:t xml:space="preserve"> the difficulties of </w:t>
        </w:r>
      </w:ins>
      <w:ins w:id="333" w:author="andrea55" w:date="2018-10-05T17:21:00Z">
        <w:r w:rsidR="00550452" w:rsidRPr="00592FC7">
          <w:t xml:space="preserve">pinpointing the </w:t>
        </w:r>
      </w:ins>
      <w:ins w:id="334" w:author="andrea55" w:date="2018-10-05T17:23:00Z">
        <w:r w:rsidR="00550452" w:rsidRPr="00592FC7">
          <w:t>operative</w:t>
        </w:r>
      </w:ins>
      <w:ins w:id="335" w:author="andrea55" w:date="2018-10-05T17:14:00Z">
        <w:r w:rsidR="00A23D6E" w:rsidRPr="00592FC7">
          <w:t xml:space="preserve"> pathogen</w:t>
        </w:r>
      </w:ins>
      <w:r w:rsidRPr="00592FC7">
        <w:t>.</w:t>
      </w:r>
    </w:p>
    <w:p w14:paraId="61D0A94B" w14:textId="77777777" w:rsidR="00062ADC" w:rsidRPr="00592FC7" w:rsidRDefault="0073117F">
      <w:pPr>
        <w:pStyle w:val="BodyText"/>
        <w:jc w:val="left"/>
        <w:pPrChange w:id="336" w:author="andrea55" w:date="2018-10-05T14:23:00Z">
          <w:pPr>
            <w:pStyle w:val="BodyText"/>
          </w:pPr>
        </w:pPrChange>
      </w:pPr>
      <w:r w:rsidRPr="00592FC7">
        <w:t xml:space="preserve">The relative contribution of pathogens varies greatly with the age and risk factor profile. </w:t>
      </w:r>
      <w:del w:id="337" w:author="andrea55" w:date="2018-10-05T17:24:00Z">
        <w:r w:rsidRPr="00592FC7" w:rsidDel="00550452">
          <w:delText xml:space="preserve">Few </w:delText>
        </w:r>
      </w:del>
      <w:ins w:id="338" w:author="andrea55" w:date="2018-10-05T17:24:00Z">
        <w:r w:rsidR="00550452" w:rsidRPr="00592FC7">
          <w:t xml:space="preserve">Only a few </w:t>
        </w:r>
      </w:ins>
      <w:r w:rsidRPr="00592FC7">
        <w:t xml:space="preserve">studies have evaluated the distribution of pathogens </w:t>
      </w:r>
      <w:ins w:id="339" w:author="andrea55" w:date="2018-10-05T17:24:00Z">
        <w:r w:rsidR="00550452" w:rsidRPr="00592FC7">
          <w:t xml:space="preserve">which </w:t>
        </w:r>
      </w:ins>
      <w:del w:id="340" w:author="andrea55" w:date="2018-10-05T17:25:00Z">
        <w:r w:rsidRPr="00592FC7" w:rsidDel="00550452">
          <w:delText xml:space="preserve">causing </w:delText>
        </w:r>
      </w:del>
      <w:ins w:id="341" w:author="andrea55" w:date="2018-10-05T17:25:00Z">
        <w:r w:rsidR="00550452" w:rsidRPr="00592FC7">
          <w:t xml:space="preserve">cause </w:t>
        </w:r>
      </w:ins>
      <w:r w:rsidRPr="00592FC7">
        <w:t>pneumonia in children</w:t>
      </w:r>
      <w:del w:id="342" w:author="andrea55" w:date="2018-10-05T17:27:00Z">
        <w:r w:rsidRPr="00592FC7" w:rsidDel="00362C84">
          <w:delText xml:space="preserve">. </w:delText>
        </w:r>
      </w:del>
      <w:ins w:id="343" w:author="andrea55" w:date="2018-10-05T17:27:00Z">
        <w:r w:rsidR="00362C84" w:rsidRPr="00592FC7">
          <w:t xml:space="preserve">, but </w:t>
        </w:r>
      </w:ins>
      <w:ins w:id="344" w:author="andrea55" w:date="2018-10-05T17:28:00Z">
        <w:r w:rsidR="00362C84" w:rsidRPr="00592FC7">
          <w:t xml:space="preserve">outcomes </w:t>
        </w:r>
      </w:ins>
      <w:del w:id="345" w:author="andrea55" w:date="2018-10-05T17:26:00Z">
        <w:r w:rsidRPr="00592FC7" w:rsidDel="00550452">
          <w:delText>Those that have</w:delText>
        </w:r>
      </w:del>
      <w:del w:id="346" w:author="andrea55" w:date="2018-10-05T17:27:00Z">
        <w:r w:rsidRPr="00592FC7" w:rsidDel="00362C84">
          <w:delText xml:space="preserve">, </w:delText>
        </w:r>
      </w:del>
      <w:r w:rsidRPr="00592FC7">
        <w:t xml:space="preserve">consistently </w:t>
      </w:r>
      <w:del w:id="347" w:author="andrea55" w:date="2018-10-05T17:28:00Z">
        <w:r w:rsidRPr="00592FC7" w:rsidDel="00362C84">
          <w:delText xml:space="preserve">show </w:delText>
        </w:r>
      </w:del>
      <w:ins w:id="348" w:author="andrea55" w:date="2018-10-05T17:28:00Z">
        <w:r w:rsidR="002E724F" w:rsidRPr="00592FC7">
          <w:t>demonstrate</w:t>
        </w:r>
        <w:r w:rsidR="00362C84" w:rsidRPr="00592FC7">
          <w:t xml:space="preserve"> </w:t>
        </w:r>
      </w:ins>
      <w:r w:rsidRPr="00592FC7">
        <w:t xml:space="preserve">the importance of viruses in paediatric pneumonia. </w:t>
      </w:r>
      <w:del w:id="349" w:author="andrea55" w:date="2018-10-05T17:29:00Z">
        <w:r w:rsidRPr="00592FC7" w:rsidDel="00362C84">
          <w:delText xml:space="preserve">This </w:delText>
        </w:r>
      </w:del>
      <w:ins w:id="350" w:author="andrea55" w:date="2018-10-05T17:29:00Z">
        <w:r w:rsidR="00362C84" w:rsidRPr="00592FC7">
          <w:t xml:space="preserve">These results </w:t>
        </w:r>
      </w:ins>
      <w:r w:rsidRPr="00592FC7">
        <w:t xml:space="preserve">may be </w:t>
      </w:r>
      <w:proofErr w:type="gramStart"/>
      <w:ins w:id="351" w:author="andrea55" w:date="2018-10-05T17:30:00Z">
        <w:r w:rsidR="00362C84" w:rsidRPr="00592FC7">
          <w:t>indicate</w:t>
        </w:r>
      </w:ins>
      <w:proofErr w:type="gramEnd"/>
      <w:ins w:id="352" w:author="andrea55" w:date="2018-10-05T17:29:00Z">
        <w:r w:rsidR="00362C84" w:rsidRPr="00592FC7">
          <w:t xml:space="preserve"> that </w:t>
        </w:r>
      </w:ins>
      <w:del w:id="353" w:author="andrea55" w:date="2018-10-05T17:29:00Z">
        <w:r w:rsidRPr="00592FC7" w:rsidDel="00362C84">
          <w:delText xml:space="preserve">because </w:delText>
        </w:r>
      </w:del>
      <w:r w:rsidRPr="00592FC7">
        <w:t xml:space="preserve">viruses are </w:t>
      </w:r>
      <w:ins w:id="354" w:author="andrea55" w:date="2018-10-05T20:14:00Z">
        <w:r w:rsidR="004E2261">
          <w:t xml:space="preserve">either </w:t>
        </w:r>
      </w:ins>
      <w:r w:rsidRPr="00592FC7">
        <w:t xml:space="preserve">the </w:t>
      </w:r>
      <w:ins w:id="355" w:author="andrea55" w:date="2018-10-05T20:14:00Z">
        <w:r w:rsidR="00AA7E34">
          <w:t xml:space="preserve">primary </w:t>
        </w:r>
      </w:ins>
      <w:r w:rsidRPr="00592FC7">
        <w:t xml:space="preserve">etiological factor, or </w:t>
      </w:r>
      <w:ins w:id="356" w:author="andrea55" w:date="2018-10-05T17:30:00Z">
        <w:r w:rsidR="00362C84" w:rsidRPr="00592FC7">
          <w:t xml:space="preserve">that </w:t>
        </w:r>
      </w:ins>
      <w:del w:id="357" w:author="andrea55" w:date="2018-10-05T17:30:00Z">
        <w:r w:rsidRPr="00592FC7" w:rsidDel="00362C84">
          <w:delText xml:space="preserve">because </w:delText>
        </w:r>
      </w:del>
      <w:r w:rsidRPr="00592FC7">
        <w:t xml:space="preserve">viruses </w:t>
      </w:r>
      <w:del w:id="358" w:author="andrea55" w:date="2018-10-05T17:31:00Z">
        <w:r w:rsidRPr="00592FC7" w:rsidDel="00362C84">
          <w:delText xml:space="preserve">are needed to </w:delText>
        </w:r>
      </w:del>
      <w:r w:rsidRPr="00592FC7">
        <w:t>weaken the respiratory defen</w:t>
      </w:r>
      <w:ins w:id="359" w:author="andrea55" w:date="2018-10-05T18:10:00Z">
        <w:r w:rsidR="00857704" w:rsidRPr="00592FC7">
          <w:t>c</w:t>
        </w:r>
      </w:ins>
      <w:del w:id="360" w:author="andrea55" w:date="2018-10-05T18:10:00Z">
        <w:r w:rsidRPr="00592FC7" w:rsidDel="00857704">
          <w:delText>s</w:delText>
        </w:r>
      </w:del>
      <w:r w:rsidRPr="00592FC7">
        <w:t xml:space="preserve">es </w:t>
      </w:r>
      <w:del w:id="361" w:author="andrea55" w:date="2018-10-05T17:29:00Z">
        <w:r w:rsidRPr="00592FC7" w:rsidDel="00362C84">
          <w:delText xml:space="preserve">which </w:delText>
        </w:r>
      </w:del>
      <w:ins w:id="362" w:author="andrea55" w:date="2018-10-05T17:29:00Z">
        <w:r w:rsidR="00362C84" w:rsidRPr="00592FC7">
          <w:t xml:space="preserve">and allow </w:t>
        </w:r>
      </w:ins>
      <w:del w:id="363" w:author="andrea55" w:date="2018-10-05T17:29:00Z">
        <w:r w:rsidRPr="00592FC7" w:rsidDel="00362C84">
          <w:delText xml:space="preserve">allows </w:delText>
        </w:r>
      </w:del>
      <w:r w:rsidRPr="00592FC7">
        <w:t xml:space="preserve">bacterial disease to develop. The considerable heterogeneity in the proportion of pneumonias found to </w:t>
      </w:r>
      <w:proofErr w:type="spellStart"/>
      <w:r w:rsidRPr="00592FC7">
        <w:lastRenderedPageBreak/>
        <w:t>caused</w:t>
      </w:r>
      <w:proofErr w:type="spellEnd"/>
      <w:r w:rsidRPr="00592FC7">
        <w:t xml:space="preserve"> b</w:t>
      </w:r>
      <w:ins w:id="364" w:author="andrea55" w:date="2018-10-05T20:15:00Z">
        <w:r w:rsidR="00CA6A54">
          <w:t>y</w:t>
        </w:r>
      </w:ins>
      <w:del w:id="365" w:author="andrea55" w:date="2018-10-05T20:15:00Z">
        <w:r w:rsidRPr="00592FC7" w:rsidDel="00CA6A54">
          <w:delText>e</w:delText>
        </w:r>
      </w:del>
      <w:r w:rsidRPr="00592FC7">
        <w:t xml:space="preserve"> various pathogens underscores the importance of </w:t>
      </w:r>
      <w:commentRangeStart w:id="366"/>
      <w:r w:rsidRPr="00592FC7">
        <w:t xml:space="preserve">study population, time-period </w:t>
      </w:r>
      <w:commentRangeEnd w:id="366"/>
      <w:r w:rsidR="00CA6A54">
        <w:rPr>
          <w:rStyle w:val="CommentReference"/>
          <w:lang w:val="en-US"/>
        </w:rPr>
        <w:commentReference w:id="366"/>
      </w:r>
      <w:r w:rsidRPr="00592FC7">
        <w:t>and</w:t>
      </w:r>
      <w:ins w:id="367" w:author="andrea55" w:date="2018-10-05T20:16:00Z">
        <w:r w:rsidR="00CA6A54">
          <w:t>,</w:t>
        </w:r>
      </w:ins>
      <w:r w:rsidRPr="00592FC7">
        <w:t xml:space="preserve"> most importantly</w:t>
      </w:r>
      <w:ins w:id="368" w:author="andrea55" w:date="2018-10-05T20:17:00Z">
        <w:r w:rsidR="00CA6A54">
          <w:t>,</w:t>
        </w:r>
      </w:ins>
      <w:r w:rsidRPr="00592FC7">
        <w:t xml:space="preserve"> the methods </w:t>
      </w:r>
      <w:del w:id="369" w:author="andrea55" w:date="2018-10-05T17:31:00Z">
        <w:r w:rsidRPr="00592FC7" w:rsidDel="00362C84">
          <w:delText>used to</w:delText>
        </w:r>
      </w:del>
      <w:ins w:id="370" w:author="andrea55" w:date="2018-10-05T17:31:00Z">
        <w:r w:rsidR="00362C84" w:rsidRPr="00592FC7">
          <w:t>in</w:t>
        </w:r>
      </w:ins>
      <w:r w:rsidRPr="00592FC7">
        <w:t xml:space="preserve"> determin</w:t>
      </w:r>
      <w:ins w:id="371" w:author="andrea55" w:date="2018-10-05T17:31:00Z">
        <w:r w:rsidR="00362C84" w:rsidRPr="00592FC7">
          <w:t>ing</w:t>
        </w:r>
      </w:ins>
      <w:del w:id="372" w:author="andrea55" w:date="2018-10-05T17:31:00Z">
        <w:r w:rsidRPr="00592FC7" w:rsidDel="00362C84">
          <w:delText>e</w:delText>
        </w:r>
      </w:del>
      <w:r w:rsidRPr="00592FC7">
        <w:t xml:space="preserve"> </w:t>
      </w:r>
      <w:del w:id="373" w:author="andrea55" w:date="2018-10-05T20:17:00Z">
        <w:r w:rsidRPr="00592FC7" w:rsidDel="00CA6A54">
          <w:delText xml:space="preserve">the </w:delText>
        </w:r>
      </w:del>
      <w:del w:id="374" w:author="andrea55" w:date="2018-10-05T17:32:00Z">
        <w:r w:rsidRPr="00592FC7" w:rsidDel="00362C84">
          <w:delText>caustaive</w:delText>
        </w:r>
      </w:del>
      <w:ins w:id="375" w:author="andrea55" w:date="2018-10-05T17:32:00Z">
        <w:r w:rsidR="00362C84" w:rsidRPr="00592FC7">
          <w:t>causative</w:t>
        </w:r>
      </w:ins>
      <w:r w:rsidRPr="00592FC7">
        <w:t xml:space="preserve"> pathogen. </w:t>
      </w:r>
      <w:del w:id="376" w:author="andrea55" w:date="2018-10-05T17:33:00Z">
        <w:r w:rsidRPr="00592FC7" w:rsidDel="00362C84">
          <w:delText xml:space="preserve">Among </w:delText>
        </w:r>
      </w:del>
      <w:ins w:id="377" w:author="andrea55" w:date="2018-10-05T17:33:00Z">
        <w:r w:rsidR="00362C84" w:rsidRPr="00592FC7">
          <w:t xml:space="preserve">One of </w:t>
        </w:r>
      </w:ins>
      <w:r w:rsidRPr="00592FC7">
        <w:t xml:space="preserve">the first prospective studies of paediatric pneumonia was </w:t>
      </w:r>
      <w:del w:id="378" w:author="andrea55" w:date="2018-10-05T17:33:00Z">
        <w:r w:rsidRPr="00592FC7" w:rsidDel="00362C84">
          <w:delText xml:space="preserve">done </w:delText>
        </w:r>
      </w:del>
      <w:ins w:id="379" w:author="andrea55" w:date="2018-10-05T17:33:00Z">
        <w:r w:rsidR="00362C84" w:rsidRPr="00592FC7">
          <w:t>undertaken</w:t>
        </w:r>
      </w:ins>
      <w:ins w:id="380" w:author="andrea55" w:date="2018-10-05T20:19:00Z">
        <w:r w:rsidR="001A3478">
          <w:t xml:space="preserve"> in</w:t>
        </w:r>
      </w:ins>
      <w:del w:id="381" w:author="andrea55" w:date="2018-10-05T20:19:00Z">
        <w:r w:rsidRPr="00592FC7" w:rsidDel="001A3478">
          <w:delText>at</w:delText>
        </w:r>
      </w:del>
      <w:r w:rsidRPr="00592FC7">
        <w:t xml:space="preserve"> Chapel Hill, North Carolina</w:t>
      </w:r>
      <w:ins w:id="382" w:author="andrea55" w:date="2018-10-05T17:33:00Z">
        <w:r w:rsidR="00362C84" w:rsidRPr="00592FC7">
          <w:t>,</w:t>
        </w:r>
      </w:ins>
      <w:r w:rsidRPr="00592FC7">
        <w:t xml:space="preserve"> from 1963</w:t>
      </w:r>
      <w:del w:id="383" w:author="andrea55" w:date="2018-10-05T20:19:00Z">
        <w:r w:rsidRPr="00592FC7" w:rsidDel="0085029E">
          <w:delText>-</w:delText>
        </w:r>
      </w:del>
      <w:ins w:id="384" w:author="andrea55" w:date="2018-10-05T20:19:00Z">
        <w:r w:rsidR="0085029E">
          <w:t xml:space="preserve"> to </w:t>
        </w:r>
      </w:ins>
      <w:r w:rsidRPr="00592FC7">
        <w:t xml:space="preserve">1971. The study </w:t>
      </w:r>
      <w:del w:id="385" w:author="andrea55" w:date="2018-10-05T17:34:00Z">
        <w:r w:rsidRPr="00592FC7" w:rsidDel="00362C84">
          <w:delText>looked at</w:delText>
        </w:r>
      </w:del>
      <w:ins w:id="386" w:author="andrea55" w:date="2018-10-05T17:34:00Z">
        <w:r w:rsidR="00362C84" w:rsidRPr="00592FC7">
          <w:t>scrutinized</w:t>
        </w:r>
      </w:ins>
      <w:r w:rsidRPr="00592FC7">
        <w:t xml:space="preserve"> all lower respiratory infections in children, and found most to be caused by respiratory syncytial virus, parainfluenza virus and Mycoplasma pneumoniae (</w:t>
      </w:r>
      <w:proofErr w:type="spellStart"/>
      <w:r w:rsidRPr="00592FC7">
        <w:t>Glezen</w:t>
      </w:r>
      <w:proofErr w:type="spellEnd"/>
      <w:r w:rsidRPr="00592FC7">
        <w:t xml:space="preserve"> and Denny </w:t>
      </w:r>
      <w:r w:rsidR="00062ADC" w:rsidRPr="00592FC7">
        <w:fldChar w:fldCharType="begin"/>
      </w:r>
      <w:r w:rsidR="00062ADC" w:rsidRPr="00592FC7">
        <w:instrText>HYPERLINK \l "ref-Glezen1973" \h</w:instrText>
      </w:r>
      <w:r w:rsidR="00062ADC" w:rsidRPr="00592FC7">
        <w:rPr>
          <w:rPrChange w:id="387" w:author="andrea55" w:date="2018-10-05T19:27:00Z">
            <w:rPr/>
          </w:rPrChange>
        </w:rPr>
        <w:fldChar w:fldCharType="separate"/>
      </w:r>
      <w:r w:rsidRPr="00592FC7">
        <w:rPr>
          <w:rStyle w:val="Hyperlink"/>
        </w:rPr>
        <w:t>1973</w:t>
      </w:r>
      <w:r w:rsidR="00062ADC" w:rsidRPr="00592FC7">
        <w:fldChar w:fldCharType="end"/>
      </w:r>
      <w:r w:rsidRPr="00592FC7">
        <w:t xml:space="preserve">). The predominance of </w:t>
      </w:r>
      <w:ins w:id="388" w:author="andrea55" w:date="2018-10-05T20:20:00Z">
        <w:r w:rsidR="00E85BB4">
          <w:t>causa</w:t>
        </w:r>
      </w:ins>
      <w:ins w:id="389" w:author="andrea55" w:date="2018-10-05T20:26:00Z">
        <w:r w:rsidR="00E85BB4">
          <w:t>tive</w:t>
        </w:r>
      </w:ins>
      <w:ins w:id="390" w:author="andrea55" w:date="2018-10-05T20:20:00Z">
        <w:r w:rsidR="00E064C1">
          <w:t xml:space="preserve"> </w:t>
        </w:r>
      </w:ins>
      <w:r w:rsidRPr="00592FC7">
        <w:t>viruses is likely due to the methods</w:t>
      </w:r>
      <w:ins w:id="391" w:author="andrea55" w:date="2018-10-05T17:36:00Z">
        <w:r w:rsidR="00362C84" w:rsidRPr="00592FC7">
          <w:t>,</w:t>
        </w:r>
      </w:ins>
      <w:r w:rsidRPr="00592FC7">
        <w:t xml:space="preserve"> </w:t>
      </w:r>
      <w:del w:id="392" w:author="andrea55" w:date="2018-10-05T17:35:00Z">
        <w:r w:rsidRPr="00592FC7" w:rsidDel="00362C84">
          <w:delText xml:space="preserve">available </w:delText>
        </w:r>
      </w:del>
      <w:ins w:id="393" w:author="andrea55" w:date="2018-10-05T17:35:00Z">
        <w:r w:rsidR="00362C84" w:rsidRPr="00592FC7">
          <w:t xml:space="preserve">current </w:t>
        </w:r>
      </w:ins>
      <w:r w:rsidRPr="00592FC7">
        <w:t>at the time</w:t>
      </w:r>
      <w:ins w:id="394" w:author="andrea55" w:date="2018-10-05T17:36:00Z">
        <w:r w:rsidR="00362C84" w:rsidRPr="00592FC7">
          <w:t>, used</w:t>
        </w:r>
      </w:ins>
      <w:r w:rsidRPr="00592FC7">
        <w:t xml:space="preserve"> to detect </w:t>
      </w:r>
      <w:proofErr w:type="spellStart"/>
      <w:r w:rsidRPr="00592FC7">
        <w:t>etiology</w:t>
      </w:r>
      <w:proofErr w:type="spellEnd"/>
      <w:r w:rsidRPr="00592FC7">
        <w:t xml:space="preserve">. Following the advent of pneumococcal antibody testing, </w:t>
      </w:r>
      <w:ins w:id="395" w:author="andrea55" w:date="2018-10-05T17:36:00Z">
        <w:r w:rsidR="00362C84" w:rsidRPr="00592FC7">
          <w:t xml:space="preserve">the recognition of </w:t>
        </w:r>
      </w:ins>
      <w:r w:rsidRPr="00592FC7">
        <w:t xml:space="preserve">pneumococcus </w:t>
      </w:r>
      <w:del w:id="396" w:author="andrea55" w:date="2018-10-05T17:37:00Z">
        <w:r w:rsidRPr="00592FC7" w:rsidDel="00362C84">
          <w:delText xml:space="preserve">started to be recognized </w:delText>
        </w:r>
      </w:del>
      <w:r w:rsidRPr="00592FC7">
        <w:t>as an important pathogen</w:t>
      </w:r>
      <w:ins w:id="397" w:author="andrea55" w:date="2018-10-05T17:37:00Z">
        <w:r w:rsidR="00362C84" w:rsidRPr="00592FC7">
          <w:t xml:space="preserve"> e</w:t>
        </w:r>
        <w:r w:rsidR="003D7C4F" w:rsidRPr="00592FC7">
          <w:t>xpanded</w:t>
        </w:r>
      </w:ins>
      <w:r w:rsidRPr="00592FC7">
        <w:t xml:space="preserve">. Using pneumococcal antigens, Paisley et al. found pneumococcus to be a </w:t>
      </w:r>
      <w:proofErr w:type="spellStart"/>
      <w:r w:rsidRPr="00592FC7">
        <w:t>contributer</w:t>
      </w:r>
      <w:proofErr w:type="spellEnd"/>
      <w:r w:rsidRPr="00592FC7">
        <w:t xml:space="preserve"> to 19% of paediatric pneumonias from 1978-1979 (PAISLEY et al. </w:t>
      </w:r>
      <w:r w:rsidR="00062ADC" w:rsidRPr="00592FC7">
        <w:fldChar w:fldCharType="begin"/>
      </w:r>
      <w:r w:rsidR="00062ADC" w:rsidRPr="00592FC7">
        <w:instrText>HYPERLINK \l "ref-PAISLEY1984" \h</w:instrText>
      </w:r>
      <w:r w:rsidR="00062ADC" w:rsidRPr="00592FC7">
        <w:rPr>
          <w:rPrChange w:id="398" w:author="andrea55" w:date="2018-10-05T19:27:00Z">
            <w:rPr/>
          </w:rPrChange>
        </w:rPr>
        <w:fldChar w:fldCharType="separate"/>
      </w:r>
      <w:r w:rsidRPr="00592FC7">
        <w:rPr>
          <w:rStyle w:val="Hyperlink"/>
        </w:rPr>
        <w:t>1984</w:t>
      </w:r>
      <w:r w:rsidR="00062ADC" w:rsidRPr="00592FC7">
        <w:fldChar w:fldCharType="end"/>
      </w:r>
      <w:r w:rsidRPr="00592FC7">
        <w:t xml:space="preserve">). In a study conducted in </w:t>
      </w:r>
      <w:proofErr w:type="spellStart"/>
      <w:r w:rsidRPr="00592FC7">
        <w:t>Göteborg</w:t>
      </w:r>
      <w:proofErr w:type="spellEnd"/>
      <w:r w:rsidRPr="00592FC7">
        <w:t xml:space="preserve">, Sweden from 1982-1983, </w:t>
      </w:r>
      <w:ins w:id="399" w:author="andrea55" w:date="2018-10-05T17:38:00Z">
        <w:r w:rsidR="003D7C4F" w:rsidRPr="00592FC7">
          <w:t xml:space="preserve">a </w:t>
        </w:r>
      </w:ins>
      <w:r w:rsidRPr="00592FC7">
        <w:t xml:space="preserve">primitive enzyme-linked immunosorbent assay was used to determine </w:t>
      </w:r>
      <w:proofErr w:type="spellStart"/>
      <w:r w:rsidRPr="00592FC7">
        <w:t>etiology</w:t>
      </w:r>
      <w:proofErr w:type="spellEnd"/>
      <w:ins w:id="400" w:author="andrea55" w:date="2018-10-05T17:38:00Z">
        <w:r w:rsidR="003D7C4F" w:rsidRPr="00592FC7">
          <w:t>,</w:t>
        </w:r>
      </w:ins>
      <w:r w:rsidRPr="00592FC7">
        <w:t xml:space="preserve"> and </w:t>
      </w:r>
      <w:ins w:id="401" w:author="andrea55" w:date="2018-10-05T17:38:00Z">
        <w:r w:rsidR="003D7C4F" w:rsidRPr="00592FC7">
          <w:t xml:space="preserve">the results showed that </w:t>
        </w:r>
      </w:ins>
      <w:del w:id="402" w:author="andrea55" w:date="2018-10-05T17:38:00Z">
        <w:r w:rsidRPr="00592FC7" w:rsidDel="003D7C4F">
          <w:delText xml:space="preserve">determined </w:delText>
        </w:r>
      </w:del>
      <w:r w:rsidRPr="00592FC7">
        <w:t xml:space="preserve">13% of paediatric pneumonias </w:t>
      </w:r>
      <w:del w:id="403" w:author="andrea55" w:date="2018-10-05T17:38:00Z">
        <w:r w:rsidRPr="00592FC7" w:rsidDel="003D7C4F">
          <w:delText>to be</w:delText>
        </w:r>
      </w:del>
      <w:ins w:id="404" w:author="andrea55" w:date="2018-10-05T17:38:00Z">
        <w:r w:rsidR="003D7C4F" w:rsidRPr="00592FC7">
          <w:t>were</w:t>
        </w:r>
      </w:ins>
      <w:r w:rsidRPr="00592FC7">
        <w:t xml:space="preserve"> due to Streptococcus pneumoniae (CLAESSON et al. </w:t>
      </w:r>
      <w:r w:rsidR="00062ADC" w:rsidRPr="00592FC7">
        <w:fldChar w:fldCharType="begin"/>
      </w:r>
      <w:r w:rsidR="00062ADC" w:rsidRPr="00592FC7">
        <w:instrText>HYPERLINK \l "ref-CLAESSON1989" \h</w:instrText>
      </w:r>
      <w:r w:rsidR="00062ADC" w:rsidRPr="00592FC7">
        <w:rPr>
          <w:rPrChange w:id="405" w:author="andrea55" w:date="2018-10-05T19:27:00Z">
            <w:rPr/>
          </w:rPrChange>
        </w:rPr>
        <w:fldChar w:fldCharType="separate"/>
      </w:r>
      <w:r w:rsidRPr="00592FC7">
        <w:rPr>
          <w:rStyle w:val="Hyperlink"/>
        </w:rPr>
        <w:t>1989</w:t>
      </w:r>
      <w:r w:rsidR="00062ADC" w:rsidRPr="00592FC7">
        <w:fldChar w:fldCharType="end"/>
      </w:r>
      <w:r w:rsidRPr="00592FC7">
        <w:t xml:space="preserve">). </w:t>
      </w:r>
      <w:commentRangeStart w:id="406"/>
      <w:del w:id="407" w:author="andrea55" w:date="2018-10-05T17:39:00Z">
        <w:r w:rsidRPr="00592FC7" w:rsidDel="003D7C4F">
          <w:delText>However</w:delText>
        </w:r>
      </w:del>
      <w:ins w:id="408" w:author="andrea55" w:date="2018-10-05T17:39:00Z">
        <w:r w:rsidR="003D7C4F" w:rsidRPr="00592FC7">
          <w:t>In that study, however</w:t>
        </w:r>
      </w:ins>
      <w:r w:rsidRPr="00592FC7">
        <w:t xml:space="preserve">, </w:t>
      </w:r>
      <w:del w:id="409" w:author="andrea55" w:date="2018-10-05T17:39:00Z">
        <w:r w:rsidRPr="00592FC7" w:rsidDel="003D7C4F">
          <w:delText xml:space="preserve">they only performed </w:delText>
        </w:r>
      </w:del>
      <w:r w:rsidRPr="00592FC7">
        <w:t xml:space="preserve">antibody testing for pneumococcus </w:t>
      </w:r>
      <w:ins w:id="410" w:author="andrea55" w:date="2018-10-05T17:39:00Z">
        <w:r w:rsidR="003D7C4F" w:rsidRPr="00592FC7">
          <w:t xml:space="preserve">was only performed </w:t>
        </w:r>
      </w:ins>
      <w:r w:rsidRPr="00592FC7">
        <w:t>on those who were found to be pneumococcal carriers</w:t>
      </w:r>
      <w:ins w:id="411" w:author="andrea55" w:date="2018-10-05T17:39:00Z">
        <w:r w:rsidR="003D7C4F" w:rsidRPr="00592FC7">
          <w:t xml:space="preserve"> </w:t>
        </w:r>
      </w:ins>
      <w:ins w:id="412" w:author="andrea55" w:date="2018-10-05T17:40:00Z">
        <w:r w:rsidR="003D7C4F" w:rsidRPr="00592FC7">
          <w:t>as indicated by a</w:t>
        </w:r>
      </w:ins>
      <w:del w:id="413" w:author="andrea55" w:date="2018-10-05T17:40:00Z">
        <w:r w:rsidRPr="00592FC7" w:rsidDel="003D7C4F">
          <w:delText xml:space="preserve"> on</w:delText>
        </w:r>
      </w:del>
      <w:r w:rsidRPr="00592FC7">
        <w:t xml:space="preserve"> nasopharyngeal swa</w:t>
      </w:r>
      <w:ins w:id="414" w:author="andrea55" w:date="2018-10-05T17:40:00Z">
        <w:r w:rsidR="003D7C4F" w:rsidRPr="00592FC7">
          <w:t>b</w:t>
        </w:r>
      </w:ins>
      <w:del w:id="415" w:author="andrea55" w:date="2018-10-05T17:40:00Z">
        <w:r w:rsidRPr="00592FC7" w:rsidDel="003D7C4F">
          <w:delText>p</w:delText>
        </w:r>
      </w:del>
      <w:commentRangeEnd w:id="406"/>
      <w:r w:rsidR="003D7C4F" w:rsidRPr="00592FC7">
        <w:rPr>
          <w:rStyle w:val="CommentReference"/>
          <w:lang w:val="en-US"/>
        </w:rPr>
        <w:commentReference w:id="406"/>
      </w:r>
      <w:r w:rsidRPr="00592FC7">
        <w:t xml:space="preserve">. </w:t>
      </w:r>
      <w:ins w:id="416" w:author="andrea55" w:date="2018-10-05T17:42:00Z">
        <w:r w:rsidR="003D7C4F" w:rsidRPr="00592FC7">
          <w:t>A few years later, in 1989,</w:t>
        </w:r>
      </w:ins>
      <w:ins w:id="417" w:author="andrea55" w:date="2018-10-05T17:43:00Z">
        <w:r w:rsidR="003D7C4F" w:rsidRPr="00592FC7">
          <w:t xml:space="preserve"> a </w:t>
        </w:r>
      </w:ins>
      <w:del w:id="418" w:author="andrea55" w:date="2018-10-05T17:43:00Z">
        <w:r w:rsidRPr="00592FC7" w:rsidDel="003D7C4F">
          <w:delText xml:space="preserve">A </w:delText>
        </w:r>
      </w:del>
      <w:r w:rsidRPr="00592FC7">
        <w:t xml:space="preserve">prospective study of paediatric pneumonia in Turku, Finland </w:t>
      </w:r>
      <w:del w:id="419" w:author="andrea55" w:date="2018-10-05T17:43:00Z">
        <w:r w:rsidRPr="00592FC7" w:rsidDel="003D7C4F">
          <w:delText xml:space="preserve">in 1989 </w:delText>
        </w:r>
      </w:del>
      <w:r w:rsidRPr="00592FC7">
        <w:t>demonstrated pneumococcus to be a causative pathogen in 38% of cases (</w:t>
      </w:r>
      <w:proofErr w:type="spellStart"/>
      <w:r w:rsidRPr="00592FC7">
        <w:t>Ruuskanen</w:t>
      </w:r>
      <w:proofErr w:type="spellEnd"/>
      <w:r w:rsidRPr="00592FC7">
        <w:t xml:space="preserve"> et al. </w:t>
      </w:r>
      <w:r w:rsidR="00062ADC" w:rsidRPr="00592FC7">
        <w:fldChar w:fldCharType="begin"/>
      </w:r>
      <w:r w:rsidR="00062ADC" w:rsidRPr="00592FC7">
        <w:instrText>HYPERLINK \l "ref-Ruuskanen1992" \h</w:instrText>
      </w:r>
      <w:r w:rsidR="00062ADC" w:rsidRPr="00592FC7">
        <w:rPr>
          <w:rPrChange w:id="420" w:author="andrea55" w:date="2018-10-05T19:27:00Z">
            <w:rPr/>
          </w:rPrChange>
        </w:rPr>
        <w:fldChar w:fldCharType="separate"/>
      </w:r>
      <w:r w:rsidRPr="00592FC7">
        <w:rPr>
          <w:rStyle w:val="Hyperlink"/>
        </w:rPr>
        <w:t>1992</w:t>
      </w:r>
      <w:r w:rsidR="00062ADC" w:rsidRPr="00592FC7">
        <w:fldChar w:fldCharType="end"/>
      </w:r>
      <w:r w:rsidRPr="00592FC7">
        <w:t xml:space="preserve">). </w:t>
      </w:r>
      <w:ins w:id="421" w:author="andrea55" w:date="2018-10-05T17:44:00Z">
        <w:r w:rsidR="003D7C4F" w:rsidRPr="00592FC7">
          <w:t xml:space="preserve">Another </w:t>
        </w:r>
      </w:ins>
      <w:ins w:id="422" w:author="andrea55" w:date="2018-10-05T17:46:00Z">
        <w:r w:rsidR="003D7C4F" w:rsidRPr="00592FC7">
          <w:t xml:space="preserve">etiological </w:t>
        </w:r>
      </w:ins>
      <w:ins w:id="423" w:author="andrea55" w:date="2018-10-05T17:44:00Z">
        <w:r w:rsidR="003D7C4F" w:rsidRPr="00592FC7">
          <w:t>study in Paris in 1992-1994, enrolled a group of 104 consecutive children who presented</w:t>
        </w:r>
      </w:ins>
      <w:ins w:id="424" w:author="andrea55" w:date="2018-10-05T17:45:00Z">
        <w:r w:rsidR="003D7C4F" w:rsidRPr="00592FC7">
          <w:t xml:space="preserve"> with </w:t>
        </w:r>
      </w:ins>
      <w:ins w:id="425" w:author="andrea55" w:date="2018-10-05T17:46:00Z">
        <w:r w:rsidR="003D7C4F" w:rsidRPr="00592FC7">
          <w:t>pneumonia</w:t>
        </w:r>
      </w:ins>
      <w:ins w:id="426" w:author="andrea55" w:date="2018-10-05T17:44:00Z">
        <w:r w:rsidR="003D7C4F" w:rsidRPr="00592FC7">
          <w:t xml:space="preserve"> to a single hospi</w:t>
        </w:r>
      </w:ins>
      <w:ins w:id="427" w:author="andrea55" w:date="2018-10-05T17:46:00Z">
        <w:r w:rsidR="003D7C4F" w:rsidRPr="00592FC7">
          <w:t>tal</w:t>
        </w:r>
      </w:ins>
      <w:ins w:id="428" w:author="andrea55" w:date="2018-10-05T17:47:00Z">
        <w:r w:rsidR="003D7C4F" w:rsidRPr="00592FC7">
          <w:t xml:space="preserve">. Of this group, </w:t>
        </w:r>
      </w:ins>
      <w:del w:id="429" w:author="andrea55" w:date="2018-10-05T17:47:00Z">
        <w:r w:rsidRPr="00592FC7" w:rsidDel="003D7C4F">
          <w:delText xml:space="preserve">From 1992-1994, 104 consecutive children presenting to a single hospital in Paris with pneumonia were enrolled in an etiological study and </w:delText>
        </w:r>
      </w:del>
      <w:r w:rsidRPr="00592FC7">
        <w:t>14% were found to have pneumococcal pneumonia (</w:t>
      </w:r>
      <w:proofErr w:type="spellStart"/>
      <w:r w:rsidRPr="00592FC7">
        <w:t>Gendrel</w:t>
      </w:r>
      <w:proofErr w:type="spellEnd"/>
      <w:r w:rsidRPr="00592FC7">
        <w:t xml:space="preserve"> et al. </w:t>
      </w:r>
      <w:r w:rsidR="00062ADC" w:rsidRPr="00592FC7">
        <w:fldChar w:fldCharType="begin"/>
      </w:r>
      <w:r w:rsidR="00062ADC" w:rsidRPr="00592FC7">
        <w:instrText>HYPERLINK \l "ref-Gendrel1997" \h</w:instrText>
      </w:r>
      <w:r w:rsidR="00062ADC" w:rsidRPr="00592FC7">
        <w:rPr>
          <w:rPrChange w:id="430" w:author="andrea55" w:date="2018-10-05T19:27:00Z">
            <w:rPr/>
          </w:rPrChange>
        </w:rPr>
        <w:fldChar w:fldCharType="separate"/>
      </w:r>
      <w:r w:rsidRPr="00592FC7">
        <w:rPr>
          <w:rStyle w:val="Hyperlink"/>
        </w:rPr>
        <w:t>1997</w:t>
      </w:r>
      <w:r w:rsidR="00062ADC" w:rsidRPr="00592FC7">
        <w:fldChar w:fldCharType="end"/>
      </w:r>
      <w:r w:rsidRPr="00592FC7">
        <w:t xml:space="preserve">). </w:t>
      </w:r>
      <w:del w:id="431" w:author="andrea55" w:date="2018-10-05T17:49:00Z">
        <w:r w:rsidRPr="00592FC7" w:rsidDel="002E724F">
          <w:delText>Two studies</w:delText>
        </w:r>
      </w:del>
      <w:ins w:id="432" w:author="andrea55" w:date="2018-10-05T17:49:00Z">
        <w:r w:rsidR="002E724F" w:rsidRPr="00592FC7">
          <w:t>In</w:t>
        </w:r>
      </w:ins>
      <w:ins w:id="433" w:author="andrea55" w:date="2018-10-05T17:48:00Z">
        <w:r w:rsidR="002E724F" w:rsidRPr="00592FC7">
          <w:t xml:space="preserve"> populations where pneumococcal vaccination is</w:t>
        </w:r>
      </w:ins>
      <w:ins w:id="434" w:author="andrea55" w:date="2018-10-05T17:49:00Z">
        <w:r w:rsidR="002E724F" w:rsidRPr="00592FC7">
          <w:t xml:space="preserve"> </w:t>
        </w:r>
      </w:ins>
      <w:ins w:id="435" w:author="andrea55" w:date="2018-10-05T17:50:00Z">
        <w:r w:rsidR="002E724F" w:rsidRPr="00592FC7">
          <w:t>universal, two studies</w:t>
        </w:r>
      </w:ins>
      <w:r w:rsidRPr="00592FC7">
        <w:t xml:space="preserve"> on the </w:t>
      </w:r>
      <w:proofErr w:type="spellStart"/>
      <w:r w:rsidRPr="00592FC7">
        <w:t>etiology</w:t>
      </w:r>
      <w:proofErr w:type="spellEnd"/>
      <w:r w:rsidRPr="00592FC7">
        <w:t xml:space="preserve"> of paediatric pneumonia have been published</w:t>
      </w:r>
      <w:del w:id="436" w:author="andrea55" w:date="2018-10-05T17:50:00Z">
        <w:r w:rsidRPr="00592FC7" w:rsidDel="002E724F">
          <w:delText xml:space="preserve"> in populations were pneumococcal vaccination is ubiquitous</w:delText>
        </w:r>
      </w:del>
      <w:r w:rsidRPr="00592FC7">
        <w:t xml:space="preserve">. </w:t>
      </w:r>
      <w:del w:id="437" w:author="andrea55" w:date="2018-10-05T17:50:00Z">
        <w:r w:rsidRPr="00592FC7" w:rsidDel="002E724F">
          <w:delText>A study from</w:delText>
        </w:r>
      </w:del>
      <w:ins w:id="438" w:author="andrea55" w:date="2018-10-05T17:50:00Z">
        <w:r w:rsidR="002E724F" w:rsidRPr="00592FC7">
          <w:t>One of these, in</w:t>
        </w:r>
      </w:ins>
      <w:r w:rsidRPr="00592FC7">
        <w:t xml:space="preserve"> the United Kingdom </w:t>
      </w:r>
      <w:del w:id="439" w:author="andrea55" w:date="2018-10-05T17:51:00Z">
        <w:r w:rsidRPr="00592FC7" w:rsidDel="002E724F">
          <w:delText xml:space="preserve">done </w:delText>
        </w:r>
      </w:del>
      <w:r w:rsidRPr="00592FC7">
        <w:t>in 2009-2011</w:t>
      </w:r>
      <w:ins w:id="440" w:author="andrea55" w:date="2018-10-05T17:51:00Z">
        <w:r w:rsidR="002E724F" w:rsidRPr="00592FC7">
          <w:t>,</w:t>
        </w:r>
      </w:ins>
      <w:r w:rsidRPr="00592FC7">
        <w:t xml:space="preserve"> found pneumococcus to be causative in 17.4% of cases (</w:t>
      </w:r>
      <w:proofErr w:type="spellStart"/>
      <w:r w:rsidRPr="00592FC7">
        <w:t>Elemraid</w:t>
      </w:r>
      <w:proofErr w:type="spellEnd"/>
      <w:r w:rsidRPr="00592FC7">
        <w:t xml:space="preserve"> et al. </w:t>
      </w:r>
      <w:r w:rsidR="00062ADC" w:rsidRPr="00592FC7">
        <w:fldChar w:fldCharType="begin"/>
      </w:r>
      <w:r w:rsidR="00062ADC" w:rsidRPr="00592FC7">
        <w:instrText>HYPERLINK \l "ref-Elemraid2013" \h</w:instrText>
      </w:r>
      <w:r w:rsidR="00062ADC" w:rsidRPr="00592FC7">
        <w:rPr>
          <w:rPrChange w:id="441" w:author="andrea55" w:date="2018-10-05T19:27:00Z">
            <w:rPr/>
          </w:rPrChange>
        </w:rPr>
        <w:fldChar w:fldCharType="separate"/>
      </w:r>
      <w:r w:rsidRPr="00592FC7">
        <w:rPr>
          <w:rStyle w:val="Hyperlink"/>
        </w:rPr>
        <w:t>2013</w:t>
      </w:r>
      <w:r w:rsidR="00062ADC" w:rsidRPr="00592FC7">
        <w:fldChar w:fldCharType="end"/>
      </w:r>
      <w:r w:rsidRPr="00592FC7">
        <w:t>). A</w:t>
      </w:r>
      <w:ins w:id="442" w:author="andrea55" w:date="2018-10-05T17:53:00Z">
        <w:r w:rsidR="002E724F" w:rsidRPr="00592FC7">
          <w:t>nother is a</w:t>
        </w:r>
      </w:ins>
      <w:r w:rsidRPr="00592FC7">
        <w:t xml:space="preserve"> large prospective study of 2,358 children conducted in 2011-2012 in the United states</w:t>
      </w:r>
      <w:ins w:id="443" w:author="andrea55" w:date="2018-10-05T17:51:00Z">
        <w:r w:rsidR="002E724F" w:rsidRPr="00592FC7">
          <w:t>,</w:t>
        </w:r>
      </w:ins>
      <w:r w:rsidRPr="00592FC7">
        <w:t xml:space="preserve"> </w:t>
      </w:r>
      <w:del w:id="444" w:author="andrea55" w:date="2018-10-05T17:51:00Z">
        <w:r w:rsidRPr="00592FC7" w:rsidDel="002E724F">
          <w:delText xml:space="preserve">using </w:delText>
        </w:r>
      </w:del>
      <w:ins w:id="445" w:author="andrea55" w:date="2018-10-05T20:23:00Z">
        <w:r w:rsidR="00B57873">
          <w:t xml:space="preserve">which </w:t>
        </w:r>
      </w:ins>
      <w:ins w:id="446" w:author="andrea55" w:date="2018-10-05T17:51:00Z">
        <w:r w:rsidR="002E724F" w:rsidRPr="00592FC7">
          <w:t xml:space="preserve">utilized a </w:t>
        </w:r>
      </w:ins>
      <w:r w:rsidRPr="00592FC7">
        <w:t xml:space="preserve">variety of </w:t>
      </w:r>
      <w:del w:id="447" w:author="andrea55" w:date="2018-10-05T17:52:00Z">
        <w:r w:rsidRPr="00592FC7" w:rsidDel="002E724F">
          <w:delText xml:space="preserve">different </w:delText>
        </w:r>
      </w:del>
      <w:r w:rsidRPr="00592FC7">
        <w:t>sampling methods</w:t>
      </w:r>
      <w:ins w:id="448" w:author="andrea55" w:date="2018-10-05T17:52:00Z">
        <w:r w:rsidR="002E724F" w:rsidRPr="00592FC7">
          <w:t>, and</w:t>
        </w:r>
      </w:ins>
      <w:r w:rsidRPr="00592FC7">
        <w:t xml:space="preserve"> </w:t>
      </w:r>
      <w:del w:id="449" w:author="andrea55" w:date="2018-10-05T17:52:00Z">
        <w:r w:rsidRPr="00592FC7" w:rsidDel="002E724F">
          <w:delText xml:space="preserve">only </w:delText>
        </w:r>
      </w:del>
      <w:r w:rsidRPr="00592FC7">
        <w:t xml:space="preserve">detected pneumococcus in </w:t>
      </w:r>
      <w:ins w:id="450" w:author="andrea55" w:date="2018-10-05T17:52:00Z">
        <w:r w:rsidR="002E724F" w:rsidRPr="00592FC7">
          <w:t xml:space="preserve">only </w:t>
        </w:r>
      </w:ins>
      <w:r w:rsidRPr="00592FC7">
        <w:t xml:space="preserve">4% of cases (Jain et al. </w:t>
      </w:r>
      <w:r w:rsidR="00062ADC" w:rsidRPr="00592FC7">
        <w:fldChar w:fldCharType="begin"/>
      </w:r>
      <w:r w:rsidR="00062ADC" w:rsidRPr="00592FC7">
        <w:instrText>HYPERLINK \l "ref-Jain2015" \h</w:instrText>
      </w:r>
      <w:r w:rsidR="00062ADC" w:rsidRPr="00592FC7">
        <w:rPr>
          <w:rPrChange w:id="451" w:author="andrea55" w:date="2018-10-05T19:27:00Z">
            <w:rPr/>
          </w:rPrChange>
        </w:rPr>
        <w:fldChar w:fldCharType="separate"/>
      </w:r>
      <w:r w:rsidRPr="00592FC7">
        <w:rPr>
          <w:rStyle w:val="Hyperlink"/>
        </w:rPr>
        <w:t>2015</w:t>
      </w:r>
      <w:r w:rsidR="00062ADC" w:rsidRPr="00592FC7">
        <w:fldChar w:fldCharType="end"/>
      </w:r>
      <w:r w:rsidRPr="00592FC7">
        <w:t>)</w:t>
      </w:r>
      <w:ins w:id="452" w:author="andrea55" w:date="2018-10-05T17:53:00Z">
        <w:r w:rsidR="002E724F" w:rsidRPr="00592FC7">
          <w:t>,</w:t>
        </w:r>
      </w:ins>
      <w:ins w:id="453" w:author="andrea55" w:date="2018-10-05T17:52:00Z">
        <w:r w:rsidR="002E724F" w:rsidRPr="00592FC7">
          <w:t xml:space="preserve"> a result </w:t>
        </w:r>
      </w:ins>
      <w:del w:id="454" w:author="andrea55" w:date="2018-10-05T17:52:00Z">
        <w:r w:rsidRPr="00592FC7" w:rsidDel="002E724F">
          <w:delText>.</w:delText>
        </w:r>
      </w:del>
      <w:del w:id="455" w:author="andrea55" w:date="2018-10-05T17:53:00Z">
        <w:r w:rsidRPr="00592FC7" w:rsidDel="002E724F">
          <w:delText xml:space="preserve"> This result is </w:delText>
        </w:r>
      </w:del>
      <w:r w:rsidRPr="00592FC7">
        <w:t xml:space="preserve">considerably different than all other studies </w:t>
      </w:r>
      <w:ins w:id="456" w:author="andrea55" w:date="2018-10-05T20:24:00Z">
        <w:r w:rsidR="00D73BAA">
          <w:t>of</w:t>
        </w:r>
      </w:ins>
      <w:del w:id="457" w:author="andrea55" w:date="2018-10-05T20:24:00Z">
        <w:r w:rsidRPr="00592FC7" w:rsidDel="00D73BAA">
          <w:delText>in</w:delText>
        </w:r>
      </w:del>
      <w:r w:rsidRPr="00592FC7">
        <w:t xml:space="preserve"> the paediatric population. The authors</w:t>
      </w:r>
      <w:ins w:id="458" w:author="andrea55" w:date="2018-10-05T20:24:00Z">
        <w:r w:rsidR="00E85BB4">
          <w:t>'</w:t>
        </w:r>
      </w:ins>
      <w:r w:rsidRPr="00592FC7">
        <w:t xml:space="preserve"> discuss</w:t>
      </w:r>
      <w:ins w:id="459" w:author="andrea55" w:date="2018-10-05T17:53:00Z">
        <w:r w:rsidR="002E724F" w:rsidRPr="00592FC7">
          <w:t>ion of</w:t>
        </w:r>
      </w:ins>
      <w:r w:rsidRPr="00592FC7">
        <w:t xml:space="preserve"> possible reasons </w:t>
      </w:r>
      <w:ins w:id="460" w:author="andrea55" w:date="2018-10-05T17:53:00Z">
        <w:r w:rsidR="002E724F" w:rsidRPr="00592FC7">
          <w:t>for this a</w:t>
        </w:r>
      </w:ins>
      <w:ins w:id="461" w:author="andrea55" w:date="2018-10-05T17:55:00Z">
        <w:r w:rsidR="002E724F" w:rsidRPr="00592FC7">
          <w:t>berration included</w:t>
        </w:r>
      </w:ins>
      <w:del w:id="462" w:author="andrea55" w:date="2018-10-05T17:55:00Z">
        <w:r w:rsidRPr="00592FC7" w:rsidDel="002E724F">
          <w:delText xml:space="preserve">and </w:delText>
        </w:r>
      </w:del>
      <w:ins w:id="463" w:author="andrea55" w:date="2018-10-05T20:25:00Z">
        <w:r w:rsidR="00E85BB4">
          <w:t xml:space="preserve"> </w:t>
        </w:r>
      </w:ins>
      <w:r w:rsidRPr="00592FC7">
        <w:t>speculat</w:t>
      </w:r>
      <w:ins w:id="464" w:author="andrea55" w:date="2018-10-05T17:55:00Z">
        <w:r w:rsidR="002E724F" w:rsidRPr="00592FC7">
          <w:t>ion</w:t>
        </w:r>
      </w:ins>
      <w:del w:id="465" w:author="andrea55" w:date="2018-10-05T17:55:00Z">
        <w:r w:rsidRPr="00592FC7" w:rsidDel="002E724F">
          <w:delText>e</w:delText>
        </w:r>
      </w:del>
      <w:r w:rsidRPr="00592FC7">
        <w:t xml:space="preserve"> that the </w:t>
      </w:r>
      <w:del w:id="466" w:author="andrea55" w:date="2018-10-05T17:56:00Z">
        <w:r w:rsidRPr="00592FC7" w:rsidDel="002E724F">
          <w:delText xml:space="preserve">decrease </w:delText>
        </w:r>
      </w:del>
      <w:ins w:id="467" w:author="andrea55" w:date="2018-10-05T17:56:00Z">
        <w:r w:rsidR="002E724F" w:rsidRPr="00592FC7">
          <w:t xml:space="preserve">results </w:t>
        </w:r>
      </w:ins>
      <w:r w:rsidRPr="00592FC7">
        <w:t xml:space="preserve">might be due to universal vaccination against pneumococcus. </w:t>
      </w:r>
      <w:proofErr w:type="gramStart"/>
      <w:r w:rsidRPr="00592FC7">
        <w:t>All of</w:t>
      </w:r>
      <w:proofErr w:type="gramEnd"/>
      <w:r w:rsidRPr="00592FC7">
        <w:t xml:space="preserve"> the above studies </w:t>
      </w:r>
      <w:proofErr w:type="spellStart"/>
      <w:r w:rsidRPr="00592FC7">
        <w:t>indentified</w:t>
      </w:r>
      <w:proofErr w:type="spellEnd"/>
      <w:r w:rsidRPr="00592FC7">
        <w:t xml:space="preserve"> respiratory syncytial virus to be the most common </w:t>
      </w:r>
      <w:r w:rsidRPr="00592FC7">
        <w:lastRenderedPageBreak/>
        <w:t>causative pathogen. Of the bacterial pneumonias, all but one found pneumococcus to be the most common.</w:t>
      </w:r>
    </w:p>
    <w:p w14:paraId="1CFB9962" w14:textId="77777777" w:rsidR="00062ADC" w:rsidRPr="00592FC7" w:rsidRDefault="004A31E8">
      <w:pPr>
        <w:pStyle w:val="BodyText"/>
        <w:jc w:val="left"/>
        <w:pPrChange w:id="468" w:author="andrea55" w:date="2018-10-05T14:23:00Z">
          <w:pPr>
            <w:pStyle w:val="BodyText"/>
          </w:pPr>
        </w:pPrChange>
      </w:pPr>
      <w:ins w:id="469" w:author="andrea55" w:date="2018-10-05T18:01:00Z">
        <w:r w:rsidRPr="00592FC7">
          <w:t>While extensive</w:t>
        </w:r>
      </w:ins>
      <w:ins w:id="470" w:author="andrea55" w:date="2018-10-05T17:57:00Z">
        <w:r w:rsidR="009142CD" w:rsidRPr="00592FC7">
          <w:t xml:space="preserve"> studies pertaining to the </w:t>
        </w:r>
        <w:proofErr w:type="spellStart"/>
        <w:r w:rsidR="009142CD" w:rsidRPr="00592FC7">
          <w:t>etiology</w:t>
        </w:r>
        <w:proofErr w:type="spellEnd"/>
        <w:r w:rsidR="009142CD" w:rsidRPr="00592FC7">
          <w:t xml:space="preserve"> of </w:t>
        </w:r>
      </w:ins>
      <w:ins w:id="471" w:author="andrea55" w:date="2018-10-05T17:58:00Z">
        <w:r w:rsidR="009142CD" w:rsidRPr="00592FC7">
          <w:t>a</w:t>
        </w:r>
      </w:ins>
      <w:del w:id="472" w:author="andrea55" w:date="2018-10-05T17:58:00Z">
        <w:r w:rsidR="0073117F" w:rsidRPr="00592FC7" w:rsidDel="009142CD">
          <w:delText>A</w:delText>
        </w:r>
      </w:del>
      <w:r w:rsidR="0073117F" w:rsidRPr="00592FC7">
        <w:t xml:space="preserve">dult pneumonia </w:t>
      </w:r>
      <w:del w:id="473" w:author="andrea55" w:date="2018-10-05T17:58:00Z">
        <w:r w:rsidR="0073117F" w:rsidRPr="00592FC7" w:rsidDel="004A31E8">
          <w:delText>has been more extensively studies with regards to etiology</w:delText>
        </w:r>
      </w:del>
      <w:ins w:id="474" w:author="andrea55" w:date="2018-10-05T17:58:00Z">
        <w:r w:rsidRPr="00592FC7">
          <w:t>have been undertaken</w:t>
        </w:r>
      </w:ins>
      <w:r w:rsidR="0073117F" w:rsidRPr="00592FC7">
        <w:t>,</w:t>
      </w:r>
      <w:ins w:id="475" w:author="andrea55" w:date="2018-10-05T17:58:00Z">
        <w:r w:rsidRPr="00592FC7">
          <w:t xml:space="preserve"> </w:t>
        </w:r>
      </w:ins>
      <w:ins w:id="476" w:author="andrea55" w:date="2018-10-05T18:01:00Z">
        <w:r w:rsidRPr="00592FC7">
          <w:t xml:space="preserve">the same </w:t>
        </w:r>
      </w:ins>
      <w:del w:id="477" w:author="andrea55" w:date="2018-10-05T18:01:00Z">
        <w:r w:rsidR="0073117F" w:rsidRPr="00592FC7" w:rsidDel="004A31E8">
          <w:delText xml:space="preserve"> </w:delText>
        </w:r>
      </w:del>
      <w:del w:id="478" w:author="andrea55" w:date="2018-10-05T17:58:00Z">
        <w:r w:rsidR="0073117F" w:rsidRPr="00592FC7" w:rsidDel="004A31E8">
          <w:delText>though the same problems</w:delText>
        </w:r>
      </w:del>
      <w:ins w:id="479" w:author="andrea55" w:date="2018-10-05T17:58:00Z">
        <w:r w:rsidRPr="00592FC7">
          <w:t xml:space="preserve"> challenges have been encountered as in the study of children.</w:t>
        </w:r>
      </w:ins>
      <w:r w:rsidR="0073117F" w:rsidRPr="00592FC7">
        <w:t xml:space="preserve"> </w:t>
      </w:r>
      <w:del w:id="480" w:author="andrea55" w:date="2018-10-05T20:27:00Z">
        <w:r w:rsidR="0073117F" w:rsidRPr="00592FC7" w:rsidDel="00566367">
          <w:delText xml:space="preserve">exist. </w:delText>
        </w:r>
      </w:del>
      <w:ins w:id="481" w:author="andrea55" w:date="2018-10-05T18:02:00Z">
        <w:r w:rsidRPr="00592FC7">
          <w:t>The difficult</w:t>
        </w:r>
      </w:ins>
      <w:ins w:id="482" w:author="andrea55" w:date="2018-10-05T18:04:00Z">
        <w:r w:rsidRPr="00592FC7">
          <w:t>ies lie</w:t>
        </w:r>
      </w:ins>
      <w:ins w:id="483" w:author="andrea55" w:date="2018-10-05T18:02:00Z">
        <w:r w:rsidRPr="00592FC7">
          <w:t xml:space="preserve"> in confirming </w:t>
        </w:r>
      </w:ins>
      <w:ins w:id="484" w:author="andrea55" w:date="2018-10-05T18:04:00Z">
        <w:r w:rsidRPr="00592FC7">
          <w:t xml:space="preserve">that </w:t>
        </w:r>
      </w:ins>
      <w:ins w:id="485" w:author="andrea55" w:date="2018-10-05T18:02:00Z">
        <w:r w:rsidRPr="00592FC7">
          <w:t xml:space="preserve">the </w:t>
        </w:r>
        <w:proofErr w:type="spellStart"/>
        <w:r w:rsidRPr="00592FC7">
          <w:t>etiology</w:t>
        </w:r>
        <w:proofErr w:type="spellEnd"/>
        <w:r w:rsidRPr="00592FC7">
          <w:t xml:space="preserve"> of community acquired pneumonia </w:t>
        </w:r>
      </w:ins>
      <w:ins w:id="486" w:author="andrea55" w:date="2018-10-05T18:03:00Z">
        <w:r w:rsidRPr="00592FC7">
          <w:t xml:space="preserve">is caused by one pathogen </w:t>
        </w:r>
      </w:ins>
      <w:ins w:id="487" w:author="andrea55" w:date="2018-10-05T20:28:00Z">
        <w:r w:rsidR="00566367">
          <w:t>to</w:t>
        </w:r>
      </w:ins>
      <w:ins w:id="488" w:author="andrea55" w:date="2018-10-05T18:03:00Z">
        <w:r w:rsidRPr="00592FC7">
          <w:t xml:space="preserve"> another,</w:t>
        </w:r>
      </w:ins>
      <w:ins w:id="489" w:author="andrea55" w:date="2018-10-05T18:04:00Z">
        <w:r w:rsidRPr="00592FC7">
          <w:t xml:space="preserve"> or by what proportion of one or another</w:t>
        </w:r>
      </w:ins>
      <w:ins w:id="490" w:author="andrea55" w:date="2018-10-05T18:05:00Z">
        <w:r w:rsidRPr="00592FC7">
          <w:t>. Are these</w:t>
        </w:r>
      </w:ins>
      <w:ins w:id="491" w:author="andrea55" w:date="2018-10-05T18:03:00Z">
        <w:r w:rsidRPr="00592FC7">
          <w:t xml:space="preserve"> </w:t>
        </w:r>
      </w:ins>
      <w:del w:id="492" w:author="andrea55" w:date="2018-10-05T18:05:00Z">
        <w:r w:rsidR="0073117F" w:rsidRPr="00592FC7" w:rsidDel="004A31E8">
          <w:delText xml:space="preserve">Beause of the difficulty in confirming the etiology of community acquired pneumonia, there are large variations in the proportions estimated to be caused be different pathogens. These may be true </w:delText>
        </w:r>
      </w:del>
      <w:r w:rsidR="0073117F" w:rsidRPr="00592FC7">
        <w:t xml:space="preserve">differences due to </w:t>
      </w:r>
      <w:del w:id="493" w:author="andrea55" w:date="2018-10-05T20:29:00Z">
        <w:r w:rsidR="0073117F" w:rsidRPr="00592FC7" w:rsidDel="00D31738">
          <w:delText>different</w:delText>
        </w:r>
      </w:del>
      <w:proofErr w:type="spellStart"/>
      <w:ins w:id="494" w:author="andrea55" w:date="2018-10-05T20:29:00Z">
        <w:r w:rsidR="002C79E3">
          <w:t>a</w:t>
        </w:r>
      </w:ins>
      <w:del w:id="495" w:author="andrea55" w:date="2018-10-05T20:29:00Z">
        <w:r w:rsidR="0073117F" w:rsidRPr="00592FC7" w:rsidDel="00D31738">
          <w:delText xml:space="preserve"> </w:delText>
        </w:r>
      </w:del>
      <w:ins w:id="496" w:author="andrea55" w:date="2018-10-05T20:29:00Z">
        <w:r w:rsidR="00D31738">
          <w:t>varied</w:t>
        </w:r>
        <w:proofErr w:type="spellEnd"/>
        <w:r w:rsidR="00D31738" w:rsidRPr="00592FC7">
          <w:t xml:space="preserve"> </w:t>
        </w:r>
      </w:ins>
      <w:r w:rsidR="0073117F" w:rsidRPr="00592FC7">
        <w:t>distribution</w:t>
      </w:r>
      <w:del w:id="497" w:author="andrea55" w:date="2018-10-05T20:29:00Z">
        <w:r w:rsidR="0073117F" w:rsidRPr="00592FC7" w:rsidDel="002C79E3">
          <w:delText>s</w:delText>
        </w:r>
      </w:del>
      <w:r w:rsidR="0073117F" w:rsidRPr="00592FC7">
        <w:t xml:space="preserve"> of pathogens in populations</w:t>
      </w:r>
      <w:ins w:id="498" w:author="andrea55" w:date="2018-10-05T18:05:00Z">
        <w:r w:rsidRPr="00592FC7">
          <w:t>? A difference in popula</w:t>
        </w:r>
      </w:ins>
      <w:ins w:id="499" w:author="andrea55" w:date="2018-10-05T18:06:00Z">
        <w:r w:rsidRPr="00592FC7">
          <w:t>tion age or risk factors? Or do the problems lie in study design or methodology?</w:t>
        </w:r>
      </w:ins>
      <w:r w:rsidR="0073117F" w:rsidRPr="00592FC7">
        <w:t xml:space="preserve"> </w:t>
      </w:r>
      <w:del w:id="500" w:author="andrea55" w:date="2018-10-05T18:06:00Z">
        <w:r w:rsidR="0073117F" w:rsidRPr="00592FC7" w:rsidDel="004A31E8">
          <w:delText xml:space="preserve">of different age and risk factors, or introduced by study design and methodology. </w:delText>
        </w:r>
      </w:del>
      <w:ins w:id="501" w:author="andrea55" w:date="2018-10-05T18:06:00Z">
        <w:r w:rsidRPr="00592FC7">
          <w:t xml:space="preserve"> </w:t>
        </w:r>
      </w:ins>
      <w:r w:rsidR="0073117F" w:rsidRPr="00592FC7">
        <w:t xml:space="preserve">A recent meta-analysis evaluated all published studies of </w:t>
      </w:r>
      <w:del w:id="502" w:author="andrea55" w:date="2018-10-05T18:07:00Z">
        <w:r w:rsidR="0073117F" w:rsidRPr="00592FC7" w:rsidDel="004A31E8">
          <w:delText xml:space="preserve">the etiology of </w:delText>
        </w:r>
      </w:del>
      <w:r w:rsidR="0073117F" w:rsidRPr="00592FC7">
        <w:t>community acquired pneumonia</w:t>
      </w:r>
      <w:ins w:id="503" w:author="andrea55" w:date="2018-10-05T18:07:00Z">
        <w:r w:rsidRPr="00592FC7">
          <w:t xml:space="preserve"> </w:t>
        </w:r>
        <w:proofErr w:type="spellStart"/>
        <w:r w:rsidRPr="00592FC7">
          <w:t>etiology</w:t>
        </w:r>
      </w:ins>
      <w:proofErr w:type="spellEnd"/>
      <w:r w:rsidR="0073117F" w:rsidRPr="00592FC7">
        <w:t xml:space="preserve"> in Europe from 1990-2011, and estimated the</w:t>
      </w:r>
      <w:ins w:id="504" w:author="andrea55" w:date="2018-10-05T18:07:00Z">
        <w:r w:rsidRPr="00592FC7">
          <w:t xml:space="preserve"> crude</w:t>
        </w:r>
      </w:ins>
      <w:r w:rsidR="0073117F" w:rsidRPr="00592FC7">
        <w:t xml:space="preserve"> proportion caused by pneumococcus (</w:t>
      </w:r>
      <w:proofErr w:type="spellStart"/>
      <w:r w:rsidR="0073117F" w:rsidRPr="00592FC7">
        <w:t>Rozenbaum</w:t>
      </w:r>
      <w:proofErr w:type="spellEnd"/>
      <w:r w:rsidR="0073117F" w:rsidRPr="00592FC7">
        <w:t xml:space="preserve"> et al. </w:t>
      </w:r>
      <w:r w:rsidR="00062ADC" w:rsidRPr="00592FC7">
        <w:fldChar w:fldCharType="begin"/>
      </w:r>
      <w:r w:rsidR="00062ADC" w:rsidRPr="00592FC7">
        <w:instrText>HYPERLINK \l "ref-Rozenbaum2013" \h</w:instrText>
      </w:r>
      <w:r w:rsidR="00062ADC" w:rsidRPr="00592FC7">
        <w:rPr>
          <w:rPrChange w:id="505" w:author="andrea55" w:date="2018-10-05T19:27:00Z">
            <w:rPr/>
          </w:rPrChange>
        </w:rPr>
        <w:fldChar w:fldCharType="separate"/>
      </w:r>
      <w:r w:rsidR="0073117F" w:rsidRPr="00592FC7">
        <w:rPr>
          <w:rStyle w:val="Hyperlink"/>
        </w:rPr>
        <w:t>2013</w:t>
      </w:r>
      <w:r w:rsidR="00062ADC" w:rsidRPr="00592FC7">
        <w:fldChar w:fldCharType="end"/>
      </w:r>
      <w:r w:rsidR="0073117F" w:rsidRPr="00592FC7">
        <w:t>)</w:t>
      </w:r>
      <w:ins w:id="506" w:author="andrea55" w:date="2018-10-05T18:07:00Z">
        <w:r w:rsidRPr="00592FC7">
          <w:t xml:space="preserve"> to be 19.3%</w:t>
        </w:r>
      </w:ins>
      <w:r w:rsidR="0073117F" w:rsidRPr="00592FC7">
        <w:t>.</w:t>
      </w:r>
      <w:ins w:id="507" w:author="andrea55" w:date="2018-10-05T18:08:00Z">
        <w:r w:rsidRPr="00592FC7">
          <w:t xml:space="preserve"> </w:t>
        </w:r>
        <w:proofErr w:type="gramStart"/>
        <w:r w:rsidRPr="00592FC7">
          <w:t>Seventy seven</w:t>
        </w:r>
        <w:proofErr w:type="gramEnd"/>
        <w:r w:rsidRPr="00592FC7">
          <w:t xml:space="preserve"> studies were included and </w:t>
        </w:r>
        <w:proofErr w:type="spellStart"/>
        <w:r w:rsidRPr="00592FC7">
          <w:t>critera</w:t>
        </w:r>
      </w:ins>
      <w:proofErr w:type="spellEnd"/>
      <w:r w:rsidR="0073117F" w:rsidRPr="00592FC7">
        <w:t xml:space="preserve"> </w:t>
      </w:r>
      <w:del w:id="508" w:author="andrea55" w:date="2018-10-05T18:08:00Z">
        <w:r w:rsidR="0073117F" w:rsidRPr="00592FC7" w:rsidDel="009D35FC">
          <w:delText xml:space="preserve">The inclusion critera </w:delText>
        </w:r>
      </w:del>
      <w:r w:rsidR="0073117F" w:rsidRPr="00592FC7">
        <w:t>was strict</w:t>
      </w:r>
      <w:ins w:id="509" w:author="andrea55" w:date="2018-10-05T18:08:00Z">
        <w:r w:rsidR="009D35FC" w:rsidRPr="00592FC7">
          <w:t>, considering</w:t>
        </w:r>
      </w:ins>
      <w:del w:id="510" w:author="andrea55" w:date="2018-10-05T18:08:00Z">
        <w:r w:rsidR="0073117F" w:rsidRPr="00592FC7" w:rsidDel="009D35FC">
          <w:delText xml:space="preserve"> and included</w:delText>
        </w:r>
      </w:del>
      <w:r w:rsidR="0073117F" w:rsidRPr="00592FC7">
        <w:t xml:space="preserve"> only </w:t>
      </w:r>
      <w:del w:id="511" w:author="andrea55" w:date="2018-10-05T20:30:00Z">
        <w:r w:rsidR="0073117F" w:rsidRPr="00592FC7" w:rsidDel="002C79E3">
          <w:delText xml:space="preserve">radiologically </w:delText>
        </w:r>
      </w:del>
      <w:ins w:id="512" w:author="andrea55" w:date="2018-10-05T20:30:00Z">
        <w:r w:rsidR="002C79E3" w:rsidRPr="00592FC7">
          <w:t>radiologically</w:t>
        </w:r>
        <w:r w:rsidR="002C79E3">
          <w:t>-</w:t>
        </w:r>
      </w:ins>
      <w:r w:rsidR="0073117F" w:rsidRPr="00592FC7">
        <w:t xml:space="preserve">confirmed pneumonia. </w:t>
      </w:r>
      <w:del w:id="513" w:author="andrea55" w:date="2018-10-05T18:09:00Z">
        <w:r w:rsidR="0073117F" w:rsidRPr="00592FC7" w:rsidDel="009D35FC">
          <w:delText xml:space="preserve">Seventy-seven studies were included. The crude estimate of the proportion of pneumonia caused by Streptococcus pneumoniae was 19.3%. </w:delText>
        </w:r>
      </w:del>
      <w:r w:rsidR="0073117F" w:rsidRPr="00592FC7">
        <w:t>After adjusting for several variables using a fixed-effects meta-regression model, the estimated proportion of pneumococcal pneumonia in the average Northern European country was 15%.</w:t>
      </w:r>
    </w:p>
    <w:p w14:paraId="7B381718" w14:textId="77777777" w:rsidR="00062ADC" w:rsidRPr="00592FC7" w:rsidRDefault="0073117F">
      <w:pPr>
        <w:pStyle w:val="BodyText"/>
        <w:jc w:val="left"/>
        <w:pPrChange w:id="514" w:author="andrea55" w:date="2018-10-05T14:23:00Z">
          <w:pPr>
            <w:pStyle w:val="BodyText"/>
          </w:pPr>
        </w:pPrChange>
      </w:pPr>
      <w:r w:rsidRPr="00592FC7">
        <w:t>Paragraph about Healthcare burden of pneumonia</w:t>
      </w:r>
    </w:p>
    <w:p w14:paraId="31DAF366" w14:textId="77777777" w:rsidR="00062ADC" w:rsidRPr="00592FC7" w:rsidRDefault="0073117F">
      <w:pPr>
        <w:numPr>
          <w:ilvl w:val="0"/>
          <w:numId w:val="27"/>
        </w:numPr>
        <w:jc w:val="left"/>
        <w:pPrChange w:id="515" w:author="andrea55" w:date="2018-10-05T14:23:00Z">
          <w:pPr>
            <w:numPr>
              <w:numId w:val="27"/>
            </w:numPr>
            <w:tabs>
              <w:tab w:val="num" w:pos="0"/>
            </w:tabs>
            <w:ind w:left="480" w:hanging="480"/>
          </w:pPr>
        </w:pPrChange>
      </w:pPr>
      <w:r w:rsidRPr="00592FC7">
        <w:t>GP visits, antibacterial consumption, Hospitalization rates</w:t>
      </w:r>
    </w:p>
    <w:p w14:paraId="37B85750" w14:textId="77777777" w:rsidR="00062ADC" w:rsidRPr="00592FC7" w:rsidRDefault="0073117F">
      <w:pPr>
        <w:numPr>
          <w:ilvl w:val="0"/>
          <w:numId w:val="27"/>
        </w:numPr>
        <w:jc w:val="left"/>
        <w:pPrChange w:id="516" w:author="andrea55" w:date="2018-10-05T14:23:00Z">
          <w:pPr>
            <w:numPr>
              <w:numId w:val="27"/>
            </w:numPr>
            <w:tabs>
              <w:tab w:val="num" w:pos="0"/>
            </w:tabs>
            <w:ind w:left="480" w:hanging="480"/>
          </w:pPr>
        </w:pPrChange>
      </w:pPr>
      <w:r w:rsidRPr="00592FC7">
        <w:t>Days of work lost</w:t>
      </w:r>
    </w:p>
    <w:p w14:paraId="35FA67F0" w14:textId="77777777" w:rsidR="00062ADC" w:rsidRPr="00592FC7" w:rsidRDefault="0073117F">
      <w:pPr>
        <w:numPr>
          <w:ilvl w:val="0"/>
          <w:numId w:val="27"/>
        </w:numPr>
        <w:jc w:val="left"/>
        <w:pPrChange w:id="517" w:author="andrea55" w:date="2018-10-05T14:23:00Z">
          <w:pPr>
            <w:numPr>
              <w:numId w:val="27"/>
            </w:numPr>
            <w:tabs>
              <w:tab w:val="num" w:pos="0"/>
            </w:tabs>
            <w:ind w:left="480" w:hanging="480"/>
          </w:pPr>
        </w:pPrChange>
      </w:pPr>
      <w:r w:rsidRPr="00592FC7">
        <w:t>Mortality, sequelae</w:t>
      </w:r>
    </w:p>
    <w:p w14:paraId="62722DCA" w14:textId="77777777" w:rsidR="00062ADC" w:rsidRPr="00592FC7" w:rsidRDefault="0073117F">
      <w:pPr>
        <w:jc w:val="left"/>
        <w:pPrChange w:id="518" w:author="andrea55" w:date="2018-10-05T14:23:00Z">
          <w:pPr/>
        </w:pPrChange>
      </w:pPr>
      <w:r w:rsidRPr="00592FC7">
        <w:t>Paragraph about Icelandic literature and changing epidemiology - Pneumococcal pneumonia prevalence and serotype distribution - Rate of hospitalization, healthcare consumption - Rate of sequelae - Risk factors</w:t>
      </w:r>
    </w:p>
    <w:p w14:paraId="515382C9" w14:textId="77777777" w:rsidR="00062ADC" w:rsidRPr="00592FC7" w:rsidRDefault="0073117F" w:rsidP="00CD50A8">
      <w:pPr>
        <w:pStyle w:val="Heading3"/>
      </w:pPr>
      <w:bookmarkStart w:id="519" w:name="invasive-pneumococcal-disease"/>
      <w:bookmarkEnd w:id="519"/>
      <w:r w:rsidRPr="00592FC7">
        <w:t>Invasive pneumococcal disease</w:t>
      </w:r>
    </w:p>
    <w:p w14:paraId="0BCD4226" w14:textId="77777777" w:rsidR="00062ADC" w:rsidRPr="00592FC7" w:rsidRDefault="0073117F">
      <w:pPr>
        <w:jc w:val="left"/>
        <w:pPrChange w:id="520" w:author="andrea55" w:date="2018-10-05T14:23:00Z">
          <w:pPr/>
        </w:pPrChange>
      </w:pPr>
      <w:r w:rsidRPr="00592FC7">
        <w:t>~ 3 -5 pages - Define different presentations of IPD: meningitis, bacteremia, etc. - Epidemiology, both serotype and age - Risk factors - Burden of disease, health care utilization - Severity - Hospitalization rates, ICU rates - Sequelae - Review of Icelandic literature and changing epidemiology - Meningitis, bacteremia, empyema, joint infection prevalence and serotype distribution - Rate of sequelae</w:t>
      </w:r>
    </w:p>
    <w:p w14:paraId="5C6F5936" w14:textId="77777777" w:rsidR="00062ADC" w:rsidRPr="00592FC7" w:rsidRDefault="0073117F" w:rsidP="00CD50A8">
      <w:pPr>
        <w:pStyle w:val="Heading2"/>
      </w:pPr>
      <w:bookmarkStart w:id="521" w:name="pneumococcal-conjugate-vaccines"/>
      <w:bookmarkEnd w:id="521"/>
      <w:r w:rsidRPr="00592FC7">
        <w:lastRenderedPageBreak/>
        <w:t>Pneumococcal conjugate vaccines</w:t>
      </w:r>
    </w:p>
    <w:p w14:paraId="36BE494E" w14:textId="77777777" w:rsidR="00062ADC" w:rsidRPr="00592FC7" w:rsidRDefault="0073117F">
      <w:pPr>
        <w:jc w:val="left"/>
        <w:pPrChange w:id="522" w:author="andrea55" w:date="2018-10-05T14:23:00Z">
          <w:pPr/>
        </w:pPrChange>
      </w:pPr>
      <w:r w:rsidRPr="00592FC7">
        <w:t xml:space="preserve">In this </w:t>
      </w:r>
      <w:proofErr w:type="gramStart"/>
      <w:r w:rsidRPr="00592FC7">
        <w:t>chapter</w:t>
      </w:r>
      <w:proofErr w:type="gramEnd"/>
      <w:r w:rsidRPr="00592FC7">
        <w:t xml:space="preserve"> we will review the history of pneumococcal vaccination to better understand the current vaccine climate. Special attention will be paid to the scientific discourse that led to the recognition of the need for conjugating pneumococcal polysaccharides to a protein carrier. Several key concepts in pneumococcal vaccine epidemiology will be discussed, e.g. herd-effect and serotype-replacement. The scientific literature on the impact of pneumococcal conjugate vaccines on AOM, pneumonia and IPD will be reviewed and discussed. Special attention will be paid to issues of study design and statistical methodology and their effect on study interpretation. Randomized controlled trials and observational studies will be reviewed separately. Finally, the evidence will be summarized.</w:t>
      </w:r>
    </w:p>
    <w:p w14:paraId="3D0F0343" w14:textId="77777777" w:rsidR="00062ADC" w:rsidRPr="00592FC7" w:rsidRDefault="0073117F" w:rsidP="00CD50A8">
      <w:pPr>
        <w:pStyle w:val="Heading3"/>
      </w:pPr>
      <w:bookmarkStart w:id="523" w:name="a-brief-history-of-pneumococcal-vaccinat"/>
      <w:bookmarkEnd w:id="523"/>
      <w:r w:rsidRPr="00592FC7">
        <w:t>A brief history of pneumococcal vaccination</w:t>
      </w:r>
    </w:p>
    <w:p w14:paraId="03FCF796" w14:textId="77777777" w:rsidR="00062ADC" w:rsidRPr="00592FC7" w:rsidRDefault="0073117F">
      <w:pPr>
        <w:jc w:val="left"/>
        <w:pPrChange w:id="524" w:author="andrea55" w:date="2018-10-05T14:23:00Z">
          <w:pPr/>
        </w:pPrChange>
      </w:pPr>
      <w:r w:rsidRPr="00592FC7">
        <w:t xml:space="preserve">The history of pneumococcal vaccination can be roughly divided into three phases; the inactivated (killed) whole-cell vaccines; the polysaccharide vaccines and the conjugated vaccines. It begins in 1911 when Wright and colleagues attempted to use an inoculation of heat-killed pneumococcus to vaccinate South African miners against pneumococcal pneumonia (Wright et al. </w:t>
      </w:r>
      <w:r w:rsidR="00062ADC" w:rsidRPr="00592FC7">
        <w:fldChar w:fldCharType="begin"/>
      </w:r>
      <w:r w:rsidR="00062ADC" w:rsidRPr="00592FC7">
        <w:instrText>HYPERLINK \l "ref-Wright1914" \h</w:instrText>
      </w:r>
      <w:r w:rsidR="00062ADC" w:rsidRPr="00592FC7">
        <w:rPr>
          <w:rPrChange w:id="525" w:author="andrea55" w:date="2018-10-05T19:27:00Z">
            <w:rPr/>
          </w:rPrChange>
        </w:rPr>
        <w:fldChar w:fldCharType="separate"/>
      </w:r>
      <w:r w:rsidRPr="00592FC7">
        <w:rPr>
          <w:rStyle w:val="Hyperlink"/>
        </w:rPr>
        <w:t>1914</w:t>
      </w:r>
      <w:r w:rsidR="00062ADC" w:rsidRPr="00592FC7">
        <w:fldChar w:fldCharType="end"/>
      </w:r>
      <w:r w:rsidRPr="00592FC7">
        <w:t xml:space="preserve">). It should be noted however, that in George Sternberg’s original description of pneumococcus in 1881, he observed that rabbits who were injected with saliva mixed with alcohol and quinine died less frequently than those injected with saliva alone, and were later resistant to re-injection with saliva (Robert Austrian </w:t>
      </w:r>
      <w:r w:rsidR="00062ADC" w:rsidRPr="00592FC7">
        <w:fldChar w:fldCharType="begin"/>
      </w:r>
      <w:r w:rsidR="00062ADC" w:rsidRPr="00592FC7">
        <w:instrText>HYPERLINK \l "ref-Austrian1999a" \h</w:instrText>
      </w:r>
      <w:r w:rsidR="00062ADC" w:rsidRPr="00592FC7">
        <w:rPr>
          <w:rPrChange w:id="526" w:author="andrea55" w:date="2018-10-05T19:27:00Z">
            <w:rPr/>
          </w:rPrChange>
        </w:rPr>
        <w:fldChar w:fldCharType="separate"/>
      </w:r>
      <w:r w:rsidRPr="00592FC7">
        <w:rPr>
          <w:rStyle w:val="Hyperlink"/>
        </w:rPr>
        <w:t>1999</w:t>
      </w:r>
      <w:r w:rsidR="00062ADC" w:rsidRPr="00592FC7">
        <w:fldChar w:fldCharType="end"/>
      </w:r>
      <w:r w:rsidRPr="00592FC7">
        <w:t xml:space="preserve">; Sternberg </w:t>
      </w:r>
      <w:r w:rsidR="00062ADC" w:rsidRPr="00592FC7">
        <w:fldChar w:fldCharType="begin"/>
      </w:r>
      <w:r w:rsidR="00062ADC" w:rsidRPr="00592FC7">
        <w:instrText>HYPERLINK \l "ref-Sternberg1881" \h</w:instrText>
      </w:r>
      <w:r w:rsidR="00062ADC" w:rsidRPr="00592FC7">
        <w:rPr>
          <w:rPrChange w:id="527" w:author="andrea55" w:date="2018-10-05T19:27:00Z">
            <w:rPr/>
          </w:rPrChange>
        </w:rPr>
        <w:fldChar w:fldCharType="separate"/>
      </w:r>
      <w:r w:rsidRPr="00592FC7">
        <w:rPr>
          <w:rStyle w:val="Hyperlink"/>
        </w:rPr>
        <w:t>1882</w:t>
      </w:r>
      <w:r w:rsidR="00062ADC" w:rsidRPr="00592FC7">
        <w:fldChar w:fldCharType="end"/>
      </w:r>
      <w:r w:rsidRPr="00592FC7">
        <w:t xml:space="preserve">). Sternberg had inadvertently immunized the laboratory animals against subsequent infection by injecting killed pneumococci, thus proving the concept 30 years before it was first attempted. The 1911 trial by Wright failed to demonstrate efficacy because the significance of serotypes and serotype specific immunogenicity was not known. In the following two decades, several trials using inactivated whole-cell pneumococcal vaccines were published (Cecil </w:t>
      </w:r>
      <w:r w:rsidR="00062ADC" w:rsidRPr="00592FC7">
        <w:fldChar w:fldCharType="begin"/>
      </w:r>
      <w:r w:rsidR="00062ADC" w:rsidRPr="00592FC7">
        <w:instrText>HYPERLINK \l "ref-Cecil1918" \h</w:instrText>
      </w:r>
      <w:r w:rsidR="00062ADC" w:rsidRPr="00592FC7">
        <w:rPr>
          <w:rPrChange w:id="528" w:author="andrea55" w:date="2018-10-05T19:27:00Z">
            <w:rPr/>
          </w:rPrChange>
        </w:rPr>
        <w:fldChar w:fldCharType="separate"/>
      </w:r>
      <w:r w:rsidRPr="00592FC7">
        <w:rPr>
          <w:rStyle w:val="Hyperlink"/>
        </w:rPr>
        <w:t>1918</w:t>
      </w:r>
      <w:r w:rsidR="00062ADC" w:rsidRPr="00592FC7">
        <w:fldChar w:fldCharType="end"/>
      </w:r>
      <w:r w:rsidRPr="00592FC7">
        <w:t xml:space="preserve">; Lister </w:t>
      </w:r>
      <w:r w:rsidR="00062ADC" w:rsidRPr="00592FC7">
        <w:fldChar w:fldCharType="begin"/>
      </w:r>
      <w:r w:rsidR="00062ADC" w:rsidRPr="00592FC7">
        <w:instrText>HYPERLINK \l "ref-Lister1916" \h</w:instrText>
      </w:r>
      <w:r w:rsidR="00062ADC" w:rsidRPr="00592FC7">
        <w:rPr>
          <w:rPrChange w:id="529" w:author="andrea55" w:date="2018-10-05T19:27:00Z">
            <w:rPr/>
          </w:rPrChange>
        </w:rPr>
        <w:fldChar w:fldCharType="separate"/>
      </w:r>
      <w:r w:rsidRPr="00592FC7">
        <w:rPr>
          <w:rStyle w:val="Hyperlink"/>
        </w:rPr>
        <w:t>1916</w:t>
      </w:r>
      <w:r w:rsidR="00062ADC" w:rsidRPr="00592FC7">
        <w:fldChar w:fldCharType="end"/>
      </w:r>
      <w:r w:rsidRPr="00592FC7">
        <w:t xml:space="preserve">; Lister and </w:t>
      </w:r>
      <w:proofErr w:type="spellStart"/>
      <w:r w:rsidRPr="00592FC7">
        <w:t>Ordman</w:t>
      </w:r>
      <w:proofErr w:type="spellEnd"/>
      <w:r w:rsidRPr="00592FC7">
        <w:t xml:space="preserve"> </w:t>
      </w:r>
      <w:r w:rsidR="00062ADC" w:rsidRPr="00592FC7">
        <w:fldChar w:fldCharType="begin"/>
      </w:r>
      <w:r w:rsidR="00062ADC" w:rsidRPr="00592FC7">
        <w:instrText>HYPERLINK \l "ref-Lister1936" \h</w:instrText>
      </w:r>
      <w:r w:rsidR="00062ADC" w:rsidRPr="00592FC7">
        <w:rPr>
          <w:rPrChange w:id="530" w:author="andrea55" w:date="2018-10-05T19:27:00Z">
            <w:rPr/>
          </w:rPrChange>
        </w:rPr>
        <w:fldChar w:fldCharType="separate"/>
      </w:r>
      <w:r w:rsidRPr="00592FC7">
        <w:rPr>
          <w:rStyle w:val="Hyperlink"/>
        </w:rPr>
        <w:t>1936</w:t>
      </w:r>
      <w:r w:rsidR="00062ADC" w:rsidRPr="00592FC7">
        <w:fldChar w:fldCharType="end"/>
      </w:r>
      <w:r w:rsidRPr="00592FC7">
        <w:t xml:space="preserve">; Maynard </w:t>
      </w:r>
      <w:r w:rsidR="00062ADC" w:rsidRPr="00592FC7">
        <w:fldChar w:fldCharType="begin"/>
      </w:r>
      <w:r w:rsidR="00062ADC" w:rsidRPr="00592FC7">
        <w:instrText>HYPERLINK \l "ref-Maynard1913" \h</w:instrText>
      </w:r>
      <w:r w:rsidR="00062ADC" w:rsidRPr="00592FC7">
        <w:rPr>
          <w:rPrChange w:id="531" w:author="andrea55" w:date="2018-10-05T19:27:00Z">
            <w:rPr/>
          </w:rPrChange>
        </w:rPr>
        <w:fldChar w:fldCharType="separate"/>
      </w:r>
      <w:r w:rsidRPr="00592FC7">
        <w:rPr>
          <w:rStyle w:val="Hyperlink"/>
        </w:rPr>
        <w:t>1913</w:t>
      </w:r>
      <w:r w:rsidR="00062ADC" w:rsidRPr="00592FC7">
        <w:fldChar w:fldCharType="end"/>
      </w:r>
      <w:r w:rsidRPr="00592FC7">
        <w:t xml:space="preserve">) Due to inconsistencies in study design, the efficacy of whole bacteria pneumococcal vaccines remained fiercely debated at the time, despite some evidence of benefit (Robert Austrian </w:t>
      </w:r>
      <w:r w:rsidR="00062ADC" w:rsidRPr="00592FC7">
        <w:fldChar w:fldCharType="begin"/>
      </w:r>
      <w:r w:rsidR="00062ADC" w:rsidRPr="00592FC7">
        <w:instrText>HYPERLINK \l "ref-Austrian1999a" \h</w:instrText>
      </w:r>
      <w:r w:rsidR="00062ADC" w:rsidRPr="00592FC7">
        <w:rPr>
          <w:rPrChange w:id="532" w:author="andrea55" w:date="2018-10-05T19:27:00Z">
            <w:rPr/>
          </w:rPrChange>
        </w:rPr>
        <w:fldChar w:fldCharType="separate"/>
      </w:r>
      <w:r w:rsidRPr="00592FC7">
        <w:rPr>
          <w:rStyle w:val="Hyperlink"/>
        </w:rPr>
        <w:t>1999</w:t>
      </w:r>
      <w:r w:rsidR="00062ADC" w:rsidRPr="00592FC7">
        <w:fldChar w:fldCharType="end"/>
      </w:r>
      <w:r w:rsidRPr="00592FC7">
        <w:t>).</w:t>
      </w:r>
    </w:p>
    <w:p w14:paraId="1AB2EB98" w14:textId="77777777" w:rsidR="00062ADC" w:rsidRPr="00592FC7" w:rsidRDefault="0073117F">
      <w:pPr>
        <w:pStyle w:val="BodyText"/>
        <w:jc w:val="left"/>
        <w:pPrChange w:id="533" w:author="andrea55" w:date="2018-10-05T14:23:00Z">
          <w:pPr>
            <w:pStyle w:val="BodyText"/>
          </w:pPr>
        </w:pPrChange>
      </w:pPr>
      <w:r w:rsidRPr="00592FC7">
        <w:t>Following discoveries of the immunogenicity of the polysaccharide capsule in the 1920s and 1930 (</w:t>
      </w:r>
      <w:proofErr w:type="spellStart"/>
      <w:r w:rsidRPr="00592FC7">
        <w:t>Dochez</w:t>
      </w:r>
      <w:proofErr w:type="spellEnd"/>
      <w:r w:rsidRPr="00592FC7">
        <w:t xml:space="preserve"> and Avery </w:t>
      </w:r>
      <w:r w:rsidR="00062ADC" w:rsidRPr="00592FC7">
        <w:fldChar w:fldCharType="begin"/>
      </w:r>
      <w:r w:rsidR="00062ADC" w:rsidRPr="00592FC7">
        <w:instrText>HYPERLINK \l "ref-Dochez1917" \h</w:instrText>
      </w:r>
      <w:r w:rsidR="00062ADC" w:rsidRPr="00592FC7">
        <w:rPr>
          <w:rPrChange w:id="534" w:author="andrea55" w:date="2018-10-05T19:27:00Z">
            <w:rPr/>
          </w:rPrChange>
        </w:rPr>
        <w:fldChar w:fldCharType="separate"/>
      </w:r>
      <w:r w:rsidRPr="00592FC7">
        <w:rPr>
          <w:rStyle w:val="Hyperlink"/>
        </w:rPr>
        <w:t>1917</w:t>
      </w:r>
      <w:r w:rsidR="00062ADC" w:rsidRPr="00592FC7">
        <w:fldChar w:fldCharType="end"/>
      </w:r>
      <w:r w:rsidRPr="00592FC7">
        <w:t xml:space="preserve">; Finland </w:t>
      </w:r>
      <w:r w:rsidR="00062ADC" w:rsidRPr="00592FC7">
        <w:fldChar w:fldCharType="begin"/>
      </w:r>
      <w:r w:rsidR="00062ADC" w:rsidRPr="00592FC7">
        <w:instrText>HYPERLINK \l "ref-Finland1931" \h</w:instrText>
      </w:r>
      <w:r w:rsidR="00062ADC" w:rsidRPr="00592FC7">
        <w:rPr>
          <w:rPrChange w:id="535" w:author="andrea55" w:date="2018-10-05T19:27:00Z">
            <w:rPr/>
          </w:rPrChange>
        </w:rPr>
        <w:fldChar w:fldCharType="separate"/>
      </w:r>
      <w:r w:rsidRPr="00592FC7">
        <w:rPr>
          <w:rStyle w:val="Hyperlink"/>
        </w:rPr>
        <w:t>1931</w:t>
      </w:r>
      <w:r w:rsidR="00062ADC" w:rsidRPr="00592FC7">
        <w:fldChar w:fldCharType="end"/>
      </w:r>
      <w:r w:rsidRPr="00592FC7">
        <w:t xml:space="preserve">; Francis and </w:t>
      </w:r>
      <w:proofErr w:type="spellStart"/>
      <w:r w:rsidRPr="00592FC7">
        <w:t>Tillett</w:t>
      </w:r>
      <w:proofErr w:type="spellEnd"/>
      <w:r w:rsidRPr="00592FC7">
        <w:t xml:space="preserve"> </w:t>
      </w:r>
      <w:r w:rsidR="00062ADC" w:rsidRPr="00592FC7">
        <w:fldChar w:fldCharType="begin"/>
      </w:r>
      <w:r w:rsidR="00062ADC" w:rsidRPr="00592FC7">
        <w:instrText>HYPERLINK \l "ref-Francis1930" \h</w:instrText>
      </w:r>
      <w:r w:rsidR="00062ADC" w:rsidRPr="00592FC7">
        <w:rPr>
          <w:rPrChange w:id="536" w:author="andrea55" w:date="2018-10-05T19:27:00Z">
            <w:rPr/>
          </w:rPrChange>
        </w:rPr>
        <w:fldChar w:fldCharType="separate"/>
      </w:r>
      <w:r w:rsidRPr="00592FC7">
        <w:rPr>
          <w:rStyle w:val="Hyperlink"/>
        </w:rPr>
        <w:t>1930</w:t>
      </w:r>
      <w:r w:rsidR="00062ADC" w:rsidRPr="00592FC7">
        <w:fldChar w:fldCharType="end"/>
      </w:r>
      <w:r w:rsidRPr="00592FC7">
        <w:t xml:space="preserve">; M. Heidelberger and Avery </w:t>
      </w:r>
      <w:r w:rsidR="00062ADC" w:rsidRPr="00592FC7">
        <w:fldChar w:fldCharType="begin"/>
      </w:r>
      <w:r w:rsidR="00062ADC" w:rsidRPr="00592FC7">
        <w:instrText>HYPERLINK \l "ref-Heidelberger1923" \h</w:instrText>
      </w:r>
      <w:r w:rsidR="00062ADC" w:rsidRPr="00592FC7">
        <w:rPr>
          <w:rPrChange w:id="537" w:author="andrea55" w:date="2018-10-05T19:27:00Z">
            <w:rPr/>
          </w:rPrChange>
        </w:rPr>
        <w:fldChar w:fldCharType="separate"/>
      </w:r>
      <w:r w:rsidRPr="00592FC7">
        <w:rPr>
          <w:rStyle w:val="Hyperlink"/>
        </w:rPr>
        <w:t>1923</w:t>
      </w:r>
      <w:r w:rsidR="00062ADC" w:rsidRPr="00592FC7">
        <w:fldChar w:fldCharType="end"/>
      </w:r>
      <w:r w:rsidRPr="00592FC7">
        <w:t xml:space="preserve">; </w:t>
      </w:r>
      <w:proofErr w:type="spellStart"/>
      <w:r w:rsidRPr="00592FC7">
        <w:t>Schiemann</w:t>
      </w:r>
      <w:proofErr w:type="spellEnd"/>
      <w:r w:rsidRPr="00592FC7">
        <w:t xml:space="preserve"> and Casper </w:t>
      </w:r>
      <w:r w:rsidR="00062ADC" w:rsidRPr="00592FC7">
        <w:fldChar w:fldCharType="begin"/>
      </w:r>
      <w:r w:rsidR="00062ADC" w:rsidRPr="00592FC7">
        <w:instrText>HYPERLINK \l "ref-Schiemann1927" \h</w:instrText>
      </w:r>
      <w:r w:rsidR="00062ADC" w:rsidRPr="00592FC7">
        <w:rPr>
          <w:rPrChange w:id="538" w:author="andrea55" w:date="2018-10-05T19:27:00Z">
            <w:rPr/>
          </w:rPrChange>
        </w:rPr>
        <w:fldChar w:fldCharType="separate"/>
      </w:r>
      <w:r w:rsidRPr="00592FC7">
        <w:rPr>
          <w:rStyle w:val="Hyperlink"/>
        </w:rPr>
        <w:t>1927</w:t>
      </w:r>
      <w:r w:rsidR="00062ADC" w:rsidRPr="00592FC7">
        <w:fldChar w:fldCharType="end"/>
      </w:r>
      <w:r w:rsidRPr="00592FC7">
        <w:t xml:space="preserve">), inactivated whole-cell pneumococcal vaccines were soon replaced with polysaccharide vaccines. The first </w:t>
      </w:r>
      <w:r w:rsidRPr="00592FC7">
        <w:lastRenderedPageBreak/>
        <w:t>clinical trial of a pneumococcal polysaccharide vaccine was conducted in the 1930s on 29,000 adult males in the American Civilian Conservation Corps using a bivalent vaccine (</w:t>
      </w:r>
      <w:proofErr w:type="spellStart"/>
      <w:r w:rsidRPr="00592FC7">
        <w:t>Ekwurzel</w:t>
      </w:r>
      <w:proofErr w:type="spellEnd"/>
      <w:r w:rsidRPr="00592FC7">
        <w:t xml:space="preserve"> et al. </w:t>
      </w:r>
      <w:r w:rsidR="00062ADC" w:rsidRPr="00592FC7">
        <w:fldChar w:fldCharType="begin"/>
      </w:r>
      <w:r w:rsidR="00062ADC" w:rsidRPr="00592FC7">
        <w:instrText>HYPERLINK \l "ref-Ekwurzel1938" \h</w:instrText>
      </w:r>
      <w:r w:rsidR="00062ADC" w:rsidRPr="00592FC7">
        <w:rPr>
          <w:rPrChange w:id="539" w:author="andrea55" w:date="2018-10-05T19:27:00Z">
            <w:rPr/>
          </w:rPrChange>
        </w:rPr>
        <w:fldChar w:fldCharType="separate"/>
      </w:r>
      <w:r w:rsidRPr="00592FC7">
        <w:rPr>
          <w:rStyle w:val="Hyperlink"/>
        </w:rPr>
        <w:t>1938</w:t>
      </w:r>
      <w:r w:rsidR="00062ADC" w:rsidRPr="00592FC7">
        <w:fldChar w:fldCharType="end"/>
      </w:r>
      <w:r w:rsidRPr="00592FC7">
        <w:t xml:space="preserve">). With similar methodological problems of previous trials of the inactivated vaccines, the results were debated. A second large trial was conducted in the late 1930s, using a tetravalent polysaccharide vaccine (Macleod et al. </w:t>
      </w:r>
      <w:r w:rsidR="00062ADC" w:rsidRPr="00592FC7">
        <w:fldChar w:fldCharType="begin"/>
      </w:r>
      <w:r w:rsidR="00062ADC" w:rsidRPr="00592FC7">
        <w:instrText>HYPERLINK \l "ref-Macleod1945" \h</w:instrText>
      </w:r>
      <w:r w:rsidR="00062ADC" w:rsidRPr="00592FC7">
        <w:rPr>
          <w:rPrChange w:id="540" w:author="andrea55" w:date="2018-10-05T19:27:00Z">
            <w:rPr/>
          </w:rPrChange>
        </w:rPr>
        <w:fldChar w:fldCharType="separate"/>
      </w:r>
      <w:r w:rsidRPr="00592FC7">
        <w:rPr>
          <w:rStyle w:val="Hyperlink"/>
        </w:rPr>
        <w:t>1945</w:t>
      </w:r>
      <w:r w:rsidR="00062ADC" w:rsidRPr="00592FC7">
        <w:fldChar w:fldCharType="end"/>
      </w:r>
      <w:r w:rsidRPr="00592FC7">
        <w:t xml:space="preserve">). This trial built upon the experience of the previous trials, and </w:t>
      </w:r>
      <w:proofErr w:type="gramStart"/>
      <w:r w:rsidRPr="00592FC7">
        <w:t>was able to</w:t>
      </w:r>
      <w:proofErr w:type="gramEnd"/>
      <w:r w:rsidRPr="00592FC7">
        <w:t xml:space="preserve"> show convincing efficacy against pneumococcal pneumonia, leading to the licensure of two hexavalent polysaccharide pneumococcal vaccines in the 1940s. One was formulated for adults and the other for children, each optimized to the serotype distribution within the respective age-group. Unfortunately, these early vaccines fell victim to </w:t>
      </w:r>
      <w:proofErr w:type="spellStart"/>
      <w:r w:rsidRPr="00592FC7">
        <w:t>unfavorable</w:t>
      </w:r>
      <w:proofErr w:type="spellEnd"/>
      <w:r w:rsidRPr="00592FC7">
        <w:t xml:space="preserve"> timing; in 1944, </w:t>
      </w:r>
      <w:proofErr w:type="spellStart"/>
      <w:r w:rsidRPr="00592FC7">
        <w:t>Tillet</w:t>
      </w:r>
      <w:proofErr w:type="spellEnd"/>
      <w:r w:rsidRPr="00592FC7">
        <w:t xml:space="preserve"> and colleagues showed that </w:t>
      </w:r>
      <w:proofErr w:type="spellStart"/>
      <w:r w:rsidRPr="00592FC7">
        <w:t>bacteraemic</w:t>
      </w:r>
      <w:proofErr w:type="spellEnd"/>
      <w:r w:rsidRPr="00592FC7">
        <w:t xml:space="preserve"> pneumococcal pneumonia could be cured by parenteral administration of </w:t>
      </w:r>
      <w:proofErr w:type="spellStart"/>
      <w:r w:rsidRPr="00592FC7">
        <w:t>benzylpenicillin</w:t>
      </w:r>
      <w:proofErr w:type="spellEnd"/>
      <w:r w:rsidRPr="00592FC7">
        <w:t xml:space="preserve"> (</w:t>
      </w:r>
      <w:proofErr w:type="spellStart"/>
      <w:r w:rsidRPr="00592FC7">
        <w:t>Tillett</w:t>
      </w:r>
      <w:proofErr w:type="spellEnd"/>
      <w:r w:rsidRPr="00592FC7">
        <w:t xml:space="preserve">, </w:t>
      </w:r>
      <w:proofErr w:type="spellStart"/>
      <w:r w:rsidRPr="00592FC7">
        <w:t>Cambier</w:t>
      </w:r>
      <w:proofErr w:type="spellEnd"/>
      <w:r w:rsidRPr="00592FC7">
        <w:t xml:space="preserve">, and McCormack </w:t>
      </w:r>
      <w:r w:rsidR="00062ADC" w:rsidRPr="00592FC7">
        <w:fldChar w:fldCharType="begin"/>
      </w:r>
      <w:r w:rsidR="00062ADC" w:rsidRPr="00592FC7">
        <w:instrText>HYPERLINK \l "ref-Tillett1943" \h</w:instrText>
      </w:r>
      <w:r w:rsidR="00062ADC" w:rsidRPr="00592FC7">
        <w:rPr>
          <w:rPrChange w:id="541" w:author="andrea55" w:date="2018-10-05T19:27:00Z">
            <w:rPr/>
          </w:rPrChange>
        </w:rPr>
        <w:fldChar w:fldCharType="separate"/>
      </w:r>
      <w:r w:rsidRPr="00592FC7">
        <w:rPr>
          <w:rStyle w:val="Hyperlink"/>
        </w:rPr>
        <w:t>1944</w:t>
      </w:r>
      <w:r w:rsidR="00062ADC" w:rsidRPr="00592FC7">
        <w:fldChar w:fldCharType="end"/>
      </w:r>
      <w:r w:rsidRPr="00592FC7">
        <w:t xml:space="preserve">). With this discovery, the medical community became complacent. The mortality rate of pneumococcal disease decreased sufficiently that there was no longer a perceived need for preventative vaccination. The licenses for the polysaccharide vaccines were withdrawn by the manufacturer due to lack of use (Robert Austrian </w:t>
      </w:r>
      <w:r w:rsidR="00062ADC" w:rsidRPr="00592FC7">
        <w:fldChar w:fldCharType="begin"/>
      </w:r>
      <w:r w:rsidR="00062ADC" w:rsidRPr="00592FC7">
        <w:instrText>HYPERLINK \l "ref-Austrian1999a" \h</w:instrText>
      </w:r>
      <w:r w:rsidR="00062ADC" w:rsidRPr="00592FC7">
        <w:rPr>
          <w:rPrChange w:id="542" w:author="andrea55" w:date="2018-10-05T19:27:00Z">
            <w:rPr/>
          </w:rPrChange>
        </w:rPr>
        <w:fldChar w:fldCharType="separate"/>
      </w:r>
      <w:r w:rsidRPr="00592FC7">
        <w:rPr>
          <w:rStyle w:val="Hyperlink"/>
        </w:rPr>
        <w:t>1999</w:t>
      </w:r>
      <w:r w:rsidR="00062ADC" w:rsidRPr="00592FC7">
        <w:fldChar w:fldCharType="end"/>
      </w:r>
      <w:r w:rsidRPr="00592FC7">
        <w:t xml:space="preserve">). Interest in pneumococcal vaccination re-emerged in the 1950s when it was noted that the mortality benefit of penicillin was not ubiquitous. The elderly and those who had underlying disease did not experience a decrease in their case fatality ratio (Robert Austrian and Gold </w:t>
      </w:r>
      <w:r w:rsidR="00062ADC" w:rsidRPr="00592FC7">
        <w:fldChar w:fldCharType="begin"/>
      </w:r>
      <w:r w:rsidR="00062ADC" w:rsidRPr="00592FC7">
        <w:instrText>HYPERLINK \l "ref-Austrian1964" \h</w:instrText>
      </w:r>
      <w:r w:rsidR="00062ADC" w:rsidRPr="00592FC7">
        <w:rPr>
          <w:rPrChange w:id="543" w:author="andrea55" w:date="2018-10-05T19:27:00Z">
            <w:rPr/>
          </w:rPrChange>
        </w:rPr>
        <w:fldChar w:fldCharType="separate"/>
      </w:r>
      <w:r w:rsidRPr="00592FC7">
        <w:rPr>
          <w:rStyle w:val="Hyperlink"/>
        </w:rPr>
        <w:t>1964</w:t>
      </w:r>
      <w:r w:rsidR="00062ADC" w:rsidRPr="00592FC7">
        <w:fldChar w:fldCharType="end"/>
      </w:r>
      <w:r w:rsidRPr="00592FC7">
        <w:t xml:space="preserve">). This led to a redoubled effort to create a new polysaccharide vaccine. Several large randomized controlled trials were conducted in South Africa in the 1970s (R Austrian et al. </w:t>
      </w:r>
      <w:r w:rsidR="00062ADC" w:rsidRPr="00592FC7">
        <w:fldChar w:fldCharType="begin"/>
      </w:r>
      <w:r w:rsidR="00062ADC" w:rsidRPr="00592FC7">
        <w:instrText>HYPERLINK \l "ref-Austrian1976" \h</w:instrText>
      </w:r>
      <w:r w:rsidR="00062ADC" w:rsidRPr="00592FC7">
        <w:rPr>
          <w:rPrChange w:id="544" w:author="andrea55" w:date="2018-10-05T19:27:00Z">
            <w:rPr/>
          </w:rPrChange>
        </w:rPr>
        <w:fldChar w:fldCharType="separate"/>
      </w:r>
      <w:r w:rsidRPr="00592FC7">
        <w:rPr>
          <w:rStyle w:val="Hyperlink"/>
        </w:rPr>
        <w:t>1976</w:t>
      </w:r>
      <w:r w:rsidR="00062ADC" w:rsidRPr="00592FC7">
        <w:fldChar w:fldCharType="end"/>
      </w:r>
      <w:r w:rsidRPr="00592FC7">
        <w:t>, Smit (</w:t>
      </w:r>
      <w:r w:rsidR="00062ADC" w:rsidRPr="00592FC7">
        <w:fldChar w:fldCharType="begin"/>
      </w:r>
      <w:r w:rsidR="00062ADC" w:rsidRPr="00592FC7">
        <w:instrText>HYPERLINK \l "ref-Smit1977" \h</w:instrText>
      </w:r>
      <w:r w:rsidR="00062ADC" w:rsidRPr="00592FC7">
        <w:rPr>
          <w:rPrChange w:id="545" w:author="andrea55" w:date="2018-10-05T19:27:00Z">
            <w:rPr/>
          </w:rPrChange>
        </w:rPr>
        <w:fldChar w:fldCharType="separate"/>
      </w:r>
      <w:r w:rsidRPr="00592FC7">
        <w:rPr>
          <w:rStyle w:val="Hyperlink"/>
        </w:rPr>
        <w:t>1977</w:t>
      </w:r>
      <w:r w:rsidR="00062ADC" w:rsidRPr="00592FC7">
        <w:fldChar w:fldCharType="end"/>
      </w:r>
      <w:r w:rsidRPr="00592FC7">
        <w:t xml:space="preserve">)) and, </w:t>
      </w:r>
      <w:proofErr w:type="gramStart"/>
      <w:r w:rsidRPr="00592FC7">
        <w:t>on the basis of</w:t>
      </w:r>
      <w:proofErr w:type="gramEnd"/>
      <w:r w:rsidRPr="00592FC7">
        <w:t xml:space="preserve"> these, a 14-valent pneumococcal vaccine was licensed in the United States in 1977. Its </w:t>
      </w:r>
      <w:proofErr w:type="spellStart"/>
      <w:r w:rsidRPr="00592FC7">
        <w:t>valency</w:t>
      </w:r>
      <w:proofErr w:type="spellEnd"/>
      <w:r w:rsidRPr="00592FC7">
        <w:t xml:space="preserve"> was increased to 23 polysaccharides in 1983 (Robert Austrian </w:t>
      </w:r>
      <w:r w:rsidR="00062ADC" w:rsidRPr="00592FC7">
        <w:fldChar w:fldCharType="begin"/>
      </w:r>
      <w:r w:rsidR="00062ADC" w:rsidRPr="00592FC7">
        <w:instrText>HYPERLINK \l "ref-Austrian1999a" \h</w:instrText>
      </w:r>
      <w:r w:rsidR="00062ADC" w:rsidRPr="00592FC7">
        <w:rPr>
          <w:rPrChange w:id="546" w:author="andrea55" w:date="2018-10-05T19:27:00Z">
            <w:rPr/>
          </w:rPrChange>
        </w:rPr>
        <w:fldChar w:fldCharType="separate"/>
      </w:r>
      <w:r w:rsidRPr="00592FC7">
        <w:rPr>
          <w:rStyle w:val="Hyperlink"/>
        </w:rPr>
        <w:t>1999</w:t>
      </w:r>
      <w:r w:rsidR="00062ADC" w:rsidRPr="00592FC7">
        <w:fldChar w:fldCharType="end"/>
      </w:r>
      <w:r w:rsidRPr="00592FC7">
        <w:t>).</w:t>
      </w:r>
    </w:p>
    <w:p w14:paraId="5D04DF3D" w14:textId="77777777" w:rsidR="00062ADC" w:rsidRPr="00592FC7" w:rsidRDefault="0073117F">
      <w:pPr>
        <w:pStyle w:val="BodyText"/>
        <w:jc w:val="left"/>
        <w:pPrChange w:id="547" w:author="andrea55" w:date="2018-10-05T14:23:00Z">
          <w:pPr>
            <w:pStyle w:val="BodyText"/>
          </w:pPr>
        </w:pPrChange>
      </w:pPr>
      <w:r w:rsidRPr="00592FC7">
        <w:t>Early in the development of pneumococcal vaccines, there was an interested in vaccinating children. Two trials were conducted in the early 1980s which tested the use of polysaccharide vaccines in young children. Neither showed benefit (</w:t>
      </w:r>
      <w:proofErr w:type="spellStart"/>
      <w:r w:rsidRPr="00592FC7">
        <w:t>Mäkelä</w:t>
      </w:r>
      <w:proofErr w:type="spellEnd"/>
      <w:r w:rsidRPr="00592FC7">
        <w:t xml:space="preserve"> et al. </w:t>
      </w:r>
      <w:r w:rsidR="00062ADC" w:rsidRPr="00592FC7">
        <w:fldChar w:fldCharType="begin"/>
      </w:r>
      <w:r w:rsidR="00062ADC" w:rsidRPr="00592FC7">
        <w:instrText>HYPERLINK \l "ref-Makela1981" \h</w:instrText>
      </w:r>
      <w:r w:rsidR="00062ADC" w:rsidRPr="00592FC7">
        <w:rPr>
          <w:rPrChange w:id="548" w:author="andrea55" w:date="2018-10-05T19:27:00Z">
            <w:rPr/>
          </w:rPrChange>
        </w:rPr>
        <w:fldChar w:fldCharType="separate"/>
      </w:r>
      <w:r w:rsidRPr="00592FC7">
        <w:rPr>
          <w:rStyle w:val="Hyperlink"/>
        </w:rPr>
        <w:t>1981</w:t>
      </w:r>
      <w:r w:rsidR="00062ADC" w:rsidRPr="00592FC7">
        <w:fldChar w:fldCharType="end"/>
      </w:r>
      <w:r w:rsidRPr="00592FC7">
        <w:t xml:space="preserve">; </w:t>
      </w:r>
      <w:proofErr w:type="spellStart"/>
      <w:r w:rsidRPr="00592FC7">
        <w:t>Sloyer</w:t>
      </w:r>
      <w:proofErr w:type="spellEnd"/>
      <w:r w:rsidRPr="00592FC7">
        <w:t xml:space="preserve">, </w:t>
      </w:r>
      <w:proofErr w:type="spellStart"/>
      <w:r w:rsidRPr="00592FC7">
        <w:t>Ploussard</w:t>
      </w:r>
      <w:proofErr w:type="spellEnd"/>
      <w:r w:rsidRPr="00592FC7">
        <w:t xml:space="preserve">, and Howie </w:t>
      </w:r>
      <w:r w:rsidR="00062ADC" w:rsidRPr="00592FC7">
        <w:fldChar w:fldCharType="begin"/>
      </w:r>
      <w:r w:rsidR="00062ADC" w:rsidRPr="00592FC7">
        <w:instrText>HYPERLINK \l "ref-Sloyer1981" \h</w:instrText>
      </w:r>
      <w:r w:rsidR="00062ADC" w:rsidRPr="00592FC7">
        <w:rPr>
          <w:rPrChange w:id="549" w:author="andrea55" w:date="2018-10-05T19:27:00Z">
            <w:rPr/>
          </w:rPrChange>
        </w:rPr>
        <w:fldChar w:fldCharType="separate"/>
      </w:r>
      <w:r w:rsidRPr="00592FC7">
        <w:rPr>
          <w:rStyle w:val="Hyperlink"/>
        </w:rPr>
        <w:t>1981</w:t>
      </w:r>
      <w:r w:rsidR="00062ADC" w:rsidRPr="00592FC7">
        <w:fldChar w:fldCharType="end"/>
      </w:r>
      <w:r w:rsidRPr="00592FC7">
        <w:t xml:space="preserve">). This result was not entirely unexpected. In 1937, The first polysaccharide trial conducted in children failed to detect any immunological response (Davies </w:t>
      </w:r>
      <w:r w:rsidR="00062ADC" w:rsidRPr="00592FC7">
        <w:fldChar w:fldCharType="begin"/>
      </w:r>
      <w:r w:rsidR="00062ADC" w:rsidRPr="00592FC7">
        <w:instrText>HYPERLINK \l "ref-Davies1937" \h</w:instrText>
      </w:r>
      <w:r w:rsidR="00062ADC" w:rsidRPr="00592FC7">
        <w:rPr>
          <w:rPrChange w:id="550" w:author="andrea55" w:date="2018-10-05T19:27:00Z">
            <w:rPr/>
          </w:rPrChange>
        </w:rPr>
        <w:fldChar w:fldCharType="separate"/>
      </w:r>
      <w:r w:rsidRPr="00592FC7">
        <w:rPr>
          <w:rStyle w:val="Hyperlink"/>
        </w:rPr>
        <w:t>1937</w:t>
      </w:r>
      <w:r w:rsidR="00062ADC" w:rsidRPr="00592FC7">
        <w:fldChar w:fldCharType="end"/>
      </w:r>
      <w:r w:rsidRPr="00592FC7">
        <w:t xml:space="preserve">). Laboratory studies in the 1930s and 1940s revealed that the reason for this lack of </w:t>
      </w:r>
      <w:r w:rsidRPr="00592FC7">
        <w:lastRenderedPageBreak/>
        <w:t xml:space="preserve">efficacy was due to the thymus independent immune response to purely </w:t>
      </w:r>
      <w:proofErr w:type="spellStart"/>
      <w:r w:rsidRPr="00592FC7">
        <w:t>sacharide</w:t>
      </w:r>
      <w:proofErr w:type="spellEnd"/>
      <w:r w:rsidRPr="00592FC7">
        <w:t xml:space="preserve"> antigens. These same studies showed that this could be remedied by adding a protein adjuvant, thus inducing a T-cell response. The strategy of protein conjugation saw its first success in the development of the </w:t>
      </w:r>
      <w:r w:rsidRPr="00592FC7">
        <w:rPr>
          <w:rPrChange w:id="551" w:author="andrea55" w:date="2018-10-05T19:27:00Z">
            <w:rPr>
              <w:i/>
            </w:rPr>
          </w:rPrChange>
        </w:rPr>
        <w:t xml:space="preserve">Haemophilus </w:t>
      </w:r>
      <w:proofErr w:type="spellStart"/>
      <w:r w:rsidRPr="00592FC7">
        <w:rPr>
          <w:rPrChange w:id="552" w:author="andrea55" w:date="2018-10-05T19:27:00Z">
            <w:rPr>
              <w:i/>
            </w:rPr>
          </w:rPrChange>
        </w:rPr>
        <w:t>influenzae</w:t>
      </w:r>
      <w:proofErr w:type="spellEnd"/>
      <w:r w:rsidRPr="00592FC7">
        <w:t xml:space="preserve"> type b vaccine. Subsequently, several different pneumococcal conjugate vaccines entered phase II and phase III clinical trials in the late 1990s (Robert Austrian </w:t>
      </w:r>
      <w:r w:rsidR="00062ADC" w:rsidRPr="00592FC7">
        <w:fldChar w:fldCharType="begin"/>
      </w:r>
      <w:r w:rsidR="00062ADC" w:rsidRPr="00592FC7">
        <w:instrText>HYPERLINK \l "ref-Austrian1999a" \h</w:instrText>
      </w:r>
      <w:r w:rsidR="00062ADC" w:rsidRPr="00592FC7">
        <w:rPr>
          <w:rPrChange w:id="553" w:author="andrea55" w:date="2018-10-05T19:27:00Z">
            <w:rPr/>
          </w:rPrChange>
        </w:rPr>
        <w:fldChar w:fldCharType="separate"/>
      </w:r>
      <w:r w:rsidRPr="00592FC7">
        <w:rPr>
          <w:rStyle w:val="Hyperlink"/>
        </w:rPr>
        <w:t>1999</w:t>
      </w:r>
      <w:r w:rsidR="00062ADC" w:rsidRPr="00592FC7">
        <w:fldChar w:fldCharType="end"/>
      </w:r>
      <w:r w:rsidRPr="00592FC7">
        <w:t xml:space="preserve">). The first of these to receive licensure was the </w:t>
      </w:r>
      <w:proofErr w:type="gramStart"/>
      <w:r w:rsidRPr="00592FC7">
        <w:t>seven valent</w:t>
      </w:r>
      <w:proofErr w:type="gramEnd"/>
      <w:r w:rsidRPr="00592FC7">
        <w:t xml:space="preserve"> pneumococcal conjugate vaccine, licensed in 2000 in the United States. It included the purified polysaccharides of seven serotypes of pneumococcus (4, 9V, 14, 19F, 23F, 18C and 6B) conjugated to CRM197 (PCV7</w:t>
      </w:r>
      <w:r w:rsidRPr="00592FC7">
        <w:rPr>
          <w:vertAlign w:val="subscript"/>
        </w:rPr>
        <w:t>CRM197</w:t>
      </w:r>
      <w:r w:rsidRPr="00592FC7">
        <w:t xml:space="preserve">), a nontoxic variant of the diphtheria toxin. It was shown to be efficacious for IPD, pneumococcal pneumonia and AOM in several randomized trials (S. Black et al. </w:t>
      </w:r>
      <w:r w:rsidR="00062ADC" w:rsidRPr="00592FC7">
        <w:fldChar w:fldCharType="begin"/>
      </w:r>
      <w:r w:rsidR="00062ADC" w:rsidRPr="00592FC7">
        <w:instrText>HYPERLINK \l "ref-Black2000" \h</w:instrText>
      </w:r>
      <w:r w:rsidR="00062ADC" w:rsidRPr="00592FC7">
        <w:rPr>
          <w:rPrChange w:id="554" w:author="andrea55" w:date="2018-10-05T19:27:00Z">
            <w:rPr/>
          </w:rPrChange>
        </w:rPr>
        <w:fldChar w:fldCharType="separate"/>
      </w:r>
      <w:r w:rsidRPr="00592FC7">
        <w:rPr>
          <w:rStyle w:val="Hyperlink"/>
        </w:rPr>
        <w:t>2000</w:t>
      </w:r>
      <w:r w:rsidR="00062ADC" w:rsidRPr="00592FC7">
        <w:fldChar w:fldCharType="end"/>
      </w:r>
      <w:r w:rsidRPr="00592FC7">
        <w:t xml:space="preserve">; S. B. Black et al. </w:t>
      </w:r>
      <w:r w:rsidR="00062ADC" w:rsidRPr="00592FC7">
        <w:fldChar w:fldCharType="begin"/>
      </w:r>
      <w:r w:rsidR="00062ADC" w:rsidRPr="00592FC7">
        <w:instrText>HYPERLINK \l "ref-Black2002c" \h</w:instrText>
      </w:r>
      <w:r w:rsidR="00062ADC" w:rsidRPr="00592FC7">
        <w:rPr>
          <w:rPrChange w:id="555" w:author="andrea55" w:date="2018-10-05T19:27:00Z">
            <w:rPr/>
          </w:rPrChange>
        </w:rPr>
        <w:fldChar w:fldCharType="separate"/>
      </w:r>
      <w:r w:rsidRPr="00592FC7">
        <w:rPr>
          <w:rStyle w:val="Hyperlink"/>
        </w:rPr>
        <w:t>2002</w:t>
      </w:r>
      <w:r w:rsidR="00062ADC" w:rsidRPr="00592FC7">
        <w:fldChar w:fldCharType="end"/>
      </w:r>
      <w:r w:rsidRPr="00592FC7">
        <w:t xml:space="preserve">; </w:t>
      </w:r>
      <w:proofErr w:type="spellStart"/>
      <w:r w:rsidRPr="00592FC7">
        <w:t>Eskola</w:t>
      </w:r>
      <w:proofErr w:type="spellEnd"/>
      <w:r w:rsidRPr="00592FC7">
        <w:t xml:space="preserve"> et al. </w:t>
      </w:r>
      <w:r w:rsidR="00062ADC" w:rsidRPr="00592FC7">
        <w:fldChar w:fldCharType="begin"/>
      </w:r>
      <w:r w:rsidR="00062ADC" w:rsidRPr="00592FC7">
        <w:instrText>HYPERLINK \l "ref-Eskola2001" \h</w:instrText>
      </w:r>
      <w:r w:rsidR="00062ADC" w:rsidRPr="00592FC7">
        <w:rPr>
          <w:rPrChange w:id="556" w:author="andrea55" w:date="2018-10-05T19:27:00Z">
            <w:rPr/>
          </w:rPrChange>
        </w:rPr>
        <w:fldChar w:fldCharType="separate"/>
      </w:r>
      <w:r w:rsidRPr="00592FC7">
        <w:rPr>
          <w:rStyle w:val="Hyperlink"/>
        </w:rPr>
        <w:t>2001</w:t>
      </w:r>
      <w:r w:rsidR="00062ADC" w:rsidRPr="00592FC7">
        <w:fldChar w:fldCharType="end"/>
      </w:r>
      <w:r w:rsidRPr="00592FC7">
        <w:t xml:space="preserve">; Fireman et al. </w:t>
      </w:r>
      <w:r w:rsidR="00062ADC" w:rsidRPr="00592FC7">
        <w:fldChar w:fldCharType="begin"/>
      </w:r>
      <w:r w:rsidR="00062ADC" w:rsidRPr="00592FC7">
        <w:instrText>HYPERLINK \l "ref-Fireman2003" \h</w:instrText>
      </w:r>
      <w:r w:rsidR="00062ADC" w:rsidRPr="00592FC7">
        <w:rPr>
          <w:rPrChange w:id="557" w:author="andrea55" w:date="2018-10-05T19:27:00Z">
            <w:rPr/>
          </w:rPrChange>
        </w:rPr>
        <w:fldChar w:fldCharType="separate"/>
      </w:r>
      <w:r w:rsidRPr="00592FC7">
        <w:rPr>
          <w:rStyle w:val="Hyperlink"/>
        </w:rPr>
        <w:t>2003</w:t>
      </w:r>
      <w:r w:rsidR="00062ADC" w:rsidRPr="00592FC7">
        <w:fldChar w:fldCharType="end"/>
      </w:r>
      <w:r w:rsidRPr="00592FC7">
        <w:t xml:space="preserve">; K. L. O’Brien et al. </w:t>
      </w:r>
      <w:r w:rsidR="00062ADC" w:rsidRPr="00592FC7">
        <w:fldChar w:fldCharType="begin"/>
      </w:r>
      <w:r w:rsidR="00062ADC" w:rsidRPr="00592FC7">
        <w:instrText>HYPERLINK \l "ref-OBrien2003" \h</w:instrText>
      </w:r>
      <w:r w:rsidR="00062ADC" w:rsidRPr="00592FC7">
        <w:rPr>
          <w:rPrChange w:id="558" w:author="andrea55" w:date="2018-10-05T19:27:00Z">
            <w:rPr/>
          </w:rPrChange>
        </w:rPr>
        <w:fldChar w:fldCharType="separate"/>
      </w:r>
      <w:r w:rsidRPr="00592FC7">
        <w:rPr>
          <w:rStyle w:val="Hyperlink"/>
        </w:rPr>
        <w:t>2003</w:t>
      </w:r>
      <w:r w:rsidR="00062ADC" w:rsidRPr="00592FC7">
        <w:fldChar w:fldCharType="end"/>
      </w:r>
      <w:r w:rsidRPr="00592FC7">
        <w:t xml:space="preserve">; O’Brien et al. </w:t>
      </w:r>
      <w:r w:rsidR="00062ADC" w:rsidRPr="00592FC7">
        <w:fldChar w:fldCharType="begin"/>
      </w:r>
      <w:r w:rsidR="00062ADC" w:rsidRPr="00592FC7">
        <w:instrText>HYPERLINK \l "ref-OBrien2008" \h</w:instrText>
      </w:r>
      <w:r w:rsidR="00062ADC" w:rsidRPr="00592FC7">
        <w:rPr>
          <w:rPrChange w:id="559" w:author="andrea55" w:date="2018-10-05T19:27:00Z">
            <w:rPr/>
          </w:rPrChange>
        </w:rPr>
        <w:fldChar w:fldCharType="separate"/>
      </w:r>
      <w:r w:rsidRPr="00592FC7">
        <w:rPr>
          <w:rStyle w:val="Hyperlink"/>
        </w:rPr>
        <w:t>2008</w:t>
      </w:r>
      <w:r w:rsidR="00062ADC" w:rsidRPr="00592FC7">
        <w:fldChar w:fldCharType="end"/>
      </w:r>
      <w:r w:rsidRPr="00592FC7">
        <w:t xml:space="preserve">). In the 2000s, higher </w:t>
      </w:r>
      <w:proofErr w:type="spellStart"/>
      <w:r w:rsidRPr="00592FC7">
        <w:t>valency</w:t>
      </w:r>
      <w:proofErr w:type="spellEnd"/>
      <w:r w:rsidRPr="00592FC7">
        <w:t xml:space="preserve"> conjugated vaccines were developed and received licensure, based on the randomized trials conducted for the heptavalent conjugated vaccine. They have however been shown to be effective in several cluster randomized trials and observational studies.</w:t>
      </w:r>
    </w:p>
    <w:p w14:paraId="1EF509C5" w14:textId="77777777" w:rsidR="00062ADC" w:rsidRPr="00592FC7" w:rsidRDefault="0073117F" w:rsidP="00CD50A8">
      <w:pPr>
        <w:pStyle w:val="Heading3"/>
      </w:pPr>
      <w:bookmarkStart w:id="560" w:name="key-concepts-in-pneumococcal-vaccine-epi"/>
      <w:bookmarkEnd w:id="560"/>
      <w:r w:rsidRPr="00592FC7">
        <w:t>Key concepts in pneumococcal vaccine epidemiology</w:t>
      </w:r>
    </w:p>
    <w:p w14:paraId="39847F8B" w14:textId="77777777" w:rsidR="00062ADC" w:rsidRPr="00592FC7" w:rsidRDefault="0073117F">
      <w:pPr>
        <w:jc w:val="left"/>
        <w:pPrChange w:id="561" w:author="andrea55" w:date="2018-10-05T14:23:00Z">
          <w:pPr/>
        </w:pPrChange>
      </w:pPr>
      <w:r w:rsidRPr="00592FC7">
        <w:t>The epidemiology of pneumococcus is complicated by its relationship with humans. It is both a component of the normal flora of the upper respiratory tract and a common pathogen. Because of the polysaccharide coat, protection against one serotype does not necessarily confer protection against another. If one serotype disappears due to immune recognition, an ecological niche is created which can be filled by different serotype. This process takes place on both the individual and community level. Systematic vaccination programs greatly reduce the prevalence of carriage and disease of the serotypes contained within the vaccine among the vaccinated. If the vaccinated individuals compromise a large enough portion of the population.</w:t>
      </w:r>
    </w:p>
    <w:p w14:paraId="2B1DBB15" w14:textId="77777777" w:rsidR="00062ADC" w:rsidRPr="00592FC7" w:rsidRDefault="0073117F" w:rsidP="00CD50A8">
      <w:pPr>
        <w:pStyle w:val="Heading3"/>
      </w:pPr>
      <w:r w:rsidRPr="00592FC7">
        <w:t>The impact of pneumococcal conjugate vaccines on otitis media</w:t>
      </w:r>
    </w:p>
    <w:p w14:paraId="2E9EE853" w14:textId="77777777" w:rsidR="00062ADC" w:rsidRPr="00592FC7" w:rsidRDefault="0073117F">
      <w:pPr>
        <w:jc w:val="left"/>
        <w:pPrChange w:id="562" w:author="andrea55" w:date="2018-10-05T14:23:00Z">
          <w:pPr/>
        </w:pPrChange>
      </w:pPr>
      <w:r w:rsidRPr="00592FC7">
        <w:t xml:space="preserve">Acute otitis media is still most often caused by Streptococcus pneumoniae and </w:t>
      </w:r>
      <w:proofErr w:type="spellStart"/>
      <w:r w:rsidRPr="00592FC7">
        <w:rPr>
          <w:rPrChange w:id="563" w:author="andrea55" w:date="2018-10-05T19:27:00Z">
            <w:rPr>
              <w:i/>
            </w:rPr>
          </w:rPrChange>
        </w:rPr>
        <w:t>Haemophilus</w:t>
      </w:r>
      <w:proofErr w:type="spellEnd"/>
      <w:r w:rsidRPr="00592FC7">
        <w:rPr>
          <w:rPrChange w:id="564" w:author="andrea55" w:date="2018-10-05T19:27:00Z">
            <w:rPr>
              <w:i/>
            </w:rPr>
          </w:rPrChange>
        </w:rPr>
        <w:t xml:space="preserve"> </w:t>
      </w:r>
      <w:proofErr w:type="spellStart"/>
      <w:r w:rsidRPr="00592FC7">
        <w:rPr>
          <w:rPrChange w:id="565" w:author="andrea55" w:date="2018-10-05T19:27:00Z">
            <w:rPr>
              <w:i/>
            </w:rPr>
          </w:rPrChange>
        </w:rPr>
        <w:t>influenzae</w:t>
      </w:r>
      <w:proofErr w:type="spellEnd"/>
      <w:r w:rsidRPr="00592FC7">
        <w:t xml:space="preserve"> despite changes in </w:t>
      </w:r>
      <w:proofErr w:type="spellStart"/>
      <w:r w:rsidRPr="00592FC7">
        <w:t>otopathogens</w:t>
      </w:r>
      <w:proofErr w:type="spellEnd"/>
      <w:r w:rsidRPr="00592FC7">
        <w:t xml:space="preserve">. Prevention of IPD in children and the associated morbidity and mortality was the driving force in the development of pneumococcal conjugate vaccines. However, the public most often associates them with AOM. Most children experience AOM </w:t>
      </w:r>
      <w:r w:rsidRPr="00592FC7">
        <w:lastRenderedPageBreak/>
        <w:t xml:space="preserve">and the dramatic decrease in incidence following pneumococcal conjugate vaccination is what families noticed. Despite this, AOM is a difficult outcome for </w:t>
      </w:r>
      <w:proofErr w:type="spellStart"/>
      <w:r w:rsidRPr="00592FC7">
        <w:t>trialist</w:t>
      </w:r>
      <w:proofErr w:type="spellEnd"/>
      <w:r w:rsidRPr="00592FC7">
        <w:t xml:space="preserve">. AOM exists on a continuum. It does not have universally adhered to diagnostic criteria and its signs and symptoms greatly overlap with those of other common diseases. Because AOM is benign and most often self-limited, the probability that a child with AOM is even seen by a physician varies greatly with parental health seeking behavior. Even when AOM is accurately diagnosed it is not possible to ascertain the causative pathogen without invasive sampling, which is not warranted given the benign nature of the disease. This precludes measuring the serotype specific effect of vaccination for most studies - and more importantly, it precludes measuring the effect on pneumococcal AOM. </w:t>
      </w:r>
      <w:proofErr w:type="gramStart"/>
      <w:r w:rsidRPr="00592FC7">
        <w:t>Thus</w:t>
      </w:r>
      <w:proofErr w:type="gramEnd"/>
      <w:r w:rsidRPr="00592FC7">
        <w:t xml:space="preserve"> any estimation of an effect of pneumococcal vaccination will necessarily by diluted by the </w:t>
      </w:r>
      <w:proofErr w:type="spellStart"/>
      <w:r w:rsidRPr="00592FC7">
        <w:t>subjectiveness</w:t>
      </w:r>
      <w:proofErr w:type="spellEnd"/>
      <w:r w:rsidRPr="00592FC7">
        <w:t xml:space="preserve"> of AOM diagnosis and the continued lack of protection against other </w:t>
      </w:r>
      <w:proofErr w:type="spellStart"/>
      <w:r w:rsidRPr="00592FC7">
        <w:t>otopathogens</w:t>
      </w:r>
      <w:proofErr w:type="spellEnd"/>
      <w:r w:rsidRPr="00592FC7">
        <w:t>. Despite these difficulties, AOM has been associated with pneumococcal vaccination in children from the beginning. It was used as an outcome measure in the earliest trials of the pneumococcal polysaccharide vaccines (</w:t>
      </w:r>
      <w:proofErr w:type="spellStart"/>
      <w:r w:rsidRPr="00592FC7">
        <w:t>Mäkelä</w:t>
      </w:r>
      <w:proofErr w:type="spellEnd"/>
      <w:r w:rsidRPr="00592FC7">
        <w:t xml:space="preserve"> et al. </w:t>
      </w:r>
      <w:r w:rsidR="00062ADC" w:rsidRPr="00592FC7">
        <w:fldChar w:fldCharType="begin"/>
      </w:r>
      <w:r w:rsidR="00062ADC" w:rsidRPr="00592FC7">
        <w:instrText>HYPERLINK \l "ref-Makela1981" \h</w:instrText>
      </w:r>
      <w:r w:rsidR="00062ADC" w:rsidRPr="00592FC7">
        <w:rPr>
          <w:rPrChange w:id="566" w:author="andrea55" w:date="2018-10-05T19:27:00Z">
            <w:rPr/>
          </w:rPrChange>
        </w:rPr>
        <w:fldChar w:fldCharType="separate"/>
      </w:r>
      <w:r w:rsidRPr="00592FC7">
        <w:rPr>
          <w:rStyle w:val="Hyperlink"/>
        </w:rPr>
        <w:t>1981</w:t>
      </w:r>
      <w:r w:rsidR="00062ADC" w:rsidRPr="00592FC7">
        <w:fldChar w:fldCharType="end"/>
      </w:r>
      <w:r w:rsidRPr="00592FC7">
        <w:t xml:space="preserve">; </w:t>
      </w:r>
      <w:proofErr w:type="spellStart"/>
      <w:r w:rsidRPr="00592FC7">
        <w:t>Sloyer</w:t>
      </w:r>
      <w:proofErr w:type="spellEnd"/>
      <w:r w:rsidRPr="00592FC7">
        <w:t xml:space="preserve">, </w:t>
      </w:r>
      <w:proofErr w:type="spellStart"/>
      <w:r w:rsidRPr="00592FC7">
        <w:t>Ploussard</w:t>
      </w:r>
      <w:proofErr w:type="spellEnd"/>
      <w:r w:rsidRPr="00592FC7">
        <w:t xml:space="preserve">, and Howie </w:t>
      </w:r>
      <w:r w:rsidR="00062ADC" w:rsidRPr="00592FC7">
        <w:fldChar w:fldCharType="begin"/>
      </w:r>
      <w:r w:rsidR="00062ADC" w:rsidRPr="00592FC7">
        <w:instrText>HYPERLINK \l "ref-Sloyer1981" \h</w:instrText>
      </w:r>
      <w:r w:rsidR="00062ADC" w:rsidRPr="00592FC7">
        <w:rPr>
          <w:rPrChange w:id="567" w:author="andrea55" w:date="2018-10-05T19:27:00Z">
            <w:rPr/>
          </w:rPrChange>
        </w:rPr>
        <w:fldChar w:fldCharType="separate"/>
      </w:r>
      <w:r w:rsidRPr="00592FC7">
        <w:rPr>
          <w:rStyle w:val="Hyperlink"/>
        </w:rPr>
        <w:t>1981</w:t>
      </w:r>
      <w:r w:rsidR="00062ADC" w:rsidRPr="00592FC7">
        <w:fldChar w:fldCharType="end"/>
      </w:r>
      <w:r w:rsidRPr="00592FC7">
        <w:t>).</w:t>
      </w:r>
    </w:p>
    <w:p w14:paraId="21438DDF" w14:textId="77777777" w:rsidR="00062ADC" w:rsidRPr="00592FC7" w:rsidRDefault="0073117F" w:rsidP="00CD50A8">
      <w:pPr>
        <w:pStyle w:val="Heading4"/>
        <w:rPr>
          <w:i w:val="0"/>
          <w:rPrChange w:id="568" w:author="andrea55" w:date="2018-10-05T19:27:00Z">
            <w:rPr/>
          </w:rPrChange>
        </w:rPr>
      </w:pPr>
      <w:bookmarkStart w:id="569" w:name="randomized-controlled-trials"/>
      <w:bookmarkEnd w:id="569"/>
      <w:r w:rsidRPr="00592FC7">
        <w:rPr>
          <w:i w:val="0"/>
          <w:rPrChange w:id="570" w:author="andrea55" w:date="2018-10-05T19:27:00Z">
            <w:rPr/>
          </w:rPrChange>
        </w:rPr>
        <w:t>Randomized controlled trials</w:t>
      </w:r>
    </w:p>
    <w:p w14:paraId="37A6760F" w14:textId="77777777" w:rsidR="00062ADC" w:rsidRPr="00592FC7" w:rsidRDefault="0073117F">
      <w:pPr>
        <w:jc w:val="left"/>
        <w:pPrChange w:id="571" w:author="andrea55" w:date="2018-10-05T14:23:00Z">
          <w:pPr/>
        </w:pPrChange>
      </w:pPr>
      <w:r w:rsidRPr="00592FC7">
        <w:t xml:space="preserve">The first published randomized controlled trial of a pneumococcal conjugate vaccine reported, among other outcomes, the efficacy against AOM (S. Black et al. </w:t>
      </w:r>
      <w:r w:rsidR="00062ADC" w:rsidRPr="00592FC7">
        <w:fldChar w:fldCharType="begin"/>
      </w:r>
      <w:r w:rsidR="00062ADC" w:rsidRPr="00592FC7">
        <w:instrText>HYPERLINK \l "ref-Black2000" \h</w:instrText>
      </w:r>
      <w:r w:rsidR="00062ADC" w:rsidRPr="00592FC7">
        <w:rPr>
          <w:rPrChange w:id="572" w:author="andrea55" w:date="2018-10-05T19:27:00Z">
            <w:rPr/>
          </w:rPrChange>
        </w:rPr>
        <w:fldChar w:fldCharType="separate"/>
      </w:r>
      <w:r w:rsidRPr="00592FC7">
        <w:rPr>
          <w:rStyle w:val="Hyperlink"/>
        </w:rPr>
        <w:t>2000</w:t>
      </w:r>
      <w:r w:rsidR="00062ADC" w:rsidRPr="00592FC7">
        <w:fldChar w:fldCharType="end"/>
      </w:r>
      <w:r w:rsidRPr="00592FC7">
        <w:t>). The study recruited 37,868 children between October 1995 and August 1998 and randomized them to the either PCV7</w:t>
      </w:r>
      <w:r w:rsidRPr="00592FC7">
        <w:rPr>
          <w:vertAlign w:val="subscript"/>
        </w:rPr>
        <w:t>CRM197</w:t>
      </w:r>
      <w:r w:rsidRPr="00592FC7">
        <w:t xml:space="preserve"> or the meningococcus C CRM197 conjugate vaccine. </w:t>
      </w:r>
      <w:proofErr w:type="gramStart"/>
      <w:r w:rsidRPr="00592FC7">
        <w:t>On the basis of</w:t>
      </w:r>
      <w:proofErr w:type="gramEnd"/>
      <w:r w:rsidRPr="00592FC7">
        <w:t xml:space="preserve"> a planned interim analysis in August of 1998 the study met predefined efficacy criteria and the Study Advisory Group recommended termination of the trial. Blinded follow-up was continued until April 20, 1999. However, for the AOM portion of the paper, the data had only been </w:t>
      </w:r>
      <w:proofErr w:type="spellStart"/>
      <w:r w:rsidRPr="00592FC7">
        <w:t>analysed</w:t>
      </w:r>
      <w:proofErr w:type="spellEnd"/>
      <w:r w:rsidRPr="00592FC7">
        <w:t xml:space="preserve"> until April 1998. A separate publication from the same trial was published in 2003, and examined the effect of PCV7</w:t>
      </w:r>
      <w:r w:rsidRPr="00592FC7">
        <w:rPr>
          <w:vertAlign w:val="subscript"/>
        </w:rPr>
        <w:t>CRM197</w:t>
      </w:r>
      <w:r w:rsidRPr="00592FC7">
        <w:t xml:space="preserve"> on AOM in more detail using the full data until study completion in April 1999 (Fireman et al. </w:t>
      </w:r>
      <w:r w:rsidR="00062ADC" w:rsidRPr="00592FC7">
        <w:fldChar w:fldCharType="begin"/>
      </w:r>
      <w:r w:rsidR="00062ADC" w:rsidRPr="00592FC7">
        <w:instrText>HYPERLINK \l "ref-Fireman2003" \h</w:instrText>
      </w:r>
      <w:r w:rsidR="00062ADC" w:rsidRPr="00592FC7">
        <w:rPr>
          <w:rPrChange w:id="573" w:author="andrea55" w:date="2018-10-05T19:27:00Z">
            <w:rPr/>
          </w:rPrChange>
        </w:rPr>
        <w:fldChar w:fldCharType="separate"/>
      </w:r>
      <w:r w:rsidRPr="00592FC7">
        <w:rPr>
          <w:rStyle w:val="Hyperlink"/>
        </w:rPr>
        <w:t>2003</w:t>
      </w:r>
      <w:r w:rsidR="00062ADC" w:rsidRPr="00592FC7">
        <w:fldChar w:fldCharType="end"/>
      </w:r>
      <w:r w:rsidRPr="00592FC7">
        <w:t xml:space="preserve">). Median follow-up time was not reported in either publication, but 89% children were reported to have completed the primary series of vaccination in the Fireman et al paper. The data on AOM was obtained from routine electronic health records. The assessors were not specifically trained to evaluate AOM as these were simply routine visits. The outcome measure AOM was defined in at least eight different ways to account for the difficulties in measurement. Visits and episodes were defined separately. A visit </w:t>
      </w:r>
      <w:proofErr w:type="gramStart"/>
      <w:r w:rsidRPr="00592FC7">
        <w:t>was considered to be</w:t>
      </w:r>
      <w:proofErr w:type="gramEnd"/>
      <w:r w:rsidRPr="00592FC7">
        <w:t xml:space="preserve"> due to the same episode of AOM if the child presented within 21 days of a </w:t>
      </w:r>
      <w:r w:rsidRPr="00592FC7">
        <w:lastRenderedPageBreak/>
        <w:t xml:space="preserve">previous AOM associated visit. Frequent otitis media was then defined as either three episodes within a </w:t>
      </w:r>
      <w:proofErr w:type="gramStart"/>
      <w:r w:rsidRPr="00592FC7">
        <w:t>six month</w:t>
      </w:r>
      <w:proofErr w:type="gramEnd"/>
      <w:r w:rsidRPr="00592FC7">
        <w:t xml:space="preserve"> period, or four episodes within a twelve month period. It is unclear exactly which statistical procedures were used for which outcomes. Both the Andersen-Gill extension of the Cox proportional hazards model with robust variance estimation and the binomial test with Klopper-Pearson confidence intervals were used and efficacy was reported as </w:t>
      </w:r>
      <m:oMath>
        <m:r>
          <m:rPr>
            <m:sty m:val="p"/>
          </m:rPr>
          <w:rPr>
            <w:rFonts w:ascii="Cambria Math" w:hAnsi="Cambria Math"/>
          </w:rPr>
          <m:t>(1-ratio </m:t>
        </m:r>
        <w:proofErr w:type="gramStart"/>
        <m:r>
          <m:rPr>
            <m:sty m:val="p"/>
          </m:rPr>
          <w:rPr>
            <w:rFonts w:ascii="Cambria Math" w:hAnsi="Cambria Math"/>
            <w:rPrChange w:id="574" w:author="andrea55" w:date="2018-10-05T19:27:00Z">
              <w:rPr>
                <w:rFonts w:ascii="Cambria Math" w:hAnsi="Cambria Math"/>
              </w:rPr>
            </w:rPrChange>
          </w:rPr>
          <m:t>measure)*</m:t>
        </m:r>
        <w:proofErr w:type="gramEnd"/>
        <m:r>
          <m:rPr>
            <m:sty m:val="p"/>
          </m:rPr>
          <w:rPr>
            <w:rFonts w:ascii="Cambria Math" w:hAnsi="Cambria Math"/>
            <w:rPrChange w:id="575" w:author="andrea55" w:date="2018-10-05T19:27:00Z">
              <w:rPr>
                <w:rFonts w:ascii="Cambria Math" w:hAnsi="Cambria Math"/>
              </w:rPr>
            </w:rPrChange>
          </w:rPr>
          <m:t>100%</m:t>
        </m:r>
      </m:oMath>
      <w:r w:rsidRPr="00592FC7">
        <w:t xml:space="preserve">. The study presented both per-protocol and intention-to-treat estimates. Only the per-protocol effects will be examined in this thesis though none of the intention to treat results diverged from them. The estimated vaccine efficacy against otitis media visits was 7.8% (95%CI 5.4%-10.2%). Slightly higher point estimates were found for otitis media episodes, frequent otitis media and </w:t>
      </w:r>
      <w:proofErr w:type="spellStart"/>
      <w:r w:rsidRPr="00592FC7">
        <w:t>ventilatory</w:t>
      </w:r>
      <w:proofErr w:type="spellEnd"/>
      <w:r w:rsidRPr="00592FC7">
        <w:t xml:space="preserve"> tube placements (S. Black et al. </w:t>
      </w:r>
      <w:r w:rsidR="00062ADC" w:rsidRPr="00592FC7">
        <w:fldChar w:fldCharType="begin"/>
      </w:r>
      <w:r w:rsidR="00062ADC" w:rsidRPr="00592FC7">
        <w:instrText>HYPERLINK \l "ref-Black2000" \h</w:instrText>
      </w:r>
      <w:r w:rsidR="00062ADC" w:rsidRPr="00592FC7">
        <w:rPr>
          <w:rPrChange w:id="576" w:author="andrea55" w:date="2018-10-05T19:27:00Z">
            <w:rPr/>
          </w:rPrChange>
        </w:rPr>
        <w:fldChar w:fldCharType="separate"/>
      </w:r>
      <w:r w:rsidRPr="00592FC7">
        <w:rPr>
          <w:rStyle w:val="Hyperlink"/>
        </w:rPr>
        <w:t>2000</w:t>
      </w:r>
      <w:r w:rsidR="00062ADC" w:rsidRPr="00592FC7">
        <w:fldChar w:fldCharType="end"/>
      </w:r>
      <w:r w:rsidRPr="00592FC7">
        <w:t xml:space="preserve">; Fireman et al. </w:t>
      </w:r>
      <w:r w:rsidR="00062ADC" w:rsidRPr="00592FC7">
        <w:fldChar w:fldCharType="begin"/>
      </w:r>
      <w:r w:rsidR="00062ADC" w:rsidRPr="00592FC7">
        <w:instrText>HYPERLINK \l "ref-Fireman2003" \h</w:instrText>
      </w:r>
      <w:r w:rsidR="00062ADC" w:rsidRPr="00592FC7">
        <w:rPr>
          <w:rPrChange w:id="577" w:author="andrea55" w:date="2018-10-05T19:27:00Z">
            <w:rPr/>
          </w:rPrChange>
        </w:rPr>
        <w:fldChar w:fldCharType="separate"/>
      </w:r>
      <w:r w:rsidRPr="00592FC7">
        <w:rPr>
          <w:rStyle w:val="Hyperlink"/>
        </w:rPr>
        <w:t>2003</w:t>
      </w:r>
      <w:r w:rsidR="00062ADC" w:rsidRPr="00592FC7">
        <w:fldChar w:fldCharType="end"/>
      </w:r>
      <w:r w:rsidRPr="00592FC7">
        <w:t>)</w:t>
      </w:r>
    </w:p>
    <w:p w14:paraId="080BF352" w14:textId="77777777" w:rsidR="00062ADC" w:rsidRPr="00592FC7" w:rsidRDefault="0073117F">
      <w:pPr>
        <w:pStyle w:val="BodyText"/>
        <w:jc w:val="left"/>
        <w:pPrChange w:id="578" w:author="andrea55" w:date="2018-10-05T14:23:00Z">
          <w:pPr>
            <w:pStyle w:val="BodyText"/>
          </w:pPr>
        </w:pPrChange>
      </w:pPr>
      <w:r w:rsidRPr="00592FC7">
        <w:t xml:space="preserve">The following year the results of two more randomized controlled trials were published (R. Dagan et al. </w:t>
      </w:r>
      <w:r w:rsidR="00062ADC" w:rsidRPr="00592FC7">
        <w:fldChar w:fldCharType="begin"/>
      </w:r>
      <w:r w:rsidR="00062ADC" w:rsidRPr="00592FC7">
        <w:instrText>HYPERLINK \l "ref-Dagan2001" \h</w:instrText>
      </w:r>
      <w:r w:rsidR="00062ADC" w:rsidRPr="00592FC7">
        <w:rPr>
          <w:rPrChange w:id="579" w:author="andrea55" w:date="2018-10-05T19:27:00Z">
            <w:rPr/>
          </w:rPrChange>
        </w:rPr>
        <w:fldChar w:fldCharType="separate"/>
      </w:r>
      <w:r w:rsidRPr="00592FC7">
        <w:rPr>
          <w:rStyle w:val="Hyperlink"/>
        </w:rPr>
        <w:t>2001</w:t>
      </w:r>
      <w:r w:rsidR="00062ADC" w:rsidRPr="00592FC7">
        <w:fldChar w:fldCharType="end"/>
      </w:r>
      <w:r w:rsidRPr="00592FC7">
        <w:t xml:space="preserve">; </w:t>
      </w:r>
      <w:proofErr w:type="spellStart"/>
      <w:r w:rsidRPr="00592FC7">
        <w:t>Eskola</w:t>
      </w:r>
      <w:proofErr w:type="spellEnd"/>
      <w:r w:rsidRPr="00592FC7">
        <w:t xml:space="preserve"> et al. </w:t>
      </w:r>
      <w:r w:rsidR="00062ADC" w:rsidRPr="00592FC7">
        <w:fldChar w:fldCharType="begin"/>
      </w:r>
      <w:r w:rsidR="00062ADC" w:rsidRPr="00592FC7">
        <w:instrText>HYPERLINK \l "ref-Eskola2001" \h</w:instrText>
      </w:r>
      <w:r w:rsidR="00062ADC" w:rsidRPr="00592FC7">
        <w:rPr>
          <w:rPrChange w:id="580" w:author="andrea55" w:date="2018-10-05T19:27:00Z">
            <w:rPr/>
          </w:rPrChange>
        </w:rPr>
        <w:fldChar w:fldCharType="separate"/>
      </w:r>
      <w:r w:rsidRPr="00592FC7">
        <w:rPr>
          <w:rStyle w:val="Hyperlink"/>
        </w:rPr>
        <w:t>2001</w:t>
      </w:r>
      <w:r w:rsidR="00062ADC" w:rsidRPr="00592FC7">
        <w:fldChar w:fldCharType="end"/>
      </w:r>
      <w:r w:rsidRPr="00592FC7">
        <w:t xml:space="preserve">). Dagan et al. enrolled 264 children ages 12-35 months of age attending eight </w:t>
      </w:r>
      <w:proofErr w:type="spellStart"/>
      <w:r w:rsidRPr="00592FC7">
        <w:t>daycare</w:t>
      </w:r>
      <w:proofErr w:type="spellEnd"/>
      <w:r w:rsidRPr="00592FC7">
        <w:t xml:space="preserve"> </w:t>
      </w:r>
      <w:proofErr w:type="spellStart"/>
      <w:r w:rsidRPr="00592FC7">
        <w:t>centers</w:t>
      </w:r>
      <w:proofErr w:type="spellEnd"/>
      <w:r w:rsidRPr="00592FC7">
        <w:t xml:space="preserve"> in Beer-</w:t>
      </w:r>
      <w:proofErr w:type="spellStart"/>
      <w:r w:rsidRPr="00592FC7">
        <w:t>Sheva</w:t>
      </w:r>
      <w:proofErr w:type="spellEnd"/>
      <w:r w:rsidRPr="00592FC7">
        <w:t xml:space="preserve">, </w:t>
      </w:r>
      <w:proofErr w:type="spellStart"/>
      <w:r w:rsidRPr="00592FC7">
        <w:t>Isreal</w:t>
      </w:r>
      <w:proofErr w:type="spellEnd"/>
      <w:r w:rsidRPr="00592FC7">
        <w:t xml:space="preserve">. The study employed a block randomized design which stratified the children according to </w:t>
      </w:r>
      <w:proofErr w:type="spellStart"/>
      <w:r w:rsidRPr="00592FC7">
        <w:t>daycare</w:t>
      </w:r>
      <w:proofErr w:type="spellEnd"/>
      <w:r w:rsidRPr="00592FC7">
        <w:t xml:space="preserve"> </w:t>
      </w:r>
      <w:proofErr w:type="spellStart"/>
      <w:r w:rsidRPr="00592FC7">
        <w:t>center</w:t>
      </w:r>
      <w:proofErr w:type="spellEnd"/>
      <w:r w:rsidRPr="00592FC7">
        <w:t xml:space="preserve"> and age-group. Within each stratified group, children were randomized in blocks of six. The study examined a </w:t>
      </w:r>
      <w:proofErr w:type="gramStart"/>
      <w:r w:rsidRPr="00592FC7">
        <w:t>nine valent</w:t>
      </w:r>
      <w:proofErr w:type="gramEnd"/>
      <w:r w:rsidRPr="00592FC7">
        <w:t xml:space="preserve"> pneumococcal CRM197 conjugate vaccine produced by Wyeth-</w:t>
      </w:r>
      <w:proofErr w:type="spellStart"/>
      <w:r w:rsidRPr="00592FC7">
        <w:t>Lederle</w:t>
      </w:r>
      <w:proofErr w:type="spellEnd"/>
      <w:r w:rsidRPr="00592FC7">
        <w:t xml:space="preserve"> Vaccines and used the same meningococcal C CRM197 conjugate vaccine as the Black et al study as a control. The study’s primary endpoint was vaccine-type nasopharyngeal carriage and the secondary endpoint was parent reported respiratory infections. Monthly questionnaires were submitted to parents for one year starting one month after the last per-protocol vaccine dose, and bimonthly thereafter for a total of 18 encounters. Respiratory infections were split into four different categories (Upper respiratory infections, lower respiratory problems, otitis media and other illnesses) and the results were measured in two different ways; episodes per 100 child-months and the proportion of antimicrobial days during the study period. Finally, each category and measurement was compared in children &lt;36 months of age, 36 months of age and older, and overall, resulting in </w:t>
      </w:r>
      <m:oMath>
        <m:r>
          <m:rPr>
            <m:sty m:val="p"/>
          </m:rPr>
          <w:rPr>
            <w:rFonts w:ascii="Cambria Math" w:hAnsi="Cambria Math"/>
          </w:rPr>
          <m:t>4 * 2 * 3=16</m:t>
        </m:r>
      </m:oMath>
      <w:r w:rsidRPr="00592FC7">
        <w:t xml:space="preserve"> comparisons between t</w:t>
      </w:r>
      <w:proofErr w:type="spellStart"/>
      <w:r w:rsidRPr="00592FC7">
        <w:t>he</w:t>
      </w:r>
      <w:proofErr w:type="spellEnd"/>
      <w:r w:rsidRPr="00592FC7">
        <w:t xml:space="preserve"> intervention and control. The statistical analysis used </w:t>
      </w:r>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oMath>
      <w:r w:rsidRPr="00592FC7">
        <w:t xml:space="preserve"> and Fischer’s exact contingency table methods but did not account for multiple testing. The study reported an efficacy of 17% (95%CI -2%-33%) for otitis media episodes and 20% (95%CI 14%-26%) an</w:t>
      </w:r>
      <w:proofErr w:type="spellStart"/>
      <w:r w:rsidRPr="00592FC7">
        <w:t>timicrobial</w:t>
      </w:r>
      <w:proofErr w:type="spellEnd"/>
      <w:r w:rsidRPr="00592FC7">
        <w:t xml:space="preserve"> treated </w:t>
      </w:r>
      <w:r w:rsidRPr="00592FC7">
        <w:lastRenderedPageBreak/>
        <w:t>otitis media, as measured by days spent on antimicrobial. The later does remain statistically significant when the result has been corrected for multiple testing using any standard method.</w:t>
      </w:r>
    </w:p>
    <w:p w14:paraId="4D824A69" w14:textId="77777777" w:rsidR="00062ADC" w:rsidRPr="00592FC7" w:rsidRDefault="0073117F">
      <w:pPr>
        <w:pStyle w:val="BodyText"/>
        <w:jc w:val="left"/>
        <w:pPrChange w:id="581" w:author="andrea55" w:date="2018-10-05T14:23:00Z">
          <w:pPr>
            <w:pStyle w:val="BodyText"/>
          </w:pPr>
        </w:pPrChange>
      </w:pPr>
      <w:r w:rsidRPr="00592FC7">
        <w:t>The later study published in 2001 compared two heptavalent pneumococcal vaccines to a hepatitis B vaccine control (</w:t>
      </w:r>
      <w:proofErr w:type="spellStart"/>
      <w:r w:rsidRPr="00592FC7">
        <w:t>Eskola</w:t>
      </w:r>
      <w:proofErr w:type="spellEnd"/>
      <w:r w:rsidRPr="00592FC7">
        <w:t xml:space="preserve"> et al. </w:t>
      </w:r>
      <w:r w:rsidR="00062ADC" w:rsidRPr="00592FC7">
        <w:fldChar w:fldCharType="begin"/>
      </w:r>
      <w:r w:rsidR="00062ADC" w:rsidRPr="00592FC7">
        <w:instrText>HYPERLINK \l "ref-Eskola2001" \h</w:instrText>
      </w:r>
      <w:r w:rsidR="00062ADC" w:rsidRPr="00592FC7">
        <w:rPr>
          <w:rPrChange w:id="582" w:author="andrea55" w:date="2018-10-05T19:27:00Z">
            <w:rPr/>
          </w:rPrChange>
        </w:rPr>
        <w:fldChar w:fldCharType="separate"/>
      </w:r>
      <w:r w:rsidRPr="00592FC7">
        <w:rPr>
          <w:rStyle w:val="Hyperlink"/>
        </w:rPr>
        <w:t>2001</w:t>
      </w:r>
      <w:r w:rsidR="00062ADC" w:rsidRPr="00592FC7">
        <w:fldChar w:fldCharType="end"/>
      </w:r>
      <w:r w:rsidRPr="00592FC7">
        <w:t>). The two heptavalent pneumococcal vaccines differed in their use of carrier protein. One was the same vaccine as in the Black et al. study (PCV7</w:t>
      </w:r>
      <w:r w:rsidRPr="00592FC7">
        <w:rPr>
          <w:vertAlign w:val="subscript"/>
        </w:rPr>
        <w:t>CRM197</w:t>
      </w:r>
      <w:r w:rsidRPr="00592FC7">
        <w:t>), and the other was a conjugated to meningococcal outer membrane protein complex (PCV7</w:t>
      </w:r>
      <w:r w:rsidRPr="00592FC7">
        <w:rPr>
          <w:vertAlign w:val="subscript"/>
        </w:rPr>
        <w:t>MOMPC</w:t>
      </w:r>
      <w:r w:rsidRPr="00592FC7">
        <w:t xml:space="preserve">). The </w:t>
      </w:r>
      <w:proofErr w:type="spellStart"/>
      <w:r w:rsidRPr="00592FC7">
        <w:t>Eskola</w:t>
      </w:r>
      <w:proofErr w:type="spellEnd"/>
      <w:r w:rsidRPr="00592FC7">
        <w:t xml:space="preserve"> et al. paper reported comparison of the PCV7</w:t>
      </w:r>
      <w:r w:rsidRPr="00592FC7">
        <w:rPr>
          <w:vertAlign w:val="subscript"/>
        </w:rPr>
        <w:t>CRM197</w:t>
      </w:r>
      <w:r w:rsidRPr="00592FC7">
        <w:t xml:space="preserve"> to the hepatitis B vaccine. The analogous comparison of the PCV7</w:t>
      </w:r>
      <w:r w:rsidRPr="00592FC7">
        <w:rPr>
          <w:vertAlign w:val="subscript"/>
        </w:rPr>
        <w:t>MOMPC</w:t>
      </w:r>
      <w:r w:rsidRPr="00592FC7">
        <w:t xml:space="preserve"> was reported in a separate publication (T </w:t>
      </w:r>
      <w:proofErr w:type="spellStart"/>
      <w:r w:rsidRPr="00592FC7">
        <w:t>Kilpi</w:t>
      </w:r>
      <w:proofErr w:type="spellEnd"/>
      <w:r w:rsidRPr="00592FC7">
        <w:t xml:space="preserve"> et al. </w:t>
      </w:r>
      <w:r w:rsidR="00062ADC" w:rsidRPr="00592FC7">
        <w:fldChar w:fldCharType="begin"/>
      </w:r>
      <w:r w:rsidR="00062ADC" w:rsidRPr="00592FC7">
        <w:instrText>HYPERLINK \l "ref-Kilpi2003" \h</w:instrText>
      </w:r>
      <w:r w:rsidR="00062ADC" w:rsidRPr="00592FC7">
        <w:rPr>
          <w:rPrChange w:id="583" w:author="andrea55" w:date="2018-10-05T19:27:00Z">
            <w:rPr/>
          </w:rPrChange>
        </w:rPr>
        <w:fldChar w:fldCharType="separate"/>
      </w:r>
      <w:r w:rsidRPr="00592FC7">
        <w:rPr>
          <w:rStyle w:val="Hyperlink"/>
        </w:rPr>
        <w:t>2003</w:t>
      </w:r>
      <w:r w:rsidR="00062ADC" w:rsidRPr="00592FC7">
        <w:fldChar w:fldCharType="end"/>
      </w:r>
      <w:r w:rsidRPr="00592FC7">
        <w:t>). No head-to-head comparison of the two heptavalent vaccines was ever reported. The study methodology was identical between the two publications as they report different arms of the same study (</w:t>
      </w:r>
      <w:proofErr w:type="spellStart"/>
      <w:r w:rsidRPr="00592FC7">
        <w:t>Eskola</w:t>
      </w:r>
      <w:proofErr w:type="spellEnd"/>
      <w:r w:rsidRPr="00592FC7">
        <w:t xml:space="preserve"> et al. </w:t>
      </w:r>
      <w:r w:rsidR="00062ADC" w:rsidRPr="00592FC7">
        <w:fldChar w:fldCharType="begin"/>
      </w:r>
      <w:r w:rsidR="00062ADC" w:rsidRPr="00592FC7">
        <w:instrText>HYPERLINK \l "ref-Eskola2001" \h</w:instrText>
      </w:r>
      <w:r w:rsidR="00062ADC" w:rsidRPr="00592FC7">
        <w:rPr>
          <w:rPrChange w:id="584" w:author="andrea55" w:date="2018-10-05T19:27:00Z">
            <w:rPr/>
          </w:rPrChange>
        </w:rPr>
        <w:fldChar w:fldCharType="separate"/>
      </w:r>
      <w:r w:rsidRPr="00592FC7">
        <w:rPr>
          <w:rStyle w:val="Hyperlink"/>
        </w:rPr>
        <w:t>2001</w:t>
      </w:r>
      <w:r w:rsidR="00062ADC" w:rsidRPr="00592FC7">
        <w:fldChar w:fldCharType="end"/>
      </w:r>
      <w:r w:rsidRPr="00592FC7">
        <w:t xml:space="preserve">; T </w:t>
      </w:r>
      <w:proofErr w:type="spellStart"/>
      <w:r w:rsidRPr="00592FC7">
        <w:t>Kilpi</w:t>
      </w:r>
      <w:proofErr w:type="spellEnd"/>
      <w:r w:rsidRPr="00592FC7">
        <w:t xml:space="preserve"> et al. </w:t>
      </w:r>
      <w:r w:rsidR="00062ADC" w:rsidRPr="00592FC7">
        <w:fldChar w:fldCharType="begin"/>
      </w:r>
      <w:r w:rsidR="00062ADC" w:rsidRPr="00592FC7">
        <w:instrText>HYPERLINK \l "ref-Kilpi2003" \h</w:instrText>
      </w:r>
      <w:r w:rsidR="00062ADC" w:rsidRPr="00592FC7">
        <w:rPr>
          <w:rPrChange w:id="585" w:author="andrea55" w:date="2018-10-05T19:27:00Z">
            <w:rPr/>
          </w:rPrChange>
        </w:rPr>
        <w:fldChar w:fldCharType="separate"/>
      </w:r>
      <w:r w:rsidRPr="00592FC7">
        <w:rPr>
          <w:rStyle w:val="Hyperlink"/>
        </w:rPr>
        <w:t>2003</w:t>
      </w:r>
      <w:r w:rsidR="00062ADC" w:rsidRPr="00592FC7">
        <w:fldChar w:fldCharType="end"/>
      </w:r>
      <w:r w:rsidRPr="00592FC7">
        <w:t>). The study was specifically designed to address the difficulties associated with estimating the effect of pneumococcal vaccination on AOM. A total of 2,497 children were enrolled between December 1995 and April 1997, of which 835 received the PCV7</w:t>
      </w:r>
      <w:r w:rsidRPr="00592FC7">
        <w:rPr>
          <w:vertAlign w:val="subscript"/>
        </w:rPr>
        <w:t>MOMPC</w:t>
      </w:r>
      <w:r w:rsidRPr="00592FC7">
        <w:t xml:space="preserve"> vaccine and were therefore not reported in the </w:t>
      </w:r>
      <w:proofErr w:type="spellStart"/>
      <w:r w:rsidRPr="00592FC7">
        <w:t>Eskola</w:t>
      </w:r>
      <w:proofErr w:type="spellEnd"/>
      <w:r w:rsidRPr="00592FC7">
        <w:t xml:space="preserve"> et al. paper. Children were followed until their last visit at 24 months of age. Of the enrolled children, 95.1% completed full follow-up time and there was no evidence of differential dropout. The study defined beforehand the criteria for what constituted AOM and employed a trained study nurse and physician at each study site. Children were seen at </w:t>
      </w:r>
      <w:proofErr w:type="spellStart"/>
      <w:r w:rsidRPr="00592FC7">
        <w:t>enrollment</w:t>
      </w:r>
      <w:proofErr w:type="spellEnd"/>
      <w:r w:rsidRPr="00592FC7">
        <w:t xml:space="preserve"> at two months of age, and periodically assessed thereafter at four, six, seven, twelve, thirteen and 24 months of age. Parents were encouraged to present with their child to one of the study clinics for assessment of any symptoms suggesting respiratory infection or AOM. If AOM was diagnosed as defined by the study criteria, myringotomy and aspiration of middle-ear fluid were performed and samples sent for culture. In this way, the study </w:t>
      </w:r>
      <w:proofErr w:type="gramStart"/>
      <w:r w:rsidRPr="00592FC7">
        <w:t>was able to</w:t>
      </w:r>
      <w:proofErr w:type="gramEnd"/>
      <w:r w:rsidRPr="00592FC7">
        <w:t xml:space="preserve"> deduce the causative </w:t>
      </w:r>
      <w:proofErr w:type="spellStart"/>
      <w:r w:rsidRPr="00592FC7">
        <w:t>otopathogen</w:t>
      </w:r>
      <w:proofErr w:type="spellEnd"/>
      <w:r w:rsidRPr="00592FC7">
        <w:t xml:space="preserve">. Episodes of AOM were classified as all-cause AOM; culture-confirmed and </w:t>
      </w:r>
      <w:proofErr w:type="spellStart"/>
      <w:r w:rsidRPr="00592FC7">
        <w:t>otopathogen</w:t>
      </w:r>
      <w:proofErr w:type="spellEnd"/>
      <w:r w:rsidRPr="00592FC7">
        <w:t xml:space="preserve"> specific AOM; and AOM due to serotypes included in the vaccine. The statistical analysis was again conducted using the Andersen-Gill extension of the Cox proportional hazards model with robust variance estimates and efficacy was reported as </w:t>
      </w:r>
      <m:oMath>
        <m:r>
          <m:rPr>
            <m:sty m:val="p"/>
          </m:rPr>
          <w:rPr>
            <w:rFonts w:ascii="Cambria Math" w:hAnsi="Cambria Math"/>
          </w:rPr>
          <m:t>(1-hazard </m:t>
        </m:r>
        <w:proofErr w:type="gramStart"/>
        <m:r>
          <m:rPr>
            <m:sty m:val="p"/>
          </m:rPr>
          <w:rPr>
            <w:rFonts w:ascii="Cambria Math" w:hAnsi="Cambria Math"/>
          </w:rPr>
          <m:t>ratio)*</m:t>
        </m:r>
        <w:proofErr w:type="gramEnd"/>
        <m:r>
          <m:rPr>
            <m:sty m:val="p"/>
          </m:rPr>
          <w:rPr>
            <w:rFonts w:ascii="Cambria Math" w:hAnsi="Cambria Math"/>
          </w:rPr>
          <m:t>100%</m:t>
        </m:r>
      </m:oMath>
      <w:r w:rsidRPr="00592FC7">
        <w:t xml:space="preserve">. The results were most consistent with a 6% efficacy against all-cause AOM with 95% </w:t>
      </w:r>
      <w:r w:rsidRPr="00592FC7">
        <w:lastRenderedPageBreak/>
        <w:t xml:space="preserve">confidence limits of -4% and 16%. In this </w:t>
      </w:r>
      <w:proofErr w:type="gramStart"/>
      <w:r w:rsidRPr="00592FC7">
        <w:t>case</w:t>
      </w:r>
      <w:proofErr w:type="gramEnd"/>
      <w:r w:rsidRPr="00592FC7">
        <w:t xml:space="preserve"> the negative lower confiden</w:t>
      </w:r>
      <w:proofErr w:type="spellStart"/>
      <w:r w:rsidRPr="00592FC7">
        <w:t>ce</w:t>
      </w:r>
      <w:proofErr w:type="spellEnd"/>
      <w:r w:rsidRPr="00592FC7">
        <w:t xml:space="preserve"> limit indicates the data could be consistent with the possibility of a 4% increase in all-cause AOM, given the specified model. The PCV</w:t>
      </w:r>
      <w:r w:rsidRPr="00592FC7">
        <w:rPr>
          <w:vertAlign w:val="subscript"/>
        </w:rPr>
        <w:t>CRM197</w:t>
      </w:r>
      <w:r w:rsidRPr="00592FC7">
        <w:t xml:space="preserve"> efficacy against culture-confirmed pneumococcal AOM was 35% (95%CI 21%-45%) and was 57% (95%CI 44%-67%) for the seven serotypes included in the vaccine. Similarly, the study demonstrated 57% (95%CI 27%-76%) efficacy against AOM caused by serotype 6A, which is considered a cross-reactive pneumococcal serotype. The study was also one of the first to demonstrate clinically relevant serotype replacement, showing a 33% (95%CI -1%-80%) increase in pneumococcal AOM caused by serotypes not included in the vaccine. Children who completed the </w:t>
      </w:r>
      <w:proofErr w:type="spellStart"/>
      <w:r w:rsidRPr="00592FC7">
        <w:t>Eskola</w:t>
      </w:r>
      <w:proofErr w:type="spellEnd"/>
      <w:r w:rsidRPr="00592FC7">
        <w:t xml:space="preserve"> et al. trial and were still living in the study area were invited for a follow-up interview when they were four to five years of age (A. A. I. </w:t>
      </w:r>
      <w:proofErr w:type="spellStart"/>
      <w:r w:rsidRPr="00592FC7">
        <w:t>Palmu</w:t>
      </w:r>
      <w:proofErr w:type="spellEnd"/>
      <w:r w:rsidRPr="00592FC7">
        <w:t xml:space="preserve"> et al. </w:t>
      </w:r>
      <w:r w:rsidR="00062ADC" w:rsidRPr="00592FC7">
        <w:fldChar w:fldCharType="begin"/>
      </w:r>
      <w:r w:rsidR="00062ADC" w:rsidRPr="00592FC7">
        <w:instrText>HYPERLINK \l "ref-Palmu2004" \h</w:instrText>
      </w:r>
      <w:r w:rsidR="00062ADC" w:rsidRPr="00592FC7">
        <w:rPr>
          <w:rPrChange w:id="586" w:author="andrea55" w:date="2018-10-05T19:27:00Z">
            <w:rPr/>
          </w:rPrChange>
        </w:rPr>
        <w:fldChar w:fldCharType="separate"/>
      </w:r>
      <w:r w:rsidRPr="00592FC7">
        <w:rPr>
          <w:rStyle w:val="Hyperlink"/>
        </w:rPr>
        <w:t>2004</w:t>
      </w:r>
      <w:r w:rsidR="00062ADC" w:rsidRPr="00592FC7">
        <w:fldChar w:fldCharType="end"/>
      </w:r>
      <w:r w:rsidRPr="00592FC7">
        <w:t xml:space="preserve">). In the extended follow-up trial, the vaccine effectiveness against all </w:t>
      </w:r>
      <w:proofErr w:type="spellStart"/>
      <w:r w:rsidRPr="00592FC7">
        <w:t>tympanostomy</w:t>
      </w:r>
      <w:proofErr w:type="spellEnd"/>
      <w:r w:rsidRPr="00592FC7">
        <w:t xml:space="preserve"> tube placements was estimated to be 39% (95%CI 4%-61%). However, this was </w:t>
      </w:r>
      <w:proofErr w:type="spellStart"/>
      <w:r w:rsidRPr="00592FC7">
        <w:t>unblinded</w:t>
      </w:r>
      <w:proofErr w:type="spellEnd"/>
      <w:r w:rsidRPr="00592FC7">
        <w:t xml:space="preserve"> study following the unmasking of the original study and there was differential recruitment between the placebo and PCV7</w:t>
      </w:r>
      <w:r w:rsidRPr="00592FC7">
        <w:rPr>
          <w:vertAlign w:val="subscript"/>
        </w:rPr>
        <w:t>CRM197</w:t>
      </w:r>
      <w:r w:rsidRPr="00592FC7">
        <w:t xml:space="preserve"> arms. There was therefore a substantial risk of bias in the study.</w:t>
      </w:r>
    </w:p>
    <w:p w14:paraId="1A6D6BC6" w14:textId="77777777" w:rsidR="00062ADC" w:rsidRPr="00592FC7" w:rsidRDefault="0073117F">
      <w:pPr>
        <w:pStyle w:val="BodyText"/>
        <w:jc w:val="left"/>
        <w:pPrChange w:id="587" w:author="andrea55" w:date="2018-10-05T14:23:00Z">
          <w:pPr>
            <w:pStyle w:val="BodyText"/>
          </w:pPr>
        </w:pPrChange>
      </w:pPr>
      <w:r w:rsidRPr="00592FC7">
        <w:t>The effect estimates for the PCV7</w:t>
      </w:r>
      <w:r w:rsidRPr="00592FC7">
        <w:rPr>
          <w:vertAlign w:val="subscript"/>
        </w:rPr>
        <w:t>MOMPC</w:t>
      </w:r>
      <w:r w:rsidRPr="00592FC7">
        <w:t xml:space="preserve"> against culture-confirmed pneumococcal AOM was 25% (95%CI 11%-37%) and was 56% (95%CI 44%-66%) for the seven serotypes included in the vaccine (T </w:t>
      </w:r>
      <w:proofErr w:type="spellStart"/>
      <w:r w:rsidRPr="00592FC7">
        <w:t>Kilpi</w:t>
      </w:r>
      <w:proofErr w:type="spellEnd"/>
      <w:r w:rsidRPr="00592FC7">
        <w:t xml:space="preserve"> et al. </w:t>
      </w:r>
      <w:r w:rsidR="00062ADC" w:rsidRPr="00592FC7">
        <w:fldChar w:fldCharType="begin"/>
      </w:r>
      <w:r w:rsidR="00062ADC" w:rsidRPr="00592FC7">
        <w:instrText>HYPERLINK \l "ref-Kilpi2003" \h</w:instrText>
      </w:r>
      <w:r w:rsidR="00062ADC" w:rsidRPr="00592FC7">
        <w:rPr>
          <w:rPrChange w:id="588" w:author="andrea55" w:date="2018-10-05T19:27:00Z">
            <w:rPr/>
          </w:rPrChange>
        </w:rPr>
        <w:fldChar w:fldCharType="separate"/>
      </w:r>
      <w:r w:rsidRPr="00592FC7">
        <w:rPr>
          <w:rStyle w:val="Hyperlink"/>
        </w:rPr>
        <w:t>2003</w:t>
      </w:r>
      <w:r w:rsidR="00062ADC" w:rsidRPr="00592FC7">
        <w:fldChar w:fldCharType="end"/>
      </w:r>
      <w:r w:rsidRPr="00592FC7">
        <w:t>). However, unlike PCV</w:t>
      </w:r>
      <w:r w:rsidRPr="00592FC7">
        <w:rPr>
          <w:vertAlign w:val="subscript"/>
        </w:rPr>
        <w:t>CRM197</w:t>
      </w:r>
      <w:r w:rsidRPr="00592FC7">
        <w:t>, it did not seem to confer protection against cross-reactive serotypes. Interestingly, virtually no effect was seen on all-cause AOM with this vaccine preparation. The effect estimate was -1% (95%CI -12%-10%). These surprising results were not presented in the main text and no explanation was given in the discussion chapter of the paper.</w:t>
      </w:r>
    </w:p>
    <w:p w14:paraId="72CC454C" w14:textId="77777777" w:rsidR="00062ADC" w:rsidRPr="00592FC7" w:rsidRDefault="0073117F">
      <w:pPr>
        <w:pStyle w:val="BodyText"/>
        <w:jc w:val="left"/>
        <w:pPrChange w:id="589" w:author="andrea55" w:date="2018-10-05T14:23:00Z">
          <w:pPr>
            <w:pStyle w:val="BodyText"/>
          </w:pPr>
        </w:pPrChange>
      </w:pPr>
      <w:r w:rsidRPr="00592FC7">
        <w:t xml:space="preserve">In 2006, </w:t>
      </w:r>
      <w:proofErr w:type="spellStart"/>
      <w:r w:rsidRPr="00592FC7">
        <w:t>Prymula</w:t>
      </w:r>
      <w:proofErr w:type="spellEnd"/>
      <w:r w:rsidRPr="00592FC7">
        <w:t xml:space="preserve"> et al. reported a randomized study of an </w:t>
      </w:r>
      <w:proofErr w:type="gramStart"/>
      <w:r w:rsidRPr="00592FC7">
        <w:t>eleven valent</w:t>
      </w:r>
      <w:proofErr w:type="gramEnd"/>
      <w:r w:rsidRPr="00592FC7">
        <w:t xml:space="preserve"> pneumococcal conjugate vaccine in 4,968 children recruited from paediatric </w:t>
      </w:r>
      <w:proofErr w:type="spellStart"/>
      <w:r w:rsidRPr="00592FC7">
        <w:t>centers</w:t>
      </w:r>
      <w:proofErr w:type="spellEnd"/>
      <w:r w:rsidRPr="00592FC7">
        <w:t xml:space="preserve"> in the Czech Republic and Slovakia (</w:t>
      </w:r>
      <w:proofErr w:type="spellStart"/>
      <w:r w:rsidRPr="00592FC7">
        <w:t>Prymula</w:t>
      </w:r>
      <w:proofErr w:type="spellEnd"/>
      <w:r w:rsidRPr="00592FC7">
        <w:t xml:space="preserve"> et al. </w:t>
      </w:r>
      <w:r w:rsidR="00062ADC" w:rsidRPr="00592FC7">
        <w:fldChar w:fldCharType="begin"/>
      </w:r>
      <w:r w:rsidR="00062ADC" w:rsidRPr="00592FC7">
        <w:instrText>HYPERLINK \l "ref-Prymula2006" \h</w:instrText>
      </w:r>
      <w:r w:rsidR="00062ADC" w:rsidRPr="00592FC7">
        <w:rPr>
          <w:rPrChange w:id="590" w:author="andrea55" w:date="2018-10-05T19:27:00Z">
            <w:rPr/>
          </w:rPrChange>
        </w:rPr>
        <w:fldChar w:fldCharType="separate"/>
      </w:r>
      <w:r w:rsidRPr="00592FC7">
        <w:rPr>
          <w:rStyle w:val="Hyperlink"/>
        </w:rPr>
        <w:t>2006</w:t>
      </w:r>
      <w:r w:rsidR="00062ADC" w:rsidRPr="00592FC7">
        <w:fldChar w:fldCharType="end"/>
      </w:r>
      <w:r w:rsidRPr="00592FC7">
        <w:t>). A strict case definition of otitis media was used and all cases were reviewed by an otolaryngologist. If confirmed, a middle ear fluid sample was obtained by aspiration and sent for culturing. Statistical analysis was completed using Cox proportional hazards models and the Anderson-Gill extension for repeated events.</w:t>
      </w:r>
    </w:p>
    <w:p w14:paraId="218B618F" w14:textId="77777777" w:rsidR="00062ADC" w:rsidRPr="00592FC7" w:rsidRDefault="0073117F">
      <w:pPr>
        <w:pStyle w:val="BodyText"/>
        <w:jc w:val="left"/>
        <w:pPrChange w:id="591" w:author="andrea55" w:date="2018-10-05T14:23:00Z">
          <w:pPr>
            <w:pStyle w:val="BodyText"/>
          </w:pPr>
        </w:pPrChange>
      </w:pPr>
      <w:r w:rsidRPr="00592FC7">
        <w:lastRenderedPageBreak/>
        <w:t>In 2003, the first paper from a cluster randomized controlled trial of PCV7</w:t>
      </w:r>
      <w:r w:rsidRPr="00592FC7">
        <w:rPr>
          <w:vertAlign w:val="subscript"/>
        </w:rPr>
        <w:t>CRM197</w:t>
      </w:r>
      <w:r w:rsidRPr="00592FC7">
        <w:t xml:space="preserve"> among the Navajo and White Mountain Apache infants was published (K. L. O’Brien et al. </w:t>
      </w:r>
      <w:r w:rsidR="00062ADC" w:rsidRPr="00592FC7">
        <w:fldChar w:fldCharType="begin"/>
      </w:r>
      <w:r w:rsidR="00062ADC" w:rsidRPr="00592FC7">
        <w:instrText>HYPERLINK \l "ref-OBrien2003" \h</w:instrText>
      </w:r>
      <w:r w:rsidR="00062ADC" w:rsidRPr="00592FC7">
        <w:rPr>
          <w:rPrChange w:id="592" w:author="andrea55" w:date="2018-10-05T19:27:00Z">
            <w:rPr/>
          </w:rPrChange>
        </w:rPr>
        <w:fldChar w:fldCharType="separate"/>
      </w:r>
      <w:r w:rsidRPr="00592FC7">
        <w:rPr>
          <w:rStyle w:val="Hyperlink"/>
        </w:rPr>
        <w:t>2003</w:t>
      </w:r>
      <w:r w:rsidR="00062ADC" w:rsidRPr="00592FC7">
        <w:fldChar w:fldCharType="end"/>
      </w:r>
      <w:r w:rsidRPr="00592FC7">
        <w:t xml:space="preserve">). In 2008, a retrospective chart review of AOM visits among the participating children was published (O’Brien et al. </w:t>
      </w:r>
      <w:r w:rsidR="00062ADC" w:rsidRPr="00592FC7">
        <w:fldChar w:fldCharType="begin"/>
      </w:r>
      <w:r w:rsidR="00062ADC" w:rsidRPr="00592FC7">
        <w:instrText>HYPERLINK \l "ref-OBrien2008" \h</w:instrText>
      </w:r>
      <w:r w:rsidR="00062ADC" w:rsidRPr="00592FC7">
        <w:rPr>
          <w:rPrChange w:id="593" w:author="andrea55" w:date="2018-10-05T19:27:00Z">
            <w:rPr/>
          </w:rPrChange>
        </w:rPr>
        <w:fldChar w:fldCharType="separate"/>
      </w:r>
      <w:r w:rsidRPr="00592FC7">
        <w:rPr>
          <w:rStyle w:val="Hyperlink"/>
        </w:rPr>
        <w:t>2008</w:t>
      </w:r>
      <w:r w:rsidR="00062ADC" w:rsidRPr="00592FC7">
        <w:fldChar w:fldCharType="end"/>
      </w:r>
      <w:r w:rsidRPr="00592FC7">
        <w:t>). The study population was defined as children who had adhered to the study protocol, i.e. a per-protocol analysis. From this population, 944 of the 4,476 eligible children were randomly sampled for chart review. The sample size was restricted for logistical reasons. A rough power analysis which assumed 1.5 years of follow-up time per chart and a baseline incidence of one AOM visit per person-year suggested that a sample of 1,000 children would give 80% power to detect a 15% reduction in the incidence of AOM visits. It is unclear why only 944 children were sampled, given that the power calculation assumed 1,000. Furthermore, it should be noted that the investigators performing the chart review were not blinded to vaccine allocation. This becomes significant when considering that the reviewers had significant leeway in deciding what constituted an AOM visit, and how to categorize the multitude of subjective subgroups considered in the study. Of the 944 children reviewed, only 803 were included for various reasons further limiting the study’s sample. A Poisson regression model was used to estimate the incidence rate ratio between the study arms, and sandwich variance estimates were used to account for the block-randomized design. No difference was found between the PCV7</w:t>
      </w:r>
      <w:r w:rsidRPr="00592FC7">
        <w:rPr>
          <w:vertAlign w:val="subscript"/>
        </w:rPr>
        <w:t>CRM197</w:t>
      </w:r>
      <w:r w:rsidRPr="00592FC7">
        <w:t xml:space="preserve"> arm and the control, with an estimated vaccine efficacy of -0.4% (95%CI -19.4%-15.6%). It is debatable whether this should be considered a randomized controlled trial </w:t>
      </w:r>
      <w:proofErr w:type="gramStart"/>
      <w:r w:rsidRPr="00592FC7">
        <w:t>in light of</w:t>
      </w:r>
      <w:proofErr w:type="gramEnd"/>
      <w:r w:rsidRPr="00592FC7">
        <w:t xml:space="preserve"> the methodological flaws discussed above. Even if the study were to be considered randomized, it is unclear how to interpret a study that does not even have 80% power to detect a difference twice as large as the </w:t>
      </w:r>
      <w:proofErr w:type="spellStart"/>
      <w:r w:rsidRPr="00592FC7">
        <w:t>the</w:t>
      </w:r>
      <w:proofErr w:type="spellEnd"/>
      <w:r w:rsidRPr="00592FC7">
        <w:t xml:space="preserve"> estimates presented by previous randomized controlled trials.</w:t>
      </w:r>
    </w:p>
    <w:p w14:paraId="7B2A629E" w14:textId="77777777" w:rsidR="00062ADC" w:rsidRPr="00592FC7" w:rsidRDefault="0073117F">
      <w:pPr>
        <w:jc w:val="left"/>
        <w:pPrChange w:id="594" w:author="andrea55" w:date="2018-10-05T14:23:00Z">
          <w:pPr/>
        </w:pPrChange>
      </w:pPr>
      <w:r w:rsidRPr="00592FC7">
        <w:t>Study</w:t>
      </w:r>
    </w:p>
    <w:p w14:paraId="24164607" w14:textId="77777777" w:rsidR="00062ADC" w:rsidRPr="00592FC7" w:rsidRDefault="0073117F">
      <w:pPr>
        <w:jc w:val="left"/>
        <w:pPrChange w:id="595" w:author="andrea55" w:date="2018-10-05T14:23:00Z">
          <w:pPr/>
        </w:pPrChange>
      </w:pPr>
      <w:r w:rsidRPr="00592FC7">
        <w:t>Vaccine</w:t>
      </w:r>
    </w:p>
    <w:p w14:paraId="0589537D" w14:textId="77777777" w:rsidR="00062ADC" w:rsidRPr="00592FC7" w:rsidRDefault="0073117F">
      <w:pPr>
        <w:jc w:val="left"/>
        <w:pPrChange w:id="596" w:author="andrea55" w:date="2018-10-05T14:23:00Z">
          <w:pPr/>
        </w:pPrChange>
      </w:pPr>
      <w:r w:rsidRPr="00592FC7">
        <w:t>Enrollment period</w:t>
      </w:r>
    </w:p>
    <w:p w14:paraId="005486D4" w14:textId="77777777" w:rsidR="00062ADC" w:rsidRPr="00592FC7" w:rsidRDefault="0073117F">
      <w:pPr>
        <w:jc w:val="left"/>
        <w:pPrChange w:id="597" w:author="andrea55" w:date="2018-10-05T14:23:00Z">
          <w:pPr/>
        </w:pPrChange>
      </w:pPr>
      <w:r w:rsidRPr="00592FC7">
        <w:t>Country</w:t>
      </w:r>
    </w:p>
    <w:p w14:paraId="45C53122" w14:textId="77777777" w:rsidR="00062ADC" w:rsidRPr="00592FC7" w:rsidRDefault="0073117F">
      <w:pPr>
        <w:jc w:val="left"/>
        <w:pPrChange w:id="598" w:author="andrea55" w:date="2018-10-05T14:23:00Z">
          <w:pPr/>
        </w:pPrChange>
      </w:pPr>
      <w:r w:rsidRPr="00592FC7">
        <w:t>No. of children</w:t>
      </w:r>
    </w:p>
    <w:p w14:paraId="38FAAF15" w14:textId="77777777" w:rsidR="00062ADC" w:rsidRPr="00592FC7" w:rsidRDefault="0073117F">
      <w:pPr>
        <w:jc w:val="left"/>
        <w:pPrChange w:id="599" w:author="andrea55" w:date="2018-10-05T14:23:00Z">
          <w:pPr/>
        </w:pPrChange>
      </w:pPr>
      <w:r w:rsidRPr="00592FC7">
        <w:t>Efficacy against Otitis media episodes</w:t>
      </w:r>
    </w:p>
    <w:p w14:paraId="041B96AB" w14:textId="77777777" w:rsidR="00062ADC" w:rsidRPr="00592FC7" w:rsidRDefault="0073117F">
      <w:pPr>
        <w:jc w:val="left"/>
        <w:pPrChange w:id="600" w:author="andrea55" w:date="2018-10-05T14:23:00Z">
          <w:pPr/>
        </w:pPrChange>
      </w:pPr>
      <w:r w:rsidRPr="00592FC7">
        <w:lastRenderedPageBreak/>
        <w:t>Black, 2000 &amp; Fireman, 2003</w:t>
      </w:r>
    </w:p>
    <w:p w14:paraId="316FD006" w14:textId="77777777" w:rsidR="00062ADC" w:rsidRPr="00592FC7" w:rsidRDefault="0073117F">
      <w:pPr>
        <w:jc w:val="left"/>
        <w:pPrChange w:id="601" w:author="andrea55" w:date="2018-10-05T14:23:00Z">
          <w:pPr/>
        </w:pPrChange>
      </w:pPr>
      <w:r w:rsidRPr="00592FC7">
        <w:t>PCV7 (CRM197)</w:t>
      </w:r>
    </w:p>
    <w:p w14:paraId="298C4EF9" w14:textId="77777777" w:rsidR="00062ADC" w:rsidRPr="00592FC7" w:rsidRDefault="0073117F">
      <w:pPr>
        <w:jc w:val="left"/>
        <w:pPrChange w:id="602" w:author="andrea55" w:date="2018-10-05T14:23:00Z">
          <w:pPr/>
        </w:pPrChange>
      </w:pPr>
      <w:r w:rsidRPr="00592FC7">
        <w:t>Oct 1995-Aug 1998</w:t>
      </w:r>
    </w:p>
    <w:p w14:paraId="06BE634D" w14:textId="77777777" w:rsidR="00062ADC" w:rsidRPr="00592FC7" w:rsidRDefault="0073117F">
      <w:pPr>
        <w:jc w:val="left"/>
        <w:pPrChange w:id="603" w:author="andrea55" w:date="2018-10-05T14:23:00Z">
          <w:pPr/>
        </w:pPrChange>
      </w:pPr>
      <w:r w:rsidRPr="00592FC7">
        <w:t>United States</w:t>
      </w:r>
    </w:p>
    <w:p w14:paraId="50F44754" w14:textId="77777777" w:rsidR="00062ADC" w:rsidRPr="00592FC7" w:rsidRDefault="0073117F">
      <w:pPr>
        <w:jc w:val="left"/>
        <w:pPrChange w:id="604" w:author="andrea55" w:date="2018-10-05T14:23:00Z">
          <w:pPr/>
        </w:pPrChange>
      </w:pPr>
      <w:r w:rsidRPr="00592FC7">
        <w:t>37868</w:t>
      </w:r>
    </w:p>
    <w:p w14:paraId="466150DC" w14:textId="77777777" w:rsidR="00062ADC" w:rsidRPr="00592FC7" w:rsidRDefault="0073117F">
      <w:pPr>
        <w:jc w:val="left"/>
        <w:pPrChange w:id="605" w:author="andrea55" w:date="2018-10-05T14:23:00Z">
          <w:pPr/>
        </w:pPrChange>
      </w:pPr>
      <w:r w:rsidRPr="00592FC7">
        <w:t>7.8% (5.4%-10.2%)</w:t>
      </w:r>
    </w:p>
    <w:p w14:paraId="1E67DE9E" w14:textId="77777777" w:rsidR="00062ADC" w:rsidRPr="00592FC7" w:rsidRDefault="0073117F">
      <w:pPr>
        <w:jc w:val="left"/>
        <w:pPrChange w:id="606" w:author="andrea55" w:date="2018-10-05T14:23:00Z">
          <w:pPr/>
        </w:pPrChange>
      </w:pPr>
      <w:r w:rsidRPr="00592FC7">
        <w:t>Dagan, 2001</w:t>
      </w:r>
    </w:p>
    <w:p w14:paraId="11D40CF2" w14:textId="77777777" w:rsidR="00062ADC" w:rsidRPr="00592FC7" w:rsidRDefault="0073117F">
      <w:pPr>
        <w:jc w:val="left"/>
        <w:pPrChange w:id="607" w:author="andrea55" w:date="2018-10-05T14:23:00Z">
          <w:pPr/>
        </w:pPrChange>
      </w:pPr>
      <w:r w:rsidRPr="00592FC7">
        <w:t>PCV9 (CRM197)</w:t>
      </w:r>
    </w:p>
    <w:p w14:paraId="0F016693" w14:textId="77777777" w:rsidR="00062ADC" w:rsidRPr="00592FC7" w:rsidRDefault="0073117F">
      <w:pPr>
        <w:jc w:val="left"/>
        <w:pPrChange w:id="608" w:author="andrea55" w:date="2018-10-05T14:23:00Z">
          <w:pPr/>
        </w:pPrChange>
      </w:pPr>
      <w:r w:rsidRPr="00592FC7">
        <w:t>Unclear</w:t>
      </w:r>
    </w:p>
    <w:p w14:paraId="43C8D3E5" w14:textId="77777777" w:rsidR="00062ADC" w:rsidRPr="00592FC7" w:rsidRDefault="0073117F">
      <w:pPr>
        <w:jc w:val="left"/>
        <w:pPrChange w:id="609" w:author="andrea55" w:date="2018-10-05T14:23:00Z">
          <w:pPr/>
        </w:pPrChange>
      </w:pPr>
      <w:proofErr w:type="spellStart"/>
      <w:r w:rsidRPr="00592FC7">
        <w:t>Isreal</w:t>
      </w:r>
      <w:proofErr w:type="spellEnd"/>
    </w:p>
    <w:p w14:paraId="0A75BE67" w14:textId="77777777" w:rsidR="00062ADC" w:rsidRPr="00592FC7" w:rsidRDefault="0073117F">
      <w:pPr>
        <w:jc w:val="left"/>
        <w:pPrChange w:id="610" w:author="andrea55" w:date="2018-10-05T14:23:00Z">
          <w:pPr/>
        </w:pPrChange>
      </w:pPr>
      <w:r w:rsidRPr="00592FC7">
        <w:t>264</w:t>
      </w:r>
    </w:p>
    <w:p w14:paraId="62163076" w14:textId="77777777" w:rsidR="00062ADC" w:rsidRPr="00592FC7" w:rsidRDefault="0073117F">
      <w:pPr>
        <w:jc w:val="left"/>
        <w:pPrChange w:id="611" w:author="andrea55" w:date="2018-10-05T14:23:00Z">
          <w:pPr/>
        </w:pPrChange>
      </w:pPr>
      <w:r w:rsidRPr="00592FC7">
        <w:t>17% (-2%-33%)</w:t>
      </w:r>
    </w:p>
    <w:p w14:paraId="084DFDCE" w14:textId="77777777" w:rsidR="00062ADC" w:rsidRPr="00592FC7" w:rsidRDefault="0073117F">
      <w:pPr>
        <w:jc w:val="left"/>
        <w:pPrChange w:id="612" w:author="andrea55" w:date="2018-10-05T14:23:00Z">
          <w:pPr/>
        </w:pPrChange>
      </w:pPr>
      <w:proofErr w:type="spellStart"/>
      <w:r w:rsidRPr="00592FC7">
        <w:t>Eskola</w:t>
      </w:r>
      <w:proofErr w:type="spellEnd"/>
      <w:r w:rsidRPr="00592FC7">
        <w:t>, 2001</w:t>
      </w:r>
    </w:p>
    <w:p w14:paraId="330E80A2" w14:textId="77777777" w:rsidR="00062ADC" w:rsidRPr="00592FC7" w:rsidRDefault="0073117F">
      <w:pPr>
        <w:jc w:val="left"/>
        <w:pPrChange w:id="613" w:author="andrea55" w:date="2018-10-05T14:23:00Z">
          <w:pPr/>
        </w:pPrChange>
      </w:pPr>
      <w:r w:rsidRPr="00592FC7">
        <w:t>PCV7 (CRM197)</w:t>
      </w:r>
    </w:p>
    <w:p w14:paraId="4E69948D" w14:textId="77777777" w:rsidR="00062ADC" w:rsidRPr="00592FC7" w:rsidRDefault="0073117F">
      <w:pPr>
        <w:jc w:val="left"/>
        <w:pPrChange w:id="614" w:author="andrea55" w:date="2018-10-05T14:23:00Z">
          <w:pPr/>
        </w:pPrChange>
      </w:pPr>
      <w:r w:rsidRPr="00592FC7">
        <w:t>Dec 1995-Apr 1997</w:t>
      </w:r>
    </w:p>
    <w:p w14:paraId="4374CCEC" w14:textId="77777777" w:rsidR="00062ADC" w:rsidRPr="00592FC7" w:rsidRDefault="0073117F">
      <w:pPr>
        <w:jc w:val="left"/>
        <w:pPrChange w:id="615" w:author="andrea55" w:date="2018-10-05T14:23:00Z">
          <w:pPr/>
        </w:pPrChange>
      </w:pPr>
      <w:r w:rsidRPr="00592FC7">
        <w:t>Finland</w:t>
      </w:r>
    </w:p>
    <w:p w14:paraId="72E6628E" w14:textId="77777777" w:rsidR="00062ADC" w:rsidRPr="00592FC7" w:rsidRDefault="0073117F">
      <w:pPr>
        <w:jc w:val="left"/>
        <w:pPrChange w:id="616" w:author="andrea55" w:date="2018-10-05T14:23:00Z">
          <w:pPr/>
        </w:pPrChange>
      </w:pPr>
      <w:r w:rsidRPr="00592FC7">
        <w:t>1662</w:t>
      </w:r>
    </w:p>
    <w:p w14:paraId="0B5FE636" w14:textId="77777777" w:rsidR="00062ADC" w:rsidRPr="00592FC7" w:rsidRDefault="0073117F">
      <w:pPr>
        <w:jc w:val="left"/>
        <w:pPrChange w:id="617" w:author="andrea55" w:date="2018-10-05T14:23:00Z">
          <w:pPr/>
        </w:pPrChange>
      </w:pPr>
      <w:r w:rsidRPr="00592FC7">
        <w:t>6% (-4%-16%)</w:t>
      </w:r>
    </w:p>
    <w:p w14:paraId="790F6C92" w14:textId="77777777" w:rsidR="00062ADC" w:rsidRPr="00592FC7" w:rsidRDefault="0073117F">
      <w:pPr>
        <w:jc w:val="left"/>
        <w:pPrChange w:id="618" w:author="andrea55" w:date="2018-10-05T14:23:00Z">
          <w:pPr/>
        </w:pPrChange>
      </w:pPr>
      <w:proofErr w:type="spellStart"/>
      <w:r w:rsidRPr="00592FC7">
        <w:t>Kilpi</w:t>
      </w:r>
      <w:proofErr w:type="spellEnd"/>
      <w:r w:rsidRPr="00592FC7">
        <w:t>, 2003</w:t>
      </w:r>
    </w:p>
    <w:p w14:paraId="5FC51DC4" w14:textId="77777777" w:rsidR="00062ADC" w:rsidRPr="00592FC7" w:rsidRDefault="0073117F">
      <w:pPr>
        <w:jc w:val="left"/>
        <w:pPrChange w:id="619" w:author="andrea55" w:date="2018-10-05T14:23:00Z">
          <w:pPr/>
        </w:pPrChange>
      </w:pPr>
      <w:r w:rsidRPr="00592FC7">
        <w:t>PCV7 (MOMPC)</w:t>
      </w:r>
    </w:p>
    <w:p w14:paraId="2813C471" w14:textId="77777777" w:rsidR="00062ADC" w:rsidRPr="00592FC7" w:rsidRDefault="0073117F">
      <w:pPr>
        <w:jc w:val="left"/>
        <w:pPrChange w:id="620" w:author="andrea55" w:date="2018-10-05T14:23:00Z">
          <w:pPr/>
        </w:pPrChange>
      </w:pPr>
      <w:r w:rsidRPr="00592FC7">
        <w:t>Dec 1995-Apr 1997</w:t>
      </w:r>
    </w:p>
    <w:p w14:paraId="1963ED88" w14:textId="77777777" w:rsidR="00062ADC" w:rsidRPr="00592FC7" w:rsidRDefault="0073117F">
      <w:pPr>
        <w:jc w:val="left"/>
        <w:pPrChange w:id="621" w:author="andrea55" w:date="2018-10-05T14:23:00Z">
          <w:pPr/>
        </w:pPrChange>
      </w:pPr>
      <w:r w:rsidRPr="00592FC7">
        <w:t>Finland</w:t>
      </w:r>
    </w:p>
    <w:p w14:paraId="299C4303" w14:textId="77777777" w:rsidR="00062ADC" w:rsidRPr="00592FC7" w:rsidRDefault="0073117F">
      <w:pPr>
        <w:jc w:val="left"/>
        <w:pPrChange w:id="622" w:author="andrea55" w:date="2018-10-05T14:23:00Z">
          <w:pPr/>
        </w:pPrChange>
      </w:pPr>
      <w:r w:rsidRPr="00592FC7">
        <w:t>1666</w:t>
      </w:r>
    </w:p>
    <w:p w14:paraId="6AC3A44D" w14:textId="77777777" w:rsidR="00062ADC" w:rsidRPr="00592FC7" w:rsidRDefault="0073117F">
      <w:pPr>
        <w:jc w:val="left"/>
        <w:pPrChange w:id="623" w:author="andrea55" w:date="2018-10-05T14:23:00Z">
          <w:pPr/>
        </w:pPrChange>
      </w:pPr>
      <w:r w:rsidRPr="00592FC7">
        <w:t>-1% (-12%-10%</w:t>
      </w:r>
    </w:p>
    <w:p w14:paraId="6E83127C" w14:textId="77777777" w:rsidR="00062ADC" w:rsidRPr="00592FC7" w:rsidRDefault="0073117F">
      <w:pPr>
        <w:jc w:val="left"/>
        <w:pPrChange w:id="624" w:author="andrea55" w:date="2018-10-05T14:23:00Z">
          <w:pPr/>
        </w:pPrChange>
      </w:pPr>
      <w:proofErr w:type="spellStart"/>
      <w:r w:rsidRPr="00592FC7">
        <w:t>Prymula</w:t>
      </w:r>
      <w:proofErr w:type="spellEnd"/>
      <w:r w:rsidRPr="00592FC7">
        <w:t>, 2006</w:t>
      </w:r>
    </w:p>
    <w:p w14:paraId="35690A32" w14:textId="77777777" w:rsidR="00062ADC" w:rsidRPr="00592FC7" w:rsidRDefault="0073117F">
      <w:pPr>
        <w:jc w:val="left"/>
        <w:pPrChange w:id="625" w:author="andrea55" w:date="2018-10-05T14:23:00Z">
          <w:pPr/>
        </w:pPrChange>
      </w:pPr>
      <w:r w:rsidRPr="00592FC7">
        <w:t>PCV9 (</w:t>
      </w:r>
      <w:proofErr w:type="spellStart"/>
      <w:r w:rsidRPr="00592FC7">
        <w:t>HiD</w:t>
      </w:r>
      <w:proofErr w:type="spellEnd"/>
      <w:r w:rsidRPr="00592FC7">
        <w:t>)</w:t>
      </w:r>
    </w:p>
    <w:p w14:paraId="19B8F06A" w14:textId="77777777" w:rsidR="00062ADC" w:rsidRPr="00592FC7" w:rsidRDefault="0073117F">
      <w:pPr>
        <w:jc w:val="left"/>
        <w:pPrChange w:id="626" w:author="andrea55" w:date="2018-10-05T14:23:00Z">
          <w:pPr/>
        </w:pPrChange>
      </w:pPr>
      <w:r w:rsidRPr="00592FC7">
        <w:t>Oct 2000-Sep 2002</w:t>
      </w:r>
    </w:p>
    <w:p w14:paraId="66EBDA96" w14:textId="77777777" w:rsidR="00062ADC" w:rsidRPr="00592FC7" w:rsidRDefault="0073117F">
      <w:pPr>
        <w:jc w:val="left"/>
        <w:pPrChange w:id="627" w:author="andrea55" w:date="2018-10-05T14:23:00Z">
          <w:pPr/>
        </w:pPrChange>
      </w:pPr>
      <w:r w:rsidRPr="00592FC7">
        <w:t>Czech Republic &amp; Slovakia</w:t>
      </w:r>
    </w:p>
    <w:p w14:paraId="012DA2A9" w14:textId="77777777" w:rsidR="00062ADC" w:rsidRPr="00592FC7" w:rsidRDefault="0073117F">
      <w:pPr>
        <w:jc w:val="left"/>
        <w:pPrChange w:id="628" w:author="andrea55" w:date="2018-10-05T14:23:00Z">
          <w:pPr/>
        </w:pPrChange>
      </w:pPr>
      <w:r w:rsidRPr="00592FC7">
        <w:lastRenderedPageBreak/>
        <w:t>4968</w:t>
      </w:r>
    </w:p>
    <w:p w14:paraId="4EC5CBAA" w14:textId="77777777" w:rsidR="00062ADC" w:rsidRPr="00592FC7" w:rsidRDefault="0073117F">
      <w:pPr>
        <w:jc w:val="left"/>
        <w:pPrChange w:id="629" w:author="andrea55" w:date="2018-10-05T14:23:00Z">
          <w:pPr/>
        </w:pPrChange>
      </w:pPr>
      <w:r w:rsidRPr="00592FC7">
        <w:t>33.6% (20.8%-44.3%</w:t>
      </w:r>
    </w:p>
    <w:p w14:paraId="15232149" w14:textId="77777777" w:rsidR="00062ADC" w:rsidRPr="00592FC7" w:rsidRDefault="0073117F">
      <w:pPr>
        <w:jc w:val="left"/>
        <w:pPrChange w:id="630" w:author="andrea55" w:date="2018-10-05T14:23:00Z">
          <w:pPr/>
        </w:pPrChange>
      </w:pPr>
      <w:r w:rsidRPr="00592FC7">
        <w:t>O’Brien, 2008</w:t>
      </w:r>
    </w:p>
    <w:p w14:paraId="7FC0BB5E" w14:textId="77777777" w:rsidR="00062ADC" w:rsidRPr="00592FC7" w:rsidRDefault="0073117F">
      <w:pPr>
        <w:jc w:val="left"/>
        <w:pPrChange w:id="631" w:author="andrea55" w:date="2018-10-05T14:23:00Z">
          <w:pPr/>
        </w:pPrChange>
      </w:pPr>
      <w:r w:rsidRPr="00592FC7">
        <w:t>PCV7 (CRM197</w:t>
      </w:r>
    </w:p>
    <w:p w14:paraId="1FE0FACA" w14:textId="77777777" w:rsidR="00062ADC" w:rsidRPr="00592FC7" w:rsidRDefault="0073117F">
      <w:pPr>
        <w:jc w:val="left"/>
        <w:pPrChange w:id="632" w:author="andrea55" w:date="2018-10-05T14:23:00Z">
          <w:pPr/>
        </w:pPrChange>
      </w:pPr>
      <w:r w:rsidRPr="00592FC7">
        <w:t>Apr 1997-Aug 2000</w:t>
      </w:r>
    </w:p>
    <w:p w14:paraId="1501D1C1" w14:textId="77777777" w:rsidR="00062ADC" w:rsidRPr="00592FC7" w:rsidRDefault="0073117F">
      <w:pPr>
        <w:jc w:val="left"/>
        <w:pPrChange w:id="633" w:author="andrea55" w:date="2018-10-05T14:23:00Z">
          <w:pPr/>
        </w:pPrChange>
      </w:pPr>
      <w:r w:rsidRPr="00592FC7">
        <w:t>United States</w:t>
      </w:r>
    </w:p>
    <w:p w14:paraId="01D89FB3" w14:textId="77777777" w:rsidR="00062ADC" w:rsidRPr="00592FC7" w:rsidRDefault="0073117F">
      <w:pPr>
        <w:jc w:val="left"/>
        <w:pPrChange w:id="634" w:author="andrea55" w:date="2018-10-05T14:23:00Z">
          <w:pPr/>
        </w:pPrChange>
      </w:pPr>
      <w:r w:rsidRPr="00592FC7">
        <w:t>856</w:t>
      </w:r>
    </w:p>
    <w:p w14:paraId="6E734D8C" w14:textId="77777777" w:rsidR="00062ADC" w:rsidRPr="00592FC7" w:rsidRDefault="0073117F">
      <w:pPr>
        <w:jc w:val="left"/>
        <w:pPrChange w:id="635" w:author="andrea55" w:date="2018-10-05T14:23:00Z">
          <w:pPr/>
        </w:pPrChange>
      </w:pPr>
      <w:r w:rsidRPr="00592FC7">
        <w:t>-0.4% (-19.4%-15.6%</w:t>
      </w:r>
    </w:p>
    <w:p w14:paraId="5872E48D" w14:textId="77777777" w:rsidR="00062ADC" w:rsidRPr="00592FC7" w:rsidRDefault="0073117F" w:rsidP="00CD50A8">
      <w:pPr>
        <w:pStyle w:val="Heading4"/>
        <w:rPr>
          <w:i w:val="0"/>
          <w:rPrChange w:id="636" w:author="andrea55" w:date="2018-10-05T19:27:00Z">
            <w:rPr/>
          </w:rPrChange>
        </w:rPr>
      </w:pPr>
      <w:bookmarkStart w:id="637" w:name="observational-studies"/>
      <w:bookmarkEnd w:id="637"/>
      <w:r w:rsidRPr="00592FC7">
        <w:rPr>
          <w:i w:val="0"/>
          <w:rPrChange w:id="638" w:author="andrea55" w:date="2018-10-05T19:27:00Z">
            <w:rPr/>
          </w:rPrChange>
        </w:rPr>
        <w:t>Observational studies</w:t>
      </w:r>
    </w:p>
    <w:p w14:paraId="4AB6ED55" w14:textId="77777777" w:rsidR="00062ADC" w:rsidRPr="00592FC7" w:rsidRDefault="0073117F" w:rsidP="00CD50A8">
      <w:pPr>
        <w:pStyle w:val="Heading3"/>
      </w:pPr>
      <w:r w:rsidRPr="00592FC7">
        <w:t>The impact of pneumococcal conjugate vaccines on pneumonia</w:t>
      </w:r>
    </w:p>
    <w:p w14:paraId="66BBB63C" w14:textId="77777777" w:rsidR="00062ADC" w:rsidRPr="00592FC7" w:rsidRDefault="0073117F">
      <w:pPr>
        <w:jc w:val="left"/>
        <w:pPrChange w:id="639" w:author="andrea55" w:date="2018-10-05T14:23:00Z">
          <w:pPr/>
        </w:pPrChange>
      </w:pPr>
      <w:r w:rsidRPr="00592FC7">
        <w:t>~ 2-3 pages - Present evidence of effect on all-cause pneumonia - VT vs. NVT serotypes - Serotype replacement (?) - Herd-effect in adults and non-vaccinated</w:t>
      </w:r>
    </w:p>
    <w:p w14:paraId="4A4B0C44" w14:textId="77777777" w:rsidR="00062ADC" w:rsidRPr="00592FC7" w:rsidRDefault="0073117F">
      <w:pPr>
        <w:pStyle w:val="BodyText"/>
        <w:jc w:val="left"/>
        <w:pPrChange w:id="640" w:author="andrea55" w:date="2018-10-05T14:23:00Z">
          <w:pPr>
            <w:pStyle w:val="BodyText"/>
          </w:pPr>
        </w:pPrChange>
      </w:pPr>
      <w:r w:rsidRPr="00592FC7">
        <w:t xml:space="preserve">(T.M. </w:t>
      </w:r>
      <w:proofErr w:type="spellStart"/>
      <w:r w:rsidRPr="00592FC7">
        <w:t>Kilpi</w:t>
      </w:r>
      <w:proofErr w:type="spellEnd"/>
      <w:r w:rsidRPr="00592FC7">
        <w:t xml:space="preserve"> et al. </w:t>
      </w:r>
      <w:r w:rsidR="00062ADC" w:rsidRPr="00592FC7">
        <w:fldChar w:fldCharType="begin"/>
      </w:r>
      <w:r w:rsidR="00062ADC" w:rsidRPr="00592FC7">
        <w:instrText>HYPERLINK \l "ref-Kilpi2018" \h</w:instrText>
      </w:r>
      <w:r w:rsidR="00062ADC" w:rsidRPr="00592FC7">
        <w:rPr>
          <w:rPrChange w:id="641" w:author="andrea55" w:date="2018-10-05T19:27:00Z">
            <w:rPr/>
          </w:rPrChange>
        </w:rPr>
        <w:fldChar w:fldCharType="separate"/>
      </w:r>
      <w:r w:rsidRPr="00592FC7">
        <w:rPr>
          <w:rStyle w:val="Hyperlink"/>
        </w:rPr>
        <w:t>2018</w:t>
      </w:r>
      <w:r w:rsidR="00062ADC" w:rsidRPr="00592FC7">
        <w:fldChar w:fldCharType="end"/>
      </w:r>
      <w:r w:rsidRPr="00592FC7">
        <w:t>)</w:t>
      </w:r>
    </w:p>
    <w:p w14:paraId="3C2258D5" w14:textId="77777777" w:rsidR="00062ADC" w:rsidRPr="00592FC7" w:rsidRDefault="0073117F" w:rsidP="00CD50A8">
      <w:pPr>
        <w:pStyle w:val="Heading3"/>
      </w:pPr>
      <w:bookmarkStart w:id="642" w:name="the-impact-of-pneumococcal-conjugate-vac"/>
      <w:bookmarkEnd w:id="642"/>
      <w:r w:rsidRPr="00592FC7">
        <w:t>The impact of pneumococcal conjugate vaccines on Invasive pneumococcal disease</w:t>
      </w:r>
    </w:p>
    <w:p w14:paraId="0CB6ABD7" w14:textId="77777777" w:rsidR="00062ADC" w:rsidRPr="00592FC7" w:rsidRDefault="0073117F">
      <w:pPr>
        <w:jc w:val="left"/>
        <w:pPrChange w:id="643" w:author="andrea55" w:date="2018-10-05T14:23:00Z">
          <w:pPr/>
        </w:pPrChange>
      </w:pPr>
      <w:r w:rsidRPr="00592FC7">
        <w:t>~ 4-6 pages &lt;- largest amount of studies - Present evidence of effect on IPD and subgroups; meningitis, bacteremia etc. - VT vs. NVT - Serotype replacement - Herd-effect</w:t>
      </w:r>
    </w:p>
    <w:p w14:paraId="56EAFD05" w14:textId="77777777" w:rsidR="00062ADC" w:rsidRPr="00592FC7" w:rsidRDefault="0073117F" w:rsidP="00CD50A8">
      <w:pPr>
        <w:pStyle w:val="Heading2"/>
      </w:pPr>
      <w:bookmarkStart w:id="644" w:name="cost-effectiveness-in-the-context-of-pne"/>
      <w:bookmarkEnd w:id="644"/>
      <w:r w:rsidRPr="00592FC7">
        <w:t>Cost-effectiveness in the context of pneumococcal conjugate vaccination</w:t>
      </w:r>
    </w:p>
    <w:p w14:paraId="0FF97F36" w14:textId="77777777" w:rsidR="00062ADC" w:rsidRPr="00592FC7" w:rsidRDefault="0073117F">
      <w:pPr>
        <w:jc w:val="left"/>
        <w:pPrChange w:id="645" w:author="andrea55" w:date="2018-10-05T14:23:00Z">
          <w:pPr/>
        </w:pPrChange>
      </w:pPr>
      <w:r w:rsidRPr="00592FC7">
        <w:t>~ 3-4 pages - Present overview of literature review and critical analysis. - Recommendations of ISPOR and WHO presented, discuss importance of assumptions and methodology - Introduction to sub-chapters of lit. rev. - Explain how they will be tied in to ISPOR/WHO recommendations</w:t>
      </w:r>
    </w:p>
    <w:p w14:paraId="7191FEA6" w14:textId="77777777" w:rsidR="00062ADC" w:rsidRPr="00592FC7" w:rsidRDefault="0073117F" w:rsidP="00CD50A8">
      <w:pPr>
        <w:pStyle w:val="Heading3"/>
      </w:pPr>
      <w:bookmarkStart w:id="646" w:name="measurement-of-effectiveness-and-choice-"/>
      <w:bookmarkEnd w:id="646"/>
      <w:r w:rsidRPr="00592FC7">
        <w:t>Measurement of effectiveness and choice of health outcomes</w:t>
      </w:r>
    </w:p>
    <w:p w14:paraId="08E323D0" w14:textId="77777777" w:rsidR="00062ADC" w:rsidRPr="00592FC7" w:rsidRDefault="0073117F">
      <w:pPr>
        <w:jc w:val="left"/>
        <w:pPrChange w:id="647" w:author="andrea55" w:date="2018-10-05T14:23:00Z">
          <w:pPr/>
        </w:pPrChange>
      </w:pPr>
      <w:r w:rsidRPr="00592FC7">
        <w:t>~ 1 page - Shortly explain what is meant by effectiveness and health outcomes - Tie in to ISPOR/WHO</w:t>
      </w:r>
    </w:p>
    <w:p w14:paraId="0CE19FA2" w14:textId="77777777" w:rsidR="00062ADC" w:rsidRPr="00592FC7" w:rsidRDefault="0073117F" w:rsidP="00CD50A8">
      <w:pPr>
        <w:pStyle w:val="Heading4"/>
        <w:rPr>
          <w:i w:val="0"/>
          <w:rPrChange w:id="648" w:author="andrea55" w:date="2018-10-05T19:27:00Z">
            <w:rPr/>
          </w:rPrChange>
        </w:rPr>
      </w:pPr>
      <w:bookmarkStart w:id="649" w:name="health-outcomes-considered"/>
      <w:bookmarkEnd w:id="649"/>
      <w:r w:rsidRPr="00592FC7">
        <w:rPr>
          <w:i w:val="0"/>
          <w:rPrChange w:id="650" w:author="andrea55" w:date="2018-10-05T19:27:00Z">
            <w:rPr/>
          </w:rPrChange>
        </w:rPr>
        <w:lastRenderedPageBreak/>
        <w:t>Health outcomes considered</w:t>
      </w:r>
    </w:p>
    <w:p w14:paraId="46B5BEC0" w14:textId="77777777" w:rsidR="00062ADC" w:rsidRPr="00592FC7" w:rsidRDefault="0073117F">
      <w:pPr>
        <w:jc w:val="left"/>
        <w:pPrChange w:id="651" w:author="andrea55" w:date="2018-10-05T14:23:00Z">
          <w:pPr/>
        </w:pPrChange>
      </w:pPr>
      <w:r w:rsidRPr="00592FC7">
        <w:t>~ 2-3 pages - Describe what health outcomes were considered - Tie into actual disease burden known to be caused by pneumococcus</w:t>
      </w:r>
    </w:p>
    <w:p w14:paraId="4563AEBB" w14:textId="77777777" w:rsidR="00062ADC" w:rsidRPr="00592FC7" w:rsidRDefault="0073117F" w:rsidP="00CD50A8">
      <w:pPr>
        <w:pStyle w:val="Heading4"/>
        <w:rPr>
          <w:i w:val="0"/>
          <w:rPrChange w:id="652" w:author="andrea55" w:date="2018-10-05T19:27:00Z">
            <w:rPr/>
          </w:rPrChange>
        </w:rPr>
      </w:pPr>
      <w:bookmarkStart w:id="653" w:name="effectiveness-of-pneumococcal-conjugate-"/>
      <w:bookmarkEnd w:id="653"/>
      <w:r w:rsidRPr="00592FC7">
        <w:rPr>
          <w:i w:val="0"/>
          <w:rPrChange w:id="654" w:author="andrea55" w:date="2018-10-05T19:27:00Z">
            <w:rPr/>
          </w:rPrChange>
        </w:rPr>
        <w:t>Effectiveness of pneumococcal conjugate vaccines</w:t>
      </w:r>
    </w:p>
    <w:p w14:paraId="1C3313C1" w14:textId="77777777" w:rsidR="00062ADC" w:rsidRPr="00592FC7" w:rsidRDefault="0073117F">
      <w:pPr>
        <w:jc w:val="left"/>
        <w:pPrChange w:id="655" w:author="andrea55" w:date="2018-10-05T14:23:00Z">
          <w:pPr/>
        </w:pPrChange>
      </w:pPr>
      <w:r w:rsidRPr="00592FC7">
        <w:t>~ 3-4 pages - What effectiveness rationale is used, methods and rationale: critique - Carriage - AOM - Pneumonia - IPD</w:t>
      </w:r>
    </w:p>
    <w:p w14:paraId="6E898217" w14:textId="77777777" w:rsidR="00062ADC" w:rsidRPr="00592FC7" w:rsidRDefault="0073117F" w:rsidP="00CD50A8">
      <w:pPr>
        <w:pStyle w:val="Heading3"/>
      </w:pPr>
      <w:bookmarkStart w:id="656" w:name="estimating-resources-and-cost"/>
      <w:bookmarkEnd w:id="656"/>
      <w:r w:rsidRPr="00592FC7">
        <w:t>Estimating resources and cost</w:t>
      </w:r>
    </w:p>
    <w:p w14:paraId="2C50A84A" w14:textId="77777777" w:rsidR="00062ADC" w:rsidRPr="00592FC7" w:rsidRDefault="0073117F">
      <w:pPr>
        <w:jc w:val="left"/>
        <w:pPrChange w:id="657" w:author="andrea55" w:date="2018-10-05T14:23:00Z">
          <w:pPr/>
        </w:pPrChange>
      </w:pPr>
      <w:r w:rsidRPr="00592FC7">
        <w:t>~1 page - Shortly explain what resources and costs mean - Direct vs. indirect - Tie in to ISPOR/WHO</w:t>
      </w:r>
    </w:p>
    <w:p w14:paraId="2D54E325" w14:textId="77777777" w:rsidR="00062ADC" w:rsidRPr="00592FC7" w:rsidRDefault="0073117F" w:rsidP="00CD50A8">
      <w:pPr>
        <w:pStyle w:val="Heading1"/>
      </w:pPr>
      <w:bookmarkStart w:id="658" w:name="aims"/>
      <w:bookmarkEnd w:id="658"/>
      <w:r w:rsidRPr="00592FC7">
        <w:t>Aims</w:t>
      </w:r>
    </w:p>
    <w:p w14:paraId="2C9AC820" w14:textId="77777777" w:rsidR="00062ADC" w:rsidRPr="00592FC7" w:rsidRDefault="0073117F" w:rsidP="00CD50A8">
      <w:pPr>
        <w:pStyle w:val="Heading1"/>
      </w:pPr>
      <w:bookmarkStart w:id="659" w:name="methods"/>
      <w:bookmarkEnd w:id="659"/>
      <w:r w:rsidRPr="00592FC7">
        <w:t>Materials and methods</w:t>
      </w:r>
    </w:p>
    <w:p w14:paraId="48FC4A9E" w14:textId="77777777" w:rsidR="00062ADC" w:rsidRPr="00592FC7" w:rsidRDefault="0073117F">
      <w:pPr>
        <w:jc w:val="left"/>
        <w:pPrChange w:id="660" w:author="andrea55" w:date="2018-10-05T14:23:00Z">
          <w:pPr/>
        </w:pPrChange>
      </w:pPr>
      <w:r w:rsidRPr="00592FC7">
        <w:t>We describe our methods in this chapter.</w:t>
      </w:r>
    </w:p>
    <w:p w14:paraId="11C764D2" w14:textId="77777777" w:rsidR="00062ADC" w:rsidRPr="00592FC7" w:rsidRDefault="0073117F" w:rsidP="00CD50A8">
      <w:pPr>
        <w:pStyle w:val="Heading1"/>
      </w:pPr>
      <w:bookmarkStart w:id="661" w:name="results"/>
      <w:bookmarkEnd w:id="661"/>
      <w:r w:rsidRPr="00592FC7">
        <w:t>Results</w:t>
      </w:r>
    </w:p>
    <w:p w14:paraId="29738277" w14:textId="77777777" w:rsidR="00062ADC" w:rsidRPr="00592FC7" w:rsidRDefault="0073117F" w:rsidP="00CD50A8">
      <w:pPr>
        <w:pStyle w:val="Heading1"/>
      </w:pPr>
      <w:bookmarkStart w:id="662" w:name="discussion"/>
      <w:bookmarkEnd w:id="662"/>
      <w:r w:rsidRPr="00592FC7">
        <w:t>Discussion</w:t>
      </w:r>
    </w:p>
    <w:p w14:paraId="4F60CF38" w14:textId="77777777" w:rsidR="00062ADC" w:rsidRPr="00592FC7" w:rsidRDefault="0073117F">
      <w:pPr>
        <w:jc w:val="left"/>
        <w:pPrChange w:id="663" w:author="andrea55" w:date="2018-10-05T14:23:00Z">
          <w:pPr/>
        </w:pPrChange>
      </w:pPr>
      <w:proofErr w:type="spellStart"/>
      <w:r w:rsidRPr="00592FC7">
        <w:t>Arason</w:t>
      </w:r>
      <w:proofErr w:type="spellEnd"/>
      <w:r w:rsidRPr="00592FC7">
        <w:t xml:space="preserve">, </w:t>
      </w:r>
      <w:proofErr w:type="spellStart"/>
      <w:r w:rsidRPr="00592FC7">
        <w:t>Vilhjalmur</w:t>
      </w:r>
      <w:proofErr w:type="spellEnd"/>
      <w:r w:rsidRPr="00592FC7">
        <w:t xml:space="preserve"> A, Johann A Sigurdsson, Karl G </w:t>
      </w:r>
      <w:proofErr w:type="spellStart"/>
      <w:r w:rsidRPr="00592FC7">
        <w:t>Kristinsson</w:t>
      </w:r>
      <w:proofErr w:type="spellEnd"/>
      <w:r w:rsidRPr="00592FC7">
        <w:t xml:space="preserve">, and </w:t>
      </w:r>
      <w:proofErr w:type="spellStart"/>
      <w:r w:rsidRPr="00592FC7">
        <w:t>Sigurdur</w:t>
      </w:r>
      <w:proofErr w:type="spellEnd"/>
      <w:r w:rsidRPr="00592FC7">
        <w:t xml:space="preserve"> </w:t>
      </w:r>
      <w:proofErr w:type="spellStart"/>
      <w:r w:rsidRPr="00592FC7">
        <w:t>Gudmundsson</w:t>
      </w:r>
      <w:proofErr w:type="spellEnd"/>
      <w:r w:rsidRPr="00592FC7">
        <w:t>. 2002. “</w:t>
      </w:r>
      <w:proofErr w:type="spellStart"/>
      <w:r w:rsidRPr="00592FC7">
        <w:t>Tympanostomy</w:t>
      </w:r>
      <w:proofErr w:type="spellEnd"/>
      <w:r w:rsidRPr="00592FC7">
        <w:t xml:space="preserve"> tube placements, sociodemographic factors and parental expectations for management of acute otitis media in Iceland.” The Pediatric Infectious Disease Journal 21 (12): 1110–5. doi:</w:t>
      </w:r>
      <w:r w:rsidR="00062ADC" w:rsidRPr="00592FC7">
        <w:fldChar w:fldCharType="begin"/>
      </w:r>
      <w:r w:rsidR="00062ADC" w:rsidRPr="00592FC7">
        <w:instrText>HYPERLINK "https://doi.org/10.1097/01.inf.0000040702.00373.95" \h</w:instrText>
      </w:r>
      <w:r w:rsidR="00062ADC" w:rsidRPr="00592FC7">
        <w:rPr>
          <w:rPrChange w:id="664" w:author="andrea55" w:date="2018-10-05T19:27:00Z">
            <w:rPr/>
          </w:rPrChange>
        </w:rPr>
        <w:fldChar w:fldCharType="separate"/>
      </w:r>
      <w:r w:rsidRPr="00592FC7">
        <w:rPr>
          <w:rStyle w:val="Hyperlink"/>
        </w:rPr>
        <w:t>10.1097/01.inf.0000040702.00373.95</w:t>
      </w:r>
      <w:r w:rsidR="00062ADC" w:rsidRPr="00592FC7">
        <w:fldChar w:fldCharType="end"/>
      </w:r>
      <w:r w:rsidRPr="00592FC7">
        <w:t>.</w:t>
      </w:r>
    </w:p>
    <w:p w14:paraId="4FFA75D4" w14:textId="77777777" w:rsidR="00062ADC" w:rsidRPr="00592FC7" w:rsidRDefault="0073117F">
      <w:pPr>
        <w:jc w:val="left"/>
        <w:pPrChange w:id="665" w:author="andrea55" w:date="2018-10-05T14:23:00Z">
          <w:pPr/>
        </w:pPrChange>
      </w:pPr>
      <w:proofErr w:type="spellStart"/>
      <w:r w:rsidRPr="00592FC7">
        <w:t>Arason</w:t>
      </w:r>
      <w:proofErr w:type="spellEnd"/>
      <w:r w:rsidRPr="00592FC7">
        <w:t xml:space="preserve">, </w:t>
      </w:r>
      <w:proofErr w:type="spellStart"/>
      <w:r w:rsidRPr="00592FC7">
        <w:t>Vilhjalmur</w:t>
      </w:r>
      <w:proofErr w:type="spellEnd"/>
      <w:r w:rsidRPr="00592FC7">
        <w:t xml:space="preserve"> A., Johann A. Sigurdsson, Karl G. </w:t>
      </w:r>
      <w:proofErr w:type="spellStart"/>
      <w:r w:rsidRPr="00592FC7">
        <w:t>Kristinsson</w:t>
      </w:r>
      <w:proofErr w:type="spellEnd"/>
      <w:r w:rsidRPr="00592FC7">
        <w:t xml:space="preserve">, Linn Getz, and </w:t>
      </w:r>
      <w:proofErr w:type="spellStart"/>
      <w:r w:rsidRPr="00592FC7">
        <w:t>Sigurdur</w:t>
      </w:r>
      <w:proofErr w:type="spellEnd"/>
      <w:r w:rsidRPr="00592FC7">
        <w:t xml:space="preserve"> </w:t>
      </w:r>
      <w:proofErr w:type="spellStart"/>
      <w:r w:rsidRPr="00592FC7">
        <w:t>Gudmundsson</w:t>
      </w:r>
      <w:proofErr w:type="spellEnd"/>
      <w:r w:rsidRPr="00592FC7">
        <w:t xml:space="preserve">. 2005. “Otitis media, </w:t>
      </w:r>
      <w:proofErr w:type="spellStart"/>
      <w:r w:rsidRPr="00592FC7">
        <w:t>tympanostomy</w:t>
      </w:r>
      <w:proofErr w:type="spellEnd"/>
      <w:r w:rsidRPr="00592FC7">
        <w:t xml:space="preserve"> tube </w:t>
      </w:r>
      <w:r w:rsidRPr="00592FC7">
        <w:lastRenderedPageBreak/>
        <w:t>placement, and use of antibiotics.” Scandinavian Journal of Primary Health Care 23 (3). Taylor &amp; Francis: 184–91. doi:</w:t>
      </w:r>
      <w:r w:rsidR="00062ADC" w:rsidRPr="00592FC7">
        <w:fldChar w:fldCharType="begin"/>
      </w:r>
      <w:r w:rsidR="00062ADC" w:rsidRPr="00592FC7">
        <w:instrText>HYPERLINK "https://doi.org/10.1080/02813430510031298" \h</w:instrText>
      </w:r>
      <w:r w:rsidR="00062ADC" w:rsidRPr="00592FC7">
        <w:rPr>
          <w:rPrChange w:id="666" w:author="andrea55" w:date="2018-10-05T19:27:00Z">
            <w:rPr/>
          </w:rPrChange>
        </w:rPr>
        <w:fldChar w:fldCharType="separate"/>
      </w:r>
      <w:r w:rsidRPr="00592FC7">
        <w:rPr>
          <w:rStyle w:val="Hyperlink"/>
        </w:rPr>
        <w:t>10.1080/02813430510031298</w:t>
      </w:r>
      <w:r w:rsidR="00062ADC" w:rsidRPr="00592FC7">
        <w:fldChar w:fldCharType="end"/>
      </w:r>
      <w:r w:rsidRPr="00592FC7">
        <w:t>.</w:t>
      </w:r>
    </w:p>
    <w:p w14:paraId="568721BA" w14:textId="77777777" w:rsidR="00062ADC" w:rsidRPr="00592FC7" w:rsidRDefault="0073117F">
      <w:pPr>
        <w:jc w:val="left"/>
        <w:pPrChange w:id="667" w:author="andrea55" w:date="2018-10-05T14:23:00Z">
          <w:pPr/>
        </w:pPrChange>
      </w:pPr>
      <w:r w:rsidRPr="00592FC7">
        <w:t xml:space="preserve">Austrian, R, R M Douglas, G </w:t>
      </w:r>
      <w:proofErr w:type="spellStart"/>
      <w:r w:rsidRPr="00592FC7">
        <w:t>Schiffman</w:t>
      </w:r>
      <w:proofErr w:type="spellEnd"/>
      <w:r w:rsidRPr="00592FC7">
        <w:t xml:space="preserve">, A M Coetzee, H J </w:t>
      </w:r>
      <w:proofErr w:type="spellStart"/>
      <w:r w:rsidRPr="00592FC7">
        <w:t>Koornhof</w:t>
      </w:r>
      <w:proofErr w:type="spellEnd"/>
      <w:r w:rsidRPr="00592FC7">
        <w:t xml:space="preserve">, S Hayden-Smith, and R D Reid. 1976. “Prevention of pneumococcal pneumonia by vaccination.” Transactions of the Association of American Physicians 89: 184–94. </w:t>
      </w:r>
      <w:r w:rsidR="00062ADC" w:rsidRPr="00592FC7">
        <w:fldChar w:fldCharType="begin"/>
      </w:r>
      <w:r w:rsidR="00062ADC" w:rsidRPr="00592FC7">
        <w:instrText>HYPERLINK "http://www.ncbi.nlm.nih.gov/pubmed/14433" \h</w:instrText>
      </w:r>
      <w:r w:rsidR="00062ADC" w:rsidRPr="00592FC7">
        <w:rPr>
          <w:rPrChange w:id="668" w:author="andrea55" w:date="2018-10-05T19:27:00Z">
            <w:rPr/>
          </w:rPrChange>
        </w:rPr>
        <w:fldChar w:fldCharType="separate"/>
      </w:r>
      <w:r w:rsidRPr="00592FC7">
        <w:rPr>
          <w:rStyle w:val="Hyperlink"/>
        </w:rPr>
        <w:t>http://www.ncbi.nlm.nih.gov/pubmed/14433</w:t>
      </w:r>
      <w:r w:rsidR="00062ADC" w:rsidRPr="00592FC7">
        <w:fldChar w:fldCharType="end"/>
      </w:r>
      <w:r w:rsidRPr="00592FC7">
        <w:t>.</w:t>
      </w:r>
    </w:p>
    <w:p w14:paraId="1925C300" w14:textId="77777777" w:rsidR="00062ADC" w:rsidRPr="00592FC7" w:rsidRDefault="0073117F">
      <w:pPr>
        <w:jc w:val="left"/>
        <w:pPrChange w:id="669" w:author="andrea55" w:date="2018-10-05T14:23:00Z">
          <w:pPr/>
        </w:pPrChange>
      </w:pPr>
      <w:r w:rsidRPr="00592FC7">
        <w:t>Austrian, Robert. 1981. “Pneumococcus: the first one hundred years.” Reviews of Infectious Diseases 3 (2): 183–9. doi:</w:t>
      </w:r>
      <w:r w:rsidR="00062ADC" w:rsidRPr="00592FC7">
        <w:fldChar w:fldCharType="begin"/>
      </w:r>
      <w:r w:rsidR="00062ADC" w:rsidRPr="00592FC7">
        <w:instrText>HYPERLINK "https://doi.org/10.1093/clinids/3.2.183" \h</w:instrText>
      </w:r>
      <w:r w:rsidR="00062ADC" w:rsidRPr="00592FC7">
        <w:rPr>
          <w:rPrChange w:id="670" w:author="andrea55" w:date="2018-10-05T19:27:00Z">
            <w:rPr/>
          </w:rPrChange>
        </w:rPr>
        <w:fldChar w:fldCharType="separate"/>
      </w:r>
      <w:r w:rsidRPr="00592FC7">
        <w:rPr>
          <w:rStyle w:val="Hyperlink"/>
        </w:rPr>
        <w:t>10.1093/</w:t>
      </w:r>
      <w:proofErr w:type="spellStart"/>
      <w:r w:rsidRPr="00592FC7">
        <w:rPr>
          <w:rStyle w:val="Hyperlink"/>
        </w:rPr>
        <w:t>clinids</w:t>
      </w:r>
      <w:proofErr w:type="spellEnd"/>
      <w:r w:rsidRPr="00592FC7">
        <w:rPr>
          <w:rStyle w:val="Hyperlink"/>
        </w:rPr>
        <w:t>/3.2.183</w:t>
      </w:r>
      <w:r w:rsidR="00062ADC" w:rsidRPr="00592FC7">
        <w:fldChar w:fldCharType="end"/>
      </w:r>
      <w:r w:rsidRPr="00592FC7">
        <w:t>.</w:t>
      </w:r>
    </w:p>
    <w:p w14:paraId="58B69617" w14:textId="77777777" w:rsidR="00062ADC" w:rsidRPr="00592FC7" w:rsidRDefault="0073117F">
      <w:pPr>
        <w:jc w:val="left"/>
        <w:pPrChange w:id="671" w:author="andrea55" w:date="2018-10-05T14:23:00Z">
          <w:pPr/>
        </w:pPrChange>
      </w:pPr>
      <w:r w:rsidRPr="00592FC7">
        <w:t xml:space="preserve">———. 1999. “A brief history of pneumococcal vaccines.” Drugs &amp; Aging 15 </w:t>
      </w:r>
      <w:proofErr w:type="spellStart"/>
      <w:r w:rsidRPr="00592FC7">
        <w:t>Suppl</w:t>
      </w:r>
      <w:proofErr w:type="spellEnd"/>
      <w:r w:rsidRPr="00592FC7">
        <w:t xml:space="preserve"> 1: 1–10. </w:t>
      </w:r>
      <w:r w:rsidR="00062ADC" w:rsidRPr="00592FC7">
        <w:fldChar w:fldCharType="begin"/>
      </w:r>
      <w:r w:rsidR="00062ADC" w:rsidRPr="00592FC7">
        <w:instrText>HYPERLINK "http://www.ncbi.nlm.nih.gov/pubmed/10690790" \h</w:instrText>
      </w:r>
      <w:r w:rsidR="00062ADC" w:rsidRPr="00592FC7">
        <w:rPr>
          <w:rPrChange w:id="672" w:author="andrea55" w:date="2018-10-05T19:27:00Z">
            <w:rPr/>
          </w:rPrChange>
        </w:rPr>
        <w:fldChar w:fldCharType="separate"/>
      </w:r>
      <w:r w:rsidRPr="00592FC7">
        <w:rPr>
          <w:rStyle w:val="Hyperlink"/>
        </w:rPr>
        <w:t>http://www.ncbi.nlm.nih.gov/pubmed/10690790</w:t>
      </w:r>
      <w:r w:rsidR="00062ADC" w:rsidRPr="00592FC7">
        <w:fldChar w:fldCharType="end"/>
      </w:r>
      <w:r w:rsidRPr="00592FC7">
        <w:t>.</w:t>
      </w:r>
    </w:p>
    <w:p w14:paraId="6FA8C7F2" w14:textId="77777777" w:rsidR="00062ADC" w:rsidRPr="00592FC7" w:rsidRDefault="0073117F">
      <w:pPr>
        <w:jc w:val="left"/>
        <w:pPrChange w:id="673" w:author="andrea55" w:date="2018-10-05T14:23:00Z">
          <w:pPr/>
        </w:pPrChange>
      </w:pPr>
      <w:r w:rsidRPr="00592FC7">
        <w:t xml:space="preserve">Austrian, Robert, and J Gold. 1964. “Pneumococcal Bacteremia with Especial Reference to </w:t>
      </w:r>
      <w:proofErr w:type="spellStart"/>
      <w:r w:rsidRPr="00592FC7">
        <w:t>Bacteremic</w:t>
      </w:r>
      <w:proofErr w:type="spellEnd"/>
      <w:r w:rsidRPr="00592FC7">
        <w:t xml:space="preserve"> Pneumococcal Pneumonia.” Annals of Internal Medicine 60: 759–76. doi:</w:t>
      </w:r>
      <w:r w:rsidR="00062ADC" w:rsidRPr="00592FC7">
        <w:fldChar w:fldCharType="begin"/>
      </w:r>
      <w:r w:rsidR="00062ADC" w:rsidRPr="00592FC7">
        <w:instrText>HYPERLINK "https://doi.org/10.7326/0003-4819-60-5-759" \h</w:instrText>
      </w:r>
      <w:r w:rsidR="00062ADC" w:rsidRPr="00592FC7">
        <w:rPr>
          <w:rPrChange w:id="674" w:author="andrea55" w:date="2018-10-05T19:27:00Z">
            <w:rPr/>
          </w:rPrChange>
        </w:rPr>
        <w:fldChar w:fldCharType="separate"/>
      </w:r>
      <w:r w:rsidRPr="00592FC7">
        <w:rPr>
          <w:rStyle w:val="Hyperlink"/>
        </w:rPr>
        <w:t>10.7326/0003-4819-60-5-759</w:t>
      </w:r>
      <w:r w:rsidR="00062ADC" w:rsidRPr="00592FC7">
        <w:fldChar w:fldCharType="end"/>
      </w:r>
      <w:r w:rsidRPr="00592FC7">
        <w:t>.</w:t>
      </w:r>
    </w:p>
    <w:p w14:paraId="390B75B7" w14:textId="77777777" w:rsidR="00062ADC" w:rsidRPr="00592FC7" w:rsidRDefault="0073117F">
      <w:pPr>
        <w:jc w:val="left"/>
        <w:pPrChange w:id="675" w:author="andrea55" w:date="2018-10-05T14:23:00Z">
          <w:pPr/>
        </w:pPrChange>
      </w:pPr>
      <w:proofErr w:type="spellStart"/>
      <w:r w:rsidRPr="00592FC7">
        <w:t>Bjarnason</w:t>
      </w:r>
      <w:proofErr w:type="spellEnd"/>
      <w:r w:rsidRPr="00592FC7">
        <w:t xml:space="preserve">, </w:t>
      </w:r>
      <w:proofErr w:type="spellStart"/>
      <w:r w:rsidRPr="00592FC7">
        <w:t>Skúli</w:t>
      </w:r>
      <w:proofErr w:type="spellEnd"/>
      <w:r w:rsidRPr="00592FC7">
        <w:t xml:space="preserve">, </w:t>
      </w:r>
      <w:proofErr w:type="spellStart"/>
      <w:r w:rsidRPr="00592FC7">
        <w:t>Ingþór</w:t>
      </w:r>
      <w:proofErr w:type="spellEnd"/>
      <w:r w:rsidRPr="00592FC7">
        <w:t xml:space="preserve"> </w:t>
      </w:r>
      <w:proofErr w:type="spellStart"/>
      <w:r w:rsidRPr="00592FC7">
        <w:t>Friðriksson</w:t>
      </w:r>
      <w:proofErr w:type="spellEnd"/>
      <w:r w:rsidRPr="00592FC7">
        <w:t xml:space="preserve">, and </w:t>
      </w:r>
      <w:proofErr w:type="spellStart"/>
      <w:r w:rsidRPr="00592FC7">
        <w:t>Jón</w:t>
      </w:r>
      <w:proofErr w:type="spellEnd"/>
      <w:r w:rsidRPr="00592FC7">
        <w:t xml:space="preserve"> </w:t>
      </w:r>
      <w:proofErr w:type="spellStart"/>
      <w:r w:rsidRPr="00592FC7">
        <w:t>Benediktsson</w:t>
      </w:r>
      <w:proofErr w:type="spellEnd"/>
      <w:r w:rsidRPr="00592FC7">
        <w:t>. 1991. “</w:t>
      </w:r>
      <w:proofErr w:type="spellStart"/>
      <w:r w:rsidRPr="00592FC7">
        <w:t>Tíðni</w:t>
      </w:r>
      <w:proofErr w:type="spellEnd"/>
      <w:r w:rsidRPr="00592FC7">
        <w:t xml:space="preserve"> </w:t>
      </w:r>
      <w:proofErr w:type="spellStart"/>
      <w:r w:rsidRPr="00592FC7">
        <w:t>bráðrar</w:t>
      </w:r>
      <w:proofErr w:type="spellEnd"/>
      <w:r w:rsidRPr="00592FC7">
        <w:t xml:space="preserve"> </w:t>
      </w:r>
      <w:proofErr w:type="spellStart"/>
      <w:r w:rsidRPr="00592FC7">
        <w:t>miðeyrabólgu</w:t>
      </w:r>
      <w:proofErr w:type="spellEnd"/>
      <w:r w:rsidRPr="00592FC7">
        <w:t xml:space="preserve"> </w:t>
      </w:r>
      <w:proofErr w:type="spellStart"/>
      <w:r w:rsidRPr="00592FC7">
        <w:t>hjá</w:t>
      </w:r>
      <w:proofErr w:type="spellEnd"/>
      <w:r w:rsidRPr="00592FC7">
        <w:t xml:space="preserve"> </w:t>
      </w:r>
      <w:proofErr w:type="spellStart"/>
      <w:r w:rsidRPr="00592FC7">
        <w:t>börnum</w:t>
      </w:r>
      <w:proofErr w:type="spellEnd"/>
      <w:r w:rsidRPr="00592FC7">
        <w:t xml:space="preserve"> á </w:t>
      </w:r>
      <w:proofErr w:type="spellStart"/>
      <w:r w:rsidRPr="00592FC7">
        <w:t>svæði</w:t>
      </w:r>
      <w:proofErr w:type="spellEnd"/>
      <w:r w:rsidRPr="00592FC7">
        <w:t xml:space="preserve"> </w:t>
      </w:r>
      <w:proofErr w:type="spellStart"/>
      <w:r w:rsidRPr="00592FC7">
        <w:t>heilsugæslustöðvarinnar</w:t>
      </w:r>
      <w:proofErr w:type="spellEnd"/>
      <w:r w:rsidRPr="00592FC7">
        <w:t xml:space="preserve"> </w:t>
      </w:r>
      <w:proofErr w:type="spellStart"/>
      <w:r w:rsidRPr="00592FC7">
        <w:t>Borgarnesi</w:t>
      </w:r>
      <w:proofErr w:type="spellEnd"/>
      <w:r w:rsidRPr="00592FC7">
        <w:t xml:space="preserve">.” </w:t>
      </w:r>
      <w:proofErr w:type="spellStart"/>
      <w:r w:rsidRPr="00592FC7">
        <w:t>Læknablaðið</w:t>
      </w:r>
      <w:proofErr w:type="spellEnd"/>
      <w:r w:rsidRPr="00592FC7">
        <w:t xml:space="preserve"> 77 (4): 137–40. </w:t>
      </w:r>
      <w:r w:rsidR="00062ADC" w:rsidRPr="00592FC7">
        <w:fldChar w:fldCharType="begin"/>
      </w:r>
      <w:r w:rsidR="00062ADC" w:rsidRPr="00592FC7">
        <w:instrText>HYPERLINK "http://www.hirsla.lsh.is/lsh/bitstream/2336/90415/1/L1991-04-77-F3.pdf" \h</w:instrText>
      </w:r>
      <w:r w:rsidR="00062ADC" w:rsidRPr="00592FC7">
        <w:rPr>
          <w:rPrChange w:id="676" w:author="andrea55" w:date="2018-10-05T19:27:00Z">
            <w:rPr/>
          </w:rPrChange>
        </w:rPr>
        <w:fldChar w:fldCharType="separate"/>
      </w:r>
      <w:r w:rsidRPr="00592FC7">
        <w:rPr>
          <w:rStyle w:val="Hyperlink"/>
        </w:rPr>
        <w:t>http://www.hirsla.lsh.is/lsh/bitstream/2336/90415/1/L1991-04-77-F3.pdf</w:t>
      </w:r>
      <w:r w:rsidR="00062ADC" w:rsidRPr="00592FC7">
        <w:fldChar w:fldCharType="end"/>
      </w:r>
      <w:r w:rsidRPr="00592FC7">
        <w:t>.</w:t>
      </w:r>
    </w:p>
    <w:p w14:paraId="07AFCF6A" w14:textId="77777777" w:rsidR="00062ADC" w:rsidRPr="00592FC7" w:rsidRDefault="0073117F">
      <w:pPr>
        <w:jc w:val="left"/>
        <w:pPrChange w:id="677" w:author="andrea55" w:date="2018-10-05T14:23:00Z">
          <w:pPr/>
        </w:pPrChange>
      </w:pPr>
      <w:r w:rsidRPr="00592FC7">
        <w:t xml:space="preserve">Black, S, H </w:t>
      </w:r>
      <w:proofErr w:type="spellStart"/>
      <w:r w:rsidRPr="00592FC7">
        <w:t>Shinefield</w:t>
      </w:r>
      <w:proofErr w:type="spellEnd"/>
      <w:r w:rsidRPr="00592FC7">
        <w:t xml:space="preserve">, Bruce Fireman, E Lewis, P Ray, J R Hansen, L Elvin, et al. 2000. “Efficacy, safety and immunogenicity of heptavalent pneumococcal conjugate vaccine in children. Northern California Kaiser Permanente Vaccine Study Center Group.” The Pediatric Infectious Disease Journal 19 (3): 187–95. </w:t>
      </w:r>
      <w:r w:rsidR="00062ADC" w:rsidRPr="00592FC7">
        <w:fldChar w:fldCharType="begin"/>
      </w:r>
      <w:r w:rsidR="00062ADC" w:rsidRPr="00592FC7">
        <w:instrText>HYPERLINK "http://www.ncbi.nlm.nih.gov/pubmed/10749457" \h</w:instrText>
      </w:r>
      <w:r w:rsidR="00062ADC" w:rsidRPr="00592FC7">
        <w:rPr>
          <w:rPrChange w:id="678" w:author="andrea55" w:date="2018-10-05T19:27:00Z">
            <w:rPr/>
          </w:rPrChange>
        </w:rPr>
        <w:fldChar w:fldCharType="separate"/>
      </w:r>
      <w:r w:rsidRPr="00592FC7">
        <w:rPr>
          <w:rStyle w:val="Hyperlink"/>
        </w:rPr>
        <w:t>http://www.ncbi.nlm.nih.gov/pubmed/10749457</w:t>
      </w:r>
      <w:r w:rsidR="00062ADC" w:rsidRPr="00592FC7">
        <w:fldChar w:fldCharType="end"/>
      </w:r>
      <w:r w:rsidRPr="00592FC7">
        <w:t>.</w:t>
      </w:r>
    </w:p>
    <w:p w14:paraId="7EB4D87D" w14:textId="77777777" w:rsidR="00062ADC" w:rsidRPr="00592FC7" w:rsidRDefault="0073117F">
      <w:pPr>
        <w:jc w:val="left"/>
        <w:pPrChange w:id="679" w:author="andrea55" w:date="2018-10-05T14:23:00Z">
          <w:pPr/>
        </w:pPrChange>
      </w:pPr>
      <w:r w:rsidRPr="00592FC7">
        <w:t xml:space="preserve">Black, Steven B, H R </w:t>
      </w:r>
      <w:proofErr w:type="spellStart"/>
      <w:r w:rsidRPr="00592FC7">
        <w:t>Shinefield</w:t>
      </w:r>
      <w:proofErr w:type="spellEnd"/>
      <w:r w:rsidRPr="00592FC7">
        <w:t xml:space="preserve">, S Ling, J Hansen, Bruce Fireman, D Spring, J Noyes, et al. 2002. “Effectiveness of heptavalent pneumococcal conjugate vaccine in children younger than five years of age for prevention of pneumonia.” </w:t>
      </w:r>
      <w:proofErr w:type="spellStart"/>
      <w:r w:rsidRPr="00592FC7">
        <w:t>Pediatr</w:t>
      </w:r>
      <w:proofErr w:type="spellEnd"/>
      <w:r w:rsidRPr="00592FC7">
        <w:t xml:space="preserve"> Infect Dis J 21 (9): 810–15. doi:</w:t>
      </w:r>
      <w:r w:rsidR="00062ADC" w:rsidRPr="00592FC7">
        <w:fldChar w:fldCharType="begin"/>
      </w:r>
      <w:r w:rsidR="00062ADC" w:rsidRPr="00592FC7">
        <w:instrText>HYPERLINK "https://doi.org/10.1097/01.inf.0000027926.99356.4c" \h</w:instrText>
      </w:r>
      <w:r w:rsidR="00062ADC" w:rsidRPr="00592FC7">
        <w:rPr>
          <w:rPrChange w:id="680" w:author="andrea55" w:date="2018-10-05T19:27:00Z">
            <w:rPr/>
          </w:rPrChange>
        </w:rPr>
        <w:fldChar w:fldCharType="separate"/>
      </w:r>
      <w:r w:rsidRPr="00592FC7">
        <w:rPr>
          <w:rStyle w:val="Hyperlink"/>
        </w:rPr>
        <w:t>10.1097/01.inf.0000027926.99356.4c</w:t>
      </w:r>
      <w:r w:rsidR="00062ADC" w:rsidRPr="00592FC7">
        <w:fldChar w:fldCharType="end"/>
      </w:r>
      <w:r w:rsidRPr="00592FC7">
        <w:t>.</w:t>
      </w:r>
    </w:p>
    <w:p w14:paraId="7AE24272" w14:textId="77777777" w:rsidR="00062ADC" w:rsidRPr="00592FC7" w:rsidRDefault="0073117F">
      <w:pPr>
        <w:jc w:val="left"/>
        <w:pPrChange w:id="681" w:author="andrea55" w:date="2018-10-05T14:23:00Z">
          <w:pPr/>
        </w:pPrChange>
      </w:pPr>
      <w:r w:rsidRPr="00592FC7">
        <w:t>Block, Stan L., James Hedrick, Christopher J. Harrison, Ron Tyler, Alan Smith, Rebecca Findlay, and Eileen Keegan. 2004. “Community-Wide Vaccination with the Heptavalent Pneumococcal Conjugate Significantly Alters the Microbiology of Acute Otitis Media.” The Pediatric Infectious Disease Journal 23 (9): 829–33. doi:</w:t>
      </w:r>
      <w:r w:rsidR="00062ADC" w:rsidRPr="00592FC7">
        <w:fldChar w:fldCharType="begin"/>
      </w:r>
      <w:r w:rsidR="00062ADC" w:rsidRPr="00592FC7">
        <w:instrText>HYPERLINK "https://doi.org/10.1097/01.inf.0000136868.91756.80" \h</w:instrText>
      </w:r>
      <w:r w:rsidR="00062ADC" w:rsidRPr="00592FC7">
        <w:rPr>
          <w:rPrChange w:id="682" w:author="andrea55" w:date="2018-10-05T19:27:00Z">
            <w:rPr/>
          </w:rPrChange>
        </w:rPr>
        <w:fldChar w:fldCharType="separate"/>
      </w:r>
      <w:r w:rsidRPr="00592FC7">
        <w:rPr>
          <w:rStyle w:val="Hyperlink"/>
        </w:rPr>
        <w:t>10.1097/01.inf.0000136868.91756.80</w:t>
      </w:r>
      <w:r w:rsidR="00062ADC" w:rsidRPr="00592FC7">
        <w:fldChar w:fldCharType="end"/>
      </w:r>
      <w:r w:rsidRPr="00592FC7">
        <w:t>.</w:t>
      </w:r>
    </w:p>
    <w:p w14:paraId="551C062D" w14:textId="77777777" w:rsidR="00062ADC" w:rsidRPr="00592FC7" w:rsidRDefault="0073117F">
      <w:pPr>
        <w:jc w:val="left"/>
        <w:pPrChange w:id="683" w:author="andrea55" w:date="2018-10-05T14:23:00Z">
          <w:pPr/>
        </w:pPrChange>
      </w:pPr>
      <w:r w:rsidRPr="00592FC7">
        <w:t xml:space="preserve">Bluestone, C D, J S Stephenson, and L M Martin. 1992. “Ten-year review of otitis media pathogens.” The Pediatric Infectious Disease Journal 11 (8 </w:t>
      </w:r>
      <w:proofErr w:type="spellStart"/>
      <w:r w:rsidRPr="00592FC7">
        <w:t>Suppl</w:t>
      </w:r>
      <w:proofErr w:type="spellEnd"/>
      <w:r w:rsidRPr="00592FC7">
        <w:t>): S7–11. doi:</w:t>
      </w:r>
      <w:r w:rsidR="00062ADC" w:rsidRPr="00592FC7">
        <w:fldChar w:fldCharType="begin"/>
      </w:r>
      <w:r w:rsidR="00062ADC" w:rsidRPr="00592FC7">
        <w:instrText>HYPERLINK "https://doi.org/10.1097/00006454-199208001-00002" \h</w:instrText>
      </w:r>
      <w:r w:rsidR="00062ADC" w:rsidRPr="00592FC7">
        <w:rPr>
          <w:rPrChange w:id="684" w:author="andrea55" w:date="2018-10-05T19:27:00Z">
            <w:rPr/>
          </w:rPrChange>
        </w:rPr>
        <w:fldChar w:fldCharType="separate"/>
      </w:r>
      <w:r w:rsidRPr="00592FC7">
        <w:rPr>
          <w:rStyle w:val="Hyperlink"/>
        </w:rPr>
        <w:t>10.1097/00006454-199208001-00002</w:t>
      </w:r>
      <w:r w:rsidR="00062ADC" w:rsidRPr="00592FC7">
        <w:fldChar w:fldCharType="end"/>
      </w:r>
      <w:r w:rsidRPr="00592FC7">
        <w:t>.</w:t>
      </w:r>
    </w:p>
    <w:p w14:paraId="2F25C271" w14:textId="77777777" w:rsidR="00062ADC" w:rsidRPr="00592FC7" w:rsidRDefault="0073117F">
      <w:pPr>
        <w:jc w:val="left"/>
        <w:pPrChange w:id="685" w:author="andrea55" w:date="2018-10-05T14:23:00Z">
          <w:pPr/>
        </w:pPrChange>
      </w:pPr>
      <w:r w:rsidRPr="00592FC7">
        <w:lastRenderedPageBreak/>
        <w:t xml:space="preserve">Casey, Janet R, Diana G </w:t>
      </w:r>
      <w:proofErr w:type="spellStart"/>
      <w:r w:rsidRPr="00592FC7">
        <w:t>Adlowitz</w:t>
      </w:r>
      <w:proofErr w:type="spellEnd"/>
      <w:r w:rsidRPr="00592FC7">
        <w:t xml:space="preserve">, and Michael E </w:t>
      </w:r>
      <w:proofErr w:type="spellStart"/>
      <w:r w:rsidRPr="00592FC7">
        <w:t>Pichichero</w:t>
      </w:r>
      <w:proofErr w:type="spellEnd"/>
      <w:r w:rsidRPr="00592FC7">
        <w:t xml:space="preserve">. 2009. “New Patterns in the </w:t>
      </w:r>
      <w:proofErr w:type="spellStart"/>
      <w:r w:rsidRPr="00592FC7">
        <w:t>Otopathogens</w:t>
      </w:r>
      <w:proofErr w:type="spellEnd"/>
      <w:r w:rsidRPr="00592FC7">
        <w:t xml:space="preserve"> Causing Acute Otitis Media Six to Eight Years After Introduction of Pneumococcal Conjugate Vaccine.” The Pediatric Infectious Disease Journal 29 (November): 1. doi:</w:t>
      </w:r>
      <w:r w:rsidR="00062ADC" w:rsidRPr="00592FC7">
        <w:fldChar w:fldCharType="begin"/>
      </w:r>
      <w:r w:rsidR="00062ADC" w:rsidRPr="00592FC7">
        <w:instrText>HYPERLINK "https://doi.org/10.1097/INF.0b013e3181c1bc48" \h</w:instrText>
      </w:r>
      <w:r w:rsidR="00062ADC" w:rsidRPr="00592FC7">
        <w:rPr>
          <w:rPrChange w:id="686" w:author="andrea55" w:date="2018-10-05T19:27:00Z">
            <w:rPr/>
          </w:rPrChange>
        </w:rPr>
        <w:fldChar w:fldCharType="separate"/>
      </w:r>
      <w:r w:rsidRPr="00592FC7">
        <w:rPr>
          <w:rStyle w:val="Hyperlink"/>
        </w:rPr>
        <w:t>10.1097/INF.0b013e3181c1bc48</w:t>
      </w:r>
      <w:r w:rsidR="00062ADC" w:rsidRPr="00592FC7">
        <w:fldChar w:fldCharType="end"/>
      </w:r>
      <w:r w:rsidRPr="00592FC7">
        <w:t>.</w:t>
      </w:r>
    </w:p>
    <w:p w14:paraId="56A13793" w14:textId="77777777" w:rsidR="00062ADC" w:rsidRPr="00592FC7" w:rsidRDefault="0073117F">
      <w:pPr>
        <w:jc w:val="left"/>
        <w:pPrChange w:id="687" w:author="andrea55" w:date="2018-10-05T14:23:00Z">
          <w:pPr/>
        </w:pPrChange>
      </w:pPr>
      <w:r w:rsidRPr="00592FC7">
        <w:t xml:space="preserve">Casey, Janet R., and Michael E. </w:t>
      </w:r>
      <w:proofErr w:type="spellStart"/>
      <w:r w:rsidRPr="00592FC7">
        <w:t>Pichichero</w:t>
      </w:r>
      <w:proofErr w:type="spellEnd"/>
      <w:r w:rsidRPr="00592FC7">
        <w:t xml:space="preserve">. 2004. “Changes in frequency and pathogens causing acute otitis media in 1995-2003.” </w:t>
      </w:r>
      <w:r w:rsidRPr="00592FC7">
        <w:rPr>
          <w:rPrChange w:id="688" w:author="andrea55" w:date="2018-10-05T19:27:00Z">
            <w:rPr>
              <w:i/>
            </w:rPr>
          </w:rPrChange>
        </w:rPr>
        <w:t>The Pediatric Infectious Disease Journal</w:t>
      </w:r>
      <w:r w:rsidRPr="00592FC7">
        <w:t xml:space="preserve"> 23 (9): 824–8. doi:</w:t>
      </w:r>
      <w:r w:rsidR="00062ADC" w:rsidRPr="00592FC7">
        <w:fldChar w:fldCharType="begin"/>
      </w:r>
      <w:r w:rsidR="00062ADC" w:rsidRPr="00592FC7">
        <w:instrText>HYPERLINK "https://doi.org/10.1097/01.inf.0000136871.51792.19" \h</w:instrText>
      </w:r>
      <w:r w:rsidR="00062ADC" w:rsidRPr="00592FC7">
        <w:rPr>
          <w:rPrChange w:id="689" w:author="andrea55" w:date="2018-10-05T19:27:00Z">
            <w:rPr/>
          </w:rPrChange>
        </w:rPr>
        <w:fldChar w:fldCharType="separate"/>
      </w:r>
      <w:r w:rsidRPr="00592FC7">
        <w:rPr>
          <w:rStyle w:val="Hyperlink"/>
        </w:rPr>
        <w:t>10.1097/01.inf.0000136871.51792.19</w:t>
      </w:r>
      <w:r w:rsidR="00062ADC" w:rsidRPr="00592FC7">
        <w:fldChar w:fldCharType="end"/>
      </w:r>
      <w:r w:rsidRPr="00592FC7">
        <w:t>.</w:t>
      </w:r>
    </w:p>
    <w:p w14:paraId="01DDEA08" w14:textId="77777777" w:rsidR="00062ADC" w:rsidRPr="00592FC7" w:rsidRDefault="0073117F">
      <w:pPr>
        <w:jc w:val="left"/>
        <w:pPrChange w:id="690" w:author="andrea55" w:date="2018-10-05T14:23:00Z">
          <w:pPr/>
        </w:pPrChange>
      </w:pPr>
      <w:r w:rsidRPr="00592FC7">
        <w:t>Cecil, R. L. 1918. “RESULTS OF PROPHYLACTIC INOCULATION AGAINST PNEUMOCOCCUS IN 12,519 MEN.” Journal of Experimental Medicine 28 (1): 19–41. doi:</w:t>
      </w:r>
      <w:r w:rsidR="00062ADC" w:rsidRPr="00592FC7">
        <w:fldChar w:fldCharType="begin"/>
      </w:r>
      <w:r w:rsidR="00062ADC" w:rsidRPr="00592FC7">
        <w:instrText>HYPERLINK "https://doi.org/10.1084/jem.28.1.19" \h</w:instrText>
      </w:r>
      <w:r w:rsidR="00062ADC" w:rsidRPr="00592FC7">
        <w:rPr>
          <w:rPrChange w:id="691" w:author="andrea55" w:date="2018-10-05T19:27:00Z">
            <w:rPr/>
          </w:rPrChange>
        </w:rPr>
        <w:fldChar w:fldCharType="separate"/>
      </w:r>
      <w:r w:rsidRPr="00592FC7">
        <w:rPr>
          <w:rStyle w:val="Hyperlink"/>
        </w:rPr>
        <w:t>10.1084/jem.28.1.19</w:t>
      </w:r>
      <w:r w:rsidR="00062ADC" w:rsidRPr="00592FC7">
        <w:fldChar w:fldCharType="end"/>
      </w:r>
      <w:r w:rsidRPr="00592FC7">
        <w:t>.</w:t>
      </w:r>
    </w:p>
    <w:p w14:paraId="3967F066" w14:textId="77777777" w:rsidR="00062ADC" w:rsidRPr="00592FC7" w:rsidRDefault="0073117F">
      <w:pPr>
        <w:jc w:val="left"/>
        <w:pPrChange w:id="692" w:author="andrea55" w:date="2018-10-05T14:23:00Z">
          <w:pPr/>
        </w:pPrChange>
      </w:pPr>
      <w:r w:rsidRPr="00592FC7">
        <w:t xml:space="preserve">Chen, Yi-Jen, Yu-Chia Hsieh, </w:t>
      </w:r>
      <w:proofErr w:type="spellStart"/>
      <w:r w:rsidRPr="00592FC7">
        <w:t>Yhu-Chering</w:t>
      </w:r>
      <w:proofErr w:type="spellEnd"/>
      <w:r w:rsidRPr="00592FC7">
        <w:t xml:space="preserve"> Huang, and Cheng-</w:t>
      </w:r>
      <w:proofErr w:type="spellStart"/>
      <w:r w:rsidRPr="00592FC7">
        <w:t>Hsun</w:t>
      </w:r>
      <w:proofErr w:type="spellEnd"/>
      <w:r w:rsidRPr="00592FC7">
        <w:t xml:space="preserve"> Chiu. 2013. “Clinical manifestations and microbiology of acute otitis media with spontaneous </w:t>
      </w:r>
      <w:proofErr w:type="spellStart"/>
      <w:r w:rsidRPr="00592FC7">
        <w:t>otorrhea</w:t>
      </w:r>
      <w:proofErr w:type="spellEnd"/>
      <w:r w:rsidRPr="00592FC7">
        <w:t xml:space="preserve"> in children.” Journal of Microbiology, Immunology and Infection 46 (5). Elsevier Taiwan LLC: 382–88. doi:</w:t>
      </w:r>
      <w:r w:rsidR="00062ADC" w:rsidRPr="00592FC7">
        <w:fldChar w:fldCharType="begin"/>
      </w:r>
      <w:r w:rsidR="00062ADC" w:rsidRPr="00592FC7">
        <w:instrText>HYPERLINK "https://doi.org/10.1016/j.jmii.2013.04.001" \h</w:instrText>
      </w:r>
      <w:r w:rsidR="00062ADC" w:rsidRPr="00592FC7">
        <w:rPr>
          <w:rPrChange w:id="693" w:author="andrea55" w:date="2018-10-05T19:27:00Z">
            <w:rPr/>
          </w:rPrChange>
        </w:rPr>
        <w:fldChar w:fldCharType="separate"/>
      </w:r>
      <w:r w:rsidRPr="00592FC7">
        <w:rPr>
          <w:rStyle w:val="Hyperlink"/>
        </w:rPr>
        <w:t>10.1016/j.jmii.2013.04.001</w:t>
      </w:r>
      <w:r w:rsidR="00062ADC" w:rsidRPr="00592FC7">
        <w:fldChar w:fldCharType="end"/>
      </w:r>
      <w:r w:rsidRPr="00592FC7">
        <w:t>.</w:t>
      </w:r>
    </w:p>
    <w:p w14:paraId="637E5B70" w14:textId="77777777" w:rsidR="00062ADC" w:rsidRPr="00592FC7" w:rsidRDefault="0073117F">
      <w:pPr>
        <w:jc w:val="left"/>
        <w:pPrChange w:id="694" w:author="andrea55" w:date="2018-10-05T14:23:00Z">
          <w:pPr/>
        </w:pPrChange>
      </w:pPr>
      <w:proofErr w:type="spellStart"/>
      <w:r w:rsidRPr="00592FC7">
        <w:t>Cilloniz</w:t>
      </w:r>
      <w:proofErr w:type="spellEnd"/>
      <w:r w:rsidRPr="00592FC7">
        <w:t xml:space="preserve">, </w:t>
      </w:r>
      <w:proofErr w:type="spellStart"/>
      <w:r w:rsidRPr="00592FC7">
        <w:t>Catia</w:t>
      </w:r>
      <w:proofErr w:type="spellEnd"/>
      <w:r w:rsidRPr="00592FC7">
        <w:t>, Ignacio Martin-</w:t>
      </w:r>
      <w:proofErr w:type="spellStart"/>
      <w:r w:rsidRPr="00592FC7">
        <w:t>Loeches</w:t>
      </w:r>
      <w:proofErr w:type="spellEnd"/>
      <w:r w:rsidRPr="00592FC7">
        <w:t>, Carolina Garcia-Vidal, Alicia San Jose, and Antoni Torres. 2016. “Microbial etiology of pneumonia: Epidemiology, diagnosis and resistance patterns.” International Journal of Molecular Sciences 17 (12). doi:</w:t>
      </w:r>
      <w:r w:rsidR="00062ADC" w:rsidRPr="00592FC7">
        <w:fldChar w:fldCharType="begin"/>
      </w:r>
      <w:r w:rsidR="00062ADC" w:rsidRPr="00592FC7">
        <w:instrText>HYPERLINK "https://doi.org/10.3390/ijms17122120" \h</w:instrText>
      </w:r>
      <w:r w:rsidR="00062ADC" w:rsidRPr="00592FC7">
        <w:rPr>
          <w:rPrChange w:id="695" w:author="andrea55" w:date="2018-10-05T19:27:00Z">
            <w:rPr/>
          </w:rPrChange>
        </w:rPr>
        <w:fldChar w:fldCharType="separate"/>
      </w:r>
      <w:r w:rsidRPr="00592FC7">
        <w:rPr>
          <w:rStyle w:val="Hyperlink"/>
        </w:rPr>
        <w:t>10.3390/ijms17122120</w:t>
      </w:r>
      <w:r w:rsidR="00062ADC" w:rsidRPr="00592FC7">
        <w:fldChar w:fldCharType="end"/>
      </w:r>
      <w:r w:rsidRPr="00592FC7">
        <w:t>.</w:t>
      </w:r>
    </w:p>
    <w:p w14:paraId="0186B521" w14:textId="77777777" w:rsidR="00062ADC" w:rsidRPr="00592FC7" w:rsidRDefault="0073117F">
      <w:pPr>
        <w:jc w:val="left"/>
        <w:pPrChange w:id="696" w:author="andrea55" w:date="2018-10-05T14:23:00Z">
          <w:pPr/>
        </w:pPrChange>
      </w:pPr>
      <w:r w:rsidRPr="00592FC7">
        <w:t>CLAESSON, BO A., BIRGER TROLLFORS, INGER BROLIN, MARTA GRANSTRÖM, JØRGEN HENRICHSEN, ULF JODAL, PER JUTO, et al. 1989. “Etiology of community-acquired pneumonia in children based on antibody responses to bacterial and viral antigens.” The Pediatric Infectious Disease Journal 8 (12): 856–61. doi:</w:t>
      </w:r>
      <w:r w:rsidR="00062ADC" w:rsidRPr="00592FC7">
        <w:fldChar w:fldCharType="begin"/>
      </w:r>
      <w:r w:rsidR="00062ADC" w:rsidRPr="00592FC7">
        <w:instrText>HYPERLINK "https://doi.org/10.1097/00006454-198912000-00006" \h</w:instrText>
      </w:r>
      <w:r w:rsidR="00062ADC" w:rsidRPr="00592FC7">
        <w:rPr>
          <w:rPrChange w:id="697" w:author="andrea55" w:date="2018-10-05T19:27:00Z">
            <w:rPr/>
          </w:rPrChange>
        </w:rPr>
        <w:fldChar w:fldCharType="separate"/>
      </w:r>
      <w:r w:rsidRPr="00592FC7">
        <w:rPr>
          <w:rStyle w:val="Hyperlink"/>
        </w:rPr>
        <w:t>10.1097/00006454-198912000-00006</w:t>
      </w:r>
      <w:r w:rsidR="00062ADC" w:rsidRPr="00592FC7">
        <w:fldChar w:fldCharType="end"/>
      </w:r>
      <w:r w:rsidRPr="00592FC7">
        <w:t>.</w:t>
      </w:r>
    </w:p>
    <w:p w14:paraId="27DF5382" w14:textId="77777777" w:rsidR="00062ADC" w:rsidRPr="00592FC7" w:rsidRDefault="0073117F">
      <w:pPr>
        <w:jc w:val="left"/>
        <w:pPrChange w:id="698" w:author="andrea55" w:date="2018-10-05T14:23:00Z">
          <w:pPr/>
        </w:pPrChange>
      </w:pPr>
      <w:r w:rsidRPr="00592FC7">
        <w:t xml:space="preserve">Dagan, Ron, M </w:t>
      </w:r>
      <w:proofErr w:type="spellStart"/>
      <w:r w:rsidRPr="00592FC7">
        <w:t>Sikuler</w:t>
      </w:r>
      <w:proofErr w:type="spellEnd"/>
      <w:r w:rsidRPr="00592FC7">
        <w:t xml:space="preserve">-Cohen, O </w:t>
      </w:r>
      <w:proofErr w:type="spellStart"/>
      <w:r w:rsidRPr="00592FC7">
        <w:t>Zamir</w:t>
      </w:r>
      <w:proofErr w:type="spellEnd"/>
      <w:r w:rsidRPr="00592FC7">
        <w:t xml:space="preserve">, J </w:t>
      </w:r>
      <w:proofErr w:type="spellStart"/>
      <w:r w:rsidRPr="00592FC7">
        <w:t>Janco</w:t>
      </w:r>
      <w:proofErr w:type="spellEnd"/>
      <w:r w:rsidRPr="00592FC7">
        <w:t xml:space="preserve">, </w:t>
      </w:r>
      <w:proofErr w:type="spellStart"/>
      <w:r w:rsidRPr="00592FC7">
        <w:t>Noga</w:t>
      </w:r>
      <w:proofErr w:type="spellEnd"/>
      <w:r w:rsidRPr="00592FC7">
        <w:t xml:space="preserve"> </w:t>
      </w:r>
      <w:proofErr w:type="spellStart"/>
      <w:r w:rsidRPr="00592FC7">
        <w:t>Givon-Lavi</w:t>
      </w:r>
      <w:proofErr w:type="spellEnd"/>
      <w:r w:rsidRPr="00592FC7">
        <w:t xml:space="preserve">, and D Fraser. 2001. “Effect of a conjugate pneumococcal vaccine on the occurrence of respiratory infections and antibiotic use in day-care center attendees.” </w:t>
      </w:r>
      <w:proofErr w:type="spellStart"/>
      <w:r w:rsidRPr="00592FC7">
        <w:t>Pediatr</w:t>
      </w:r>
      <w:proofErr w:type="spellEnd"/>
      <w:r w:rsidRPr="00592FC7">
        <w:t xml:space="preserve"> Infect Dis J 20 (10): 951–58. </w:t>
      </w:r>
      <w:r w:rsidR="00062ADC" w:rsidRPr="00592FC7">
        <w:fldChar w:fldCharType="begin"/>
      </w:r>
      <w:r w:rsidR="00062ADC" w:rsidRPr="00592FC7">
        <w:instrText>HYPERLINK "http://www.ncbi.nlm.nih.gov/pubmed/11642629" \h</w:instrText>
      </w:r>
      <w:r w:rsidR="00062ADC" w:rsidRPr="00592FC7">
        <w:rPr>
          <w:rPrChange w:id="699" w:author="andrea55" w:date="2018-10-05T19:27:00Z">
            <w:rPr/>
          </w:rPrChange>
        </w:rPr>
        <w:fldChar w:fldCharType="separate"/>
      </w:r>
      <w:r w:rsidRPr="00592FC7">
        <w:rPr>
          <w:rStyle w:val="Hyperlink"/>
        </w:rPr>
        <w:t>http://www.ncbi.nlm.nih.gov/pubmed/11642629</w:t>
      </w:r>
      <w:r w:rsidR="00062ADC" w:rsidRPr="00592FC7">
        <w:fldChar w:fldCharType="end"/>
      </w:r>
      <w:r w:rsidRPr="00592FC7">
        <w:t>.</w:t>
      </w:r>
    </w:p>
    <w:p w14:paraId="3D9375A0" w14:textId="77777777" w:rsidR="00062ADC" w:rsidRPr="00592FC7" w:rsidRDefault="0073117F">
      <w:pPr>
        <w:jc w:val="left"/>
        <w:pPrChange w:id="700" w:author="andrea55" w:date="2018-10-05T14:23:00Z">
          <w:pPr/>
        </w:pPrChange>
      </w:pPr>
      <w:r w:rsidRPr="00592FC7">
        <w:t>Davies, John A. V. 1937. “The Response of Infants to Inoculation with Type I Pneumococcus Carbohydrate.” The Journal of Immunology.</w:t>
      </w:r>
    </w:p>
    <w:p w14:paraId="5D144078" w14:textId="77777777" w:rsidR="00062ADC" w:rsidRPr="00592FC7" w:rsidRDefault="0073117F">
      <w:pPr>
        <w:jc w:val="left"/>
        <w:pPrChange w:id="701" w:author="andrea55" w:date="2018-10-05T14:23:00Z">
          <w:pPr/>
        </w:pPrChange>
      </w:pPr>
      <w:proofErr w:type="spellStart"/>
      <w:r w:rsidRPr="00592FC7">
        <w:t>Deibel</w:t>
      </w:r>
      <w:proofErr w:type="spellEnd"/>
      <w:r w:rsidRPr="00592FC7">
        <w:t xml:space="preserve">, RH, and HW Seeley. 1974. “Family II: </w:t>
      </w:r>
      <w:proofErr w:type="spellStart"/>
      <w:r w:rsidRPr="00592FC7">
        <w:t>Streptococcuceae</w:t>
      </w:r>
      <w:proofErr w:type="spellEnd"/>
      <w:r w:rsidRPr="00592FC7">
        <w:t xml:space="preserve">.” In </w:t>
      </w:r>
      <w:proofErr w:type="spellStart"/>
      <w:r w:rsidRPr="00592FC7">
        <w:t>Bergey’s</w:t>
      </w:r>
      <w:proofErr w:type="spellEnd"/>
      <w:r w:rsidRPr="00592FC7">
        <w:t xml:space="preserve"> Manual of Determinative Bacteriology, edited by R. E. Buchanan and N. E. Gibbons, 8th ed., 490–517. Baltimore: The William; Wilkins Co.</w:t>
      </w:r>
    </w:p>
    <w:p w14:paraId="6CFA2CBC" w14:textId="77777777" w:rsidR="00062ADC" w:rsidRPr="00592FC7" w:rsidRDefault="0073117F">
      <w:pPr>
        <w:jc w:val="left"/>
        <w:pPrChange w:id="702" w:author="andrea55" w:date="2018-10-05T14:23:00Z">
          <w:pPr/>
        </w:pPrChange>
      </w:pPr>
      <w:proofErr w:type="spellStart"/>
      <w:r w:rsidRPr="00592FC7">
        <w:lastRenderedPageBreak/>
        <w:t>Dochez</w:t>
      </w:r>
      <w:proofErr w:type="spellEnd"/>
      <w:r w:rsidRPr="00592FC7">
        <w:t xml:space="preserve">, A </w:t>
      </w:r>
      <w:proofErr w:type="spellStart"/>
      <w:r w:rsidRPr="00592FC7">
        <w:t>Lz</w:t>
      </w:r>
      <w:proofErr w:type="spellEnd"/>
      <w:r w:rsidRPr="00592FC7">
        <w:t>, and O T Avery. 1917. “The elaboration of specific soluble substance by pneumococcus during growth.” The Journal of Experimental Medicine. doi:</w:t>
      </w:r>
      <w:r w:rsidR="00062ADC" w:rsidRPr="00592FC7">
        <w:fldChar w:fldCharType="begin"/>
      </w:r>
      <w:r w:rsidR="00062ADC" w:rsidRPr="00592FC7">
        <w:instrText>HYPERLINK "https://doi.org/10.1084/jem.26.4.477" \h</w:instrText>
      </w:r>
      <w:r w:rsidR="00062ADC" w:rsidRPr="00592FC7">
        <w:rPr>
          <w:rPrChange w:id="703" w:author="andrea55" w:date="2018-10-05T19:27:00Z">
            <w:rPr/>
          </w:rPrChange>
        </w:rPr>
        <w:fldChar w:fldCharType="separate"/>
      </w:r>
      <w:r w:rsidRPr="00592FC7">
        <w:rPr>
          <w:rStyle w:val="Hyperlink"/>
        </w:rPr>
        <w:t>10.1084/jem.26.4.477</w:t>
      </w:r>
      <w:r w:rsidR="00062ADC" w:rsidRPr="00592FC7">
        <w:fldChar w:fldCharType="end"/>
      </w:r>
      <w:r w:rsidRPr="00592FC7">
        <w:t>.</w:t>
      </w:r>
    </w:p>
    <w:p w14:paraId="54930CC6" w14:textId="77777777" w:rsidR="00062ADC" w:rsidRPr="00592FC7" w:rsidRDefault="0073117F">
      <w:pPr>
        <w:jc w:val="left"/>
        <w:pPrChange w:id="704" w:author="andrea55" w:date="2018-10-05T14:23:00Z">
          <w:pPr/>
        </w:pPrChange>
      </w:pPr>
      <w:r w:rsidRPr="00592FC7">
        <w:t xml:space="preserve">Dowling, John N, Paul R </w:t>
      </w:r>
      <w:proofErr w:type="spellStart"/>
      <w:r w:rsidRPr="00592FC7">
        <w:t>Sheehe</w:t>
      </w:r>
      <w:proofErr w:type="spellEnd"/>
      <w:r w:rsidRPr="00592FC7">
        <w:t xml:space="preserve">, and Harry </w:t>
      </w:r>
      <w:proofErr w:type="gramStart"/>
      <w:r w:rsidRPr="00592FC7">
        <w:t>A</w:t>
      </w:r>
      <w:proofErr w:type="gramEnd"/>
      <w:r w:rsidRPr="00592FC7">
        <w:t xml:space="preserve"> Feldman. 1971. “Pharyngeal pneumococcal acquisitions in ‘normal’ families: a longitudinal study.” The Journal of Infectious Diseases 124 (1): 9–17. </w:t>
      </w:r>
      <w:r w:rsidR="00062ADC" w:rsidRPr="00592FC7">
        <w:fldChar w:fldCharType="begin"/>
      </w:r>
      <w:r w:rsidR="00062ADC" w:rsidRPr="00592FC7">
        <w:instrText>HYPERLINK "http://www.ncbi.nlm.nih.gov/pubmed/4401272" \h</w:instrText>
      </w:r>
      <w:r w:rsidR="00062ADC" w:rsidRPr="00592FC7">
        <w:rPr>
          <w:rPrChange w:id="705" w:author="andrea55" w:date="2018-10-05T19:27:00Z">
            <w:rPr/>
          </w:rPrChange>
        </w:rPr>
        <w:fldChar w:fldCharType="separate"/>
      </w:r>
      <w:r w:rsidRPr="00592FC7">
        <w:rPr>
          <w:rStyle w:val="Hyperlink"/>
        </w:rPr>
        <w:t>http://www.ncbi.nlm.nih.gov/pubmed/4401272</w:t>
      </w:r>
      <w:r w:rsidR="00062ADC" w:rsidRPr="00592FC7">
        <w:fldChar w:fldCharType="end"/>
      </w:r>
      <w:r w:rsidRPr="00592FC7">
        <w:t>.</w:t>
      </w:r>
    </w:p>
    <w:p w14:paraId="285DF819" w14:textId="77777777" w:rsidR="00062ADC" w:rsidRPr="00592FC7" w:rsidRDefault="0073117F">
      <w:pPr>
        <w:jc w:val="left"/>
        <w:pPrChange w:id="706" w:author="andrea55" w:date="2018-10-05T14:23:00Z">
          <w:pPr/>
        </w:pPrChange>
      </w:pPr>
      <w:proofErr w:type="spellStart"/>
      <w:r w:rsidRPr="00592FC7">
        <w:t>Ekwurzel</w:t>
      </w:r>
      <w:proofErr w:type="spellEnd"/>
      <w:r w:rsidRPr="00592FC7">
        <w:t>, G M, J S Simmons, L I Dublin, and L D Felton. 1938. “Studies on immunizing substances in pneumococci. VIII. Report on field tests to determine the prophylactic value of a pneumococcus antigen.” Public Health Rep 53 (42): 1877–93.</w:t>
      </w:r>
    </w:p>
    <w:p w14:paraId="3803ADB3" w14:textId="77777777" w:rsidR="00062ADC" w:rsidRPr="00592FC7" w:rsidRDefault="0073117F">
      <w:pPr>
        <w:jc w:val="left"/>
        <w:pPrChange w:id="707" w:author="andrea55" w:date="2018-10-05T14:23:00Z">
          <w:pPr/>
        </w:pPrChange>
      </w:pPr>
      <w:proofErr w:type="spellStart"/>
      <w:r w:rsidRPr="00592FC7">
        <w:t>Elemraid</w:t>
      </w:r>
      <w:proofErr w:type="spellEnd"/>
      <w:r w:rsidRPr="00592FC7">
        <w:t xml:space="preserve">, Mohamed A., Andrew D. Sails, Gary J.A. </w:t>
      </w:r>
      <w:proofErr w:type="spellStart"/>
      <w:r w:rsidRPr="00592FC7">
        <w:t>Eltringham</w:t>
      </w:r>
      <w:proofErr w:type="spellEnd"/>
      <w:r w:rsidRPr="00592FC7">
        <w:t>, John D. Perry, Stephen P. Rushton, David A. Spencer, Matthew F. Thomas, et al. 2013. “</w:t>
      </w:r>
      <w:proofErr w:type="spellStart"/>
      <w:r w:rsidRPr="00592FC7">
        <w:t>Aetiology</w:t>
      </w:r>
      <w:proofErr w:type="spellEnd"/>
      <w:r w:rsidRPr="00592FC7">
        <w:t xml:space="preserve"> of </w:t>
      </w:r>
      <w:proofErr w:type="spellStart"/>
      <w:r w:rsidRPr="00592FC7">
        <w:t>paediatric</w:t>
      </w:r>
      <w:proofErr w:type="spellEnd"/>
      <w:r w:rsidRPr="00592FC7">
        <w:t xml:space="preserve"> pneumonia after the introduction of pneumococcal conjugate vaccine.” European Respiratory Journal 42 (6): 1595–1603. doi:</w:t>
      </w:r>
      <w:r w:rsidR="00062ADC" w:rsidRPr="00592FC7">
        <w:fldChar w:fldCharType="begin"/>
      </w:r>
      <w:r w:rsidR="00062ADC" w:rsidRPr="00592FC7">
        <w:instrText>HYPERLINK "https://doi.org/10.1183/09031936.00199112" \h</w:instrText>
      </w:r>
      <w:r w:rsidR="00062ADC" w:rsidRPr="00592FC7">
        <w:rPr>
          <w:rPrChange w:id="708" w:author="andrea55" w:date="2018-10-05T19:27:00Z">
            <w:rPr/>
          </w:rPrChange>
        </w:rPr>
        <w:fldChar w:fldCharType="separate"/>
      </w:r>
      <w:r w:rsidRPr="00592FC7">
        <w:rPr>
          <w:rStyle w:val="Hyperlink"/>
        </w:rPr>
        <w:t>10.1183/09031936.00199112</w:t>
      </w:r>
      <w:r w:rsidR="00062ADC" w:rsidRPr="00592FC7">
        <w:fldChar w:fldCharType="end"/>
      </w:r>
      <w:r w:rsidRPr="00592FC7">
        <w:t>.</w:t>
      </w:r>
    </w:p>
    <w:p w14:paraId="002B84F9" w14:textId="77777777" w:rsidR="00062ADC" w:rsidRPr="00592FC7" w:rsidRDefault="0073117F">
      <w:pPr>
        <w:jc w:val="left"/>
        <w:pPrChange w:id="709" w:author="andrea55" w:date="2018-10-05T14:23:00Z">
          <w:pPr/>
        </w:pPrChange>
      </w:pPr>
      <w:proofErr w:type="spellStart"/>
      <w:r w:rsidRPr="00592FC7">
        <w:t>Eskola</w:t>
      </w:r>
      <w:proofErr w:type="spellEnd"/>
      <w:r w:rsidRPr="00592FC7">
        <w:t xml:space="preserve">, J, T. </w:t>
      </w:r>
      <w:proofErr w:type="spellStart"/>
      <w:r w:rsidRPr="00592FC7">
        <w:t>Kilpi</w:t>
      </w:r>
      <w:proofErr w:type="spellEnd"/>
      <w:r w:rsidRPr="00592FC7">
        <w:t xml:space="preserve">, A. </w:t>
      </w:r>
      <w:proofErr w:type="spellStart"/>
      <w:r w:rsidRPr="00592FC7">
        <w:t>Palmu</w:t>
      </w:r>
      <w:proofErr w:type="spellEnd"/>
      <w:r w:rsidRPr="00592FC7">
        <w:t xml:space="preserve">, J. Jokinen, J. </w:t>
      </w:r>
      <w:proofErr w:type="spellStart"/>
      <w:r w:rsidRPr="00592FC7">
        <w:t>Haapakoski</w:t>
      </w:r>
      <w:proofErr w:type="spellEnd"/>
      <w:r w:rsidRPr="00592FC7">
        <w:t xml:space="preserve">, E. </w:t>
      </w:r>
      <w:proofErr w:type="spellStart"/>
      <w:r w:rsidRPr="00592FC7">
        <w:t>Herva</w:t>
      </w:r>
      <w:proofErr w:type="spellEnd"/>
      <w:r w:rsidRPr="00592FC7">
        <w:t xml:space="preserve">, A. </w:t>
      </w:r>
      <w:proofErr w:type="spellStart"/>
      <w:r w:rsidRPr="00592FC7">
        <w:t>Takala</w:t>
      </w:r>
      <w:proofErr w:type="spellEnd"/>
      <w:r w:rsidRPr="00592FC7">
        <w:t xml:space="preserve">, et al. 2001. “Efficacy of a pneumococcal conjugate vaccine against acute otitis media.” N </w:t>
      </w:r>
      <w:proofErr w:type="spellStart"/>
      <w:r w:rsidRPr="00592FC7">
        <w:t>Engl</w:t>
      </w:r>
      <w:proofErr w:type="spellEnd"/>
      <w:r w:rsidRPr="00592FC7">
        <w:t xml:space="preserve"> J Med 344 (6): 403–9. doi:</w:t>
      </w:r>
      <w:r w:rsidR="00062ADC" w:rsidRPr="00592FC7">
        <w:fldChar w:fldCharType="begin"/>
      </w:r>
      <w:r w:rsidR="00062ADC" w:rsidRPr="00592FC7">
        <w:instrText>HYPERLINK "https://doi.org/10.1056/nejm200102083440602" \h</w:instrText>
      </w:r>
      <w:r w:rsidR="00062ADC" w:rsidRPr="00592FC7">
        <w:rPr>
          <w:rPrChange w:id="710" w:author="andrea55" w:date="2018-10-05T19:27:00Z">
            <w:rPr/>
          </w:rPrChange>
        </w:rPr>
        <w:fldChar w:fldCharType="separate"/>
      </w:r>
      <w:r w:rsidRPr="00592FC7">
        <w:rPr>
          <w:rStyle w:val="Hyperlink"/>
        </w:rPr>
        <w:t>10.1056/nejm200102083440602</w:t>
      </w:r>
      <w:r w:rsidR="00062ADC" w:rsidRPr="00592FC7">
        <w:fldChar w:fldCharType="end"/>
      </w:r>
      <w:r w:rsidRPr="00592FC7">
        <w:t>.</w:t>
      </w:r>
    </w:p>
    <w:p w14:paraId="2098E8E0" w14:textId="77777777" w:rsidR="00062ADC" w:rsidRPr="00592FC7" w:rsidRDefault="0073117F">
      <w:pPr>
        <w:jc w:val="left"/>
        <w:pPrChange w:id="711" w:author="andrea55" w:date="2018-10-05T14:23:00Z">
          <w:pPr/>
        </w:pPrChange>
      </w:pPr>
      <w:r w:rsidRPr="00592FC7">
        <w:t xml:space="preserve">Finland, M. 1931. “SPECIFIC CUTANEOUS REACTIONS AND CIRCULATING ANTIBODIES </w:t>
      </w:r>
      <w:proofErr w:type="gramStart"/>
      <w:r w:rsidRPr="00592FC7">
        <w:t>IN THE COURSE OF</w:t>
      </w:r>
      <w:proofErr w:type="gramEnd"/>
      <w:r w:rsidRPr="00592FC7">
        <w:t xml:space="preserve"> LOBAR PNEUMONIA: I. CASES RECEIVING NO SERUM THERAPY.” Journal of Experimental Medicine 54 (5): 637–52. doi:</w:t>
      </w:r>
      <w:r w:rsidR="00062ADC" w:rsidRPr="00592FC7">
        <w:fldChar w:fldCharType="begin"/>
      </w:r>
      <w:r w:rsidR="00062ADC" w:rsidRPr="00592FC7">
        <w:instrText>HYPERLINK "https://doi.org/10.1084/jem.54.5.637" \h</w:instrText>
      </w:r>
      <w:r w:rsidR="00062ADC" w:rsidRPr="00592FC7">
        <w:rPr>
          <w:rPrChange w:id="712" w:author="andrea55" w:date="2018-10-05T19:27:00Z">
            <w:rPr/>
          </w:rPrChange>
        </w:rPr>
        <w:fldChar w:fldCharType="separate"/>
      </w:r>
      <w:r w:rsidRPr="00592FC7">
        <w:rPr>
          <w:rStyle w:val="Hyperlink"/>
        </w:rPr>
        <w:t>10.1084/jem.54.5.637</w:t>
      </w:r>
      <w:r w:rsidR="00062ADC" w:rsidRPr="00592FC7">
        <w:fldChar w:fldCharType="end"/>
      </w:r>
      <w:r w:rsidRPr="00592FC7">
        <w:t>.</w:t>
      </w:r>
    </w:p>
    <w:p w14:paraId="252A977E" w14:textId="77777777" w:rsidR="00062ADC" w:rsidRPr="00592FC7" w:rsidRDefault="0073117F">
      <w:pPr>
        <w:jc w:val="left"/>
        <w:pPrChange w:id="713" w:author="andrea55" w:date="2018-10-05T14:23:00Z">
          <w:pPr/>
        </w:pPrChange>
      </w:pPr>
      <w:r w:rsidRPr="00592FC7">
        <w:t xml:space="preserve">Fireman, Bruce, Steven B Black, Henry R </w:t>
      </w:r>
      <w:proofErr w:type="spellStart"/>
      <w:r w:rsidRPr="00592FC7">
        <w:t>Shinefield</w:t>
      </w:r>
      <w:proofErr w:type="spellEnd"/>
      <w:r w:rsidRPr="00592FC7">
        <w:t>, Janelle Lee, Edwin Lewis, and Paula Ray. 2003. “Impact of the pneumococcal conjugate vaccine on otitis media.” 1. 2003/01/25. Vol. 22. The Pediatric infectious disease journal. doi:</w:t>
      </w:r>
      <w:r w:rsidR="00062ADC" w:rsidRPr="00592FC7">
        <w:fldChar w:fldCharType="begin"/>
      </w:r>
      <w:r w:rsidR="00062ADC" w:rsidRPr="00592FC7">
        <w:instrText>HYPERLINK "https://doi.org/10.1097/00006454-200301000-00006" \h</w:instrText>
      </w:r>
      <w:r w:rsidR="00062ADC" w:rsidRPr="00592FC7">
        <w:rPr>
          <w:rPrChange w:id="714" w:author="andrea55" w:date="2018-10-05T19:27:00Z">
            <w:rPr/>
          </w:rPrChange>
        </w:rPr>
        <w:fldChar w:fldCharType="separate"/>
      </w:r>
      <w:r w:rsidRPr="00592FC7">
        <w:rPr>
          <w:rStyle w:val="Hyperlink"/>
        </w:rPr>
        <w:t>10.1097/00006454-200301000-00006</w:t>
      </w:r>
      <w:r w:rsidR="00062ADC" w:rsidRPr="00592FC7">
        <w:fldChar w:fldCharType="end"/>
      </w:r>
      <w:r w:rsidRPr="00592FC7">
        <w:t>.</w:t>
      </w:r>
    </w:p>
    <w:p w14:paraId="6E0294E3" w14:textId="77777777" w:rsidR="00062ADC" w:rsidRPr="00592FC7" w:rsidRDefault="0073117F">
      <w:pPr>
        <w:jc w:val="left"/>
        <w:pPrChange w:id="715" w:author="andrea55" w:date="2018-10-05T14:23:00Z">
          <w:pPr/>
        </w:pPrChange>
      </w:pPr>
      <w:r w:rsidRPr="00592FC7">
        <w:t xml:space="preserve">Francis, T, and W S </w:t>
      </w:r>
      <w:proofErr w:type="spellStart"/>
      <w:r w:rsidRPr="00592FC7">
        <w:t>Tillett</w:t>
      </w:r>
      <w:proofErr w:type="spellEnd"/>
      <w:r w:rsidRPr="00592FC7">
        <w:t>. 1930. “Cutaneous reactions in pneumonia. The development of antibodies following the intradermal injection of type-specific polysaccharide.” The Journal of Experimental Medicine. doi:</w:t>
      </w:r>
      <w:r w:rsidR="00062ADC" w:rsidRPr="00592FC7">
        <w:fldChar w:fldCharType="begin"/>
      </w:r>
      <w:r w:rsidR="00062ADC" w:rsidRPr="00592FC7">
        <w:instrText>HYPERLINK "https://doi.org/10.1084/jem.52.4.573" \h</w:instrText>
      </w:r>
      <w:r w:rsidR="00062ADC" w:rsidRPr="00592FC7">
        <w:rPr>
          <w:rPrChange w:id="716" w:author="andrea55" w:date="2018-10-05T19:27:00Z">
            <w:rPr/>
          </w:rPrChange>
        </w:rPr>
        <w:fldChar w:fldCharType="separate"/>
      </w:r>
      <w:r w:rsidRPr="00592FC7">
        <w:rPr>
          <w:rStyle w:val="Hyperlink"/>
        </w:rPr>
        <w:t>10.1084/jem.52.4.573</w:t>
      </w:r>
      <w:r w:rsidR="00062ADC" w:rsidRPr="00592FC7">
        <w:fldChar w:fldCharType="end"/>
      </w:r>
      <w:r w:rsidRPr="00592FC7">
        <w:t>.</w:t>
      </w:r>
    </w:p>
    <w:p w14:paraId="7416B9AE" w14:textId="77777777" w:rsidR="00062ADC" w:rsidRPr="00592FC7" w:rsidRDefault="0073117F">
      <w:pPr>
        <w:jc w:val="left"/>
        <w:pPrChange w:id="717" w:author="andrea55" w:date="2018-10-05T14:23:00Z">
          <w:pPr/>
        </w:pPrChange>
      </w:pPr>
      <w:proofErr w:type="spellStart"/>
      <w:r w:rsidRPr="00592FC7">
        <w:t>Gendrel</w:t>
      </w:r>
      <w:proofErr w:type="spellEnd"/>
      <w:r w:rsidRPr="00592FC7">
        <w:t xml:space="preserve">, D., J. Raymond, F. Moulin, J. L. </w:t>
      </w:r>
      <w:proofErr w:type="spellStart"/>
      <w:r w:rsidRPr="00592FC7">
        <w:t>Iniguez</w:t>
      </w:r>
      <w:proofErr w:type="spellEnd"/>
      <w:r w:rsidRPr="00592FC7">
        <w:t xml:space="preserve">, S. </w:t>
      </w:r>
      <w:proofErr w:type="spellStart"/>
      <w:r w:rsidRPr="00592FC7">
        <w:t>Ravilly</w:t>
      </w:r>
      <w:proofErr w:type="spellEnd"/>
      <w:r w:rsidRPr="00592FC7">
        <w:t xml:space="preserve">, F. Habib, P. </w:t>
      </w:r>
      <w:proofErr w:type="spellStart"/>
      <w:r w:rsidRPr="00592FC7">
        <w:t>Lebon</w:t>
      </w:r>
      <w:proofErr w:type="spellEnd"/>
      <w:r w:rsidRPr="00592FC7">
        <w:t xml:space="preserve">, and G. </w:t>
      </w:r>
      <w:proofErr w:type="spellStart"/>
      <w:r w:rsidRPr="00592FC7">
        <w:t>Kalifa</w:t>
      </w:r>
      <w:proofErr w:type="spellEnd"/>
      <w:r w:rsidRPr="00592FC7">
        <w:t xml:space="preserve">. 1997. “Etiology and response to antibiotic therapy of community-acquired pneumonia in French children.” European Journal of </w:t>
      </w:r>
      <w:r w:rsidRPr="00592FC7">
        <w:lastRenderedPageBreak/>
        <w:t>Clinical Microbiology &amp; Infectious Diseases 16 (5): 388–91. doi:</w:t>
      </w:r>
      <w:r w:rsidR="00062ADC" w:rsidRPr="00592FC7">
        <w:fldChar w:fldCharType="begin"/>
      </w:r>
      <w:r w:rsidR="00062ADC" w:rsidRPr="00592FC7">
        <w:instrText>HYPERLINK "https://doi.org/10.1007/BF01726370" \h</w:instrText>
      </w:r>
      <w:r w:rsidR="00062ADC" w:rsidRPr="00592FC7">
        <w:rPr>
          <w:rPrChange w:id="718" w:author="andrea55" w:date="2018-10-05T19:27:00Z">
            <w:rPr/>
          </w:rPrChange>
        </w:rPr>
        <w:fldChar w:fldCharType="separate"/>
      </w:r>
      <w:r w:rsidRPr="00592FC7">
        <w:rPr>
          <w:rStyle w:val="Hyperlink"/>
        </w:rPr>
        <w:t>10.1007/BF01726370</w:t>
      </w:r>
      <w:r w:rsidR="00062ADC" w:rsidRPr="00592FC7">
        <w:fldChar w:fldCharType="end"/>
      </w:r>
      <w:r w:rsidRPr="00592FC7">
        <w:t>.</w:t>
      </w:r>
    </w:p>
    <w:p w14:paraId="26DE33BC" w14:textId="77777777" w:rsidR="00062ADC" w:rsidRPr="00592FC7" w:rsidRDefault="0073117F">
      <w:pPr>
        <w:jc w:val="left"/>
        <w:pPrChange w:id="719" w:author="andrea55" w:date="2018-10-05T14:23:00Z">
          <w:pPr/>
        </w:pPrChange>
      </w:pPr>
      <w:r w:rsidRPr="00592FC7">
        <w:t xml:space="preserve">Geno, K. Aaron, Gwendolyn L. Gilbert, </w:t>
      </w:r>
      <w:proofErr w:type="spellStart"/>
      <w:r w:rsidRPr="00592FC7">
        <w:t>Joon</w:t>
      </w:r>
      <w:proofErr w:type="spellEnd"/>
      <w:r w:rsidRPr="00592FC7">
        <w:t xml:space="preserve"> Young Song, Ian C. </w:t>
      </w:r>
      <w:proofErr w:type="spellStart"/>
      <w:r w:rsidRPr="00592FC7">
        <w:t>Skovsted</w:t>
      </w:r>
      <w:proofErr w:type="spellEnd"/>
      <w:r w:rsidRPr="00592FC7">
        <w:t xml:space="preserve">, Keith P. Klugman, Christopher Jones, </w:t>
      </w:r>
      <w:proofErr w:type="spellStart"/>
      <w:r w:rsidRPr="00592FC7">
        <w:t>Helle</w:t>
      </w:r>
      <w:proofErr w:type="spellEnd"/>
      <w:r w:rsidRPr="00592FC7">
        <w:t xml:space="preserve"> B. </w:t>
      </w:r>
      <w:proofErr w:type="spellStart"/>
      <w:r w:rsidRPr="00592FC7">
        <w:t>Konradsen</w:t>
      </w:r>
      <w:proofErr w:type="spellEnd"/>
      <w:r w:rsidRPr="00592FC7">
        <w:t xml:space="preserve">, and Moon H. </w:t>
      </w:r>
      <w:proofErr w:type="spellStart"/>
      <w:r w:rsidRPr="00592FC7">
        <w:t>Nahm</w:t>
      </w:r>
      <w:proofErr w:type="spellEnd"/>
      <w:r w:rsidRPr="00592FC7">
        <w:t>. 2015. “Pneumococcal Capsules and Their Types: Past, Present, and Future.” Clinical Microbiology Reviews 28 (3): 871–99. doi:</w:t>
      </w:r>
      <w:r w:rsidR="00062ADC" w:rsidRPr="00592FC7">
        <w:fldChar w:fldCharType="begin"/>
      </w:r>
      <w:r w:rsidR="00062ADC" w:rsidRPr="00592FC7">
        <w:instrText>HYPERLINK "https://doi.org/10.1128/CMR.00024-15" \h</w:instrText>
      </w:r>
      <w:r w:rsidR="00062ADC" w:rsidRPr="00592FC7">
        <w:rPr>
          <w:rPrChange w:id="720" w:author="andrea55" w:date="2018-10-05T19:27:00Z">
            <w:rPr/>
          </w:rPrChange>
        </w:rPr>
        <w:fldChar w:fldCharType="separate"/>
      </w:r>
      <w:r w:rsidRPr="00592FC7">
        <w:rPr>
          <w:rStyle w:val="Hyperlink"/>
        </w:rPr>
        <w:t>10.1128/CMR.00024-15</w:t>
      </w:r>
      <w:r w:rsidR="00062ADC" w:rsidRPr="00592FC7">
        <w:fldChar w:fldCharType="end"/>
      </w:r>
      <w:r w:rsidRPr="00592FC7">
        <w:t>.</w:t>
      </w:r>
    </w:p>
    <w:p w14:paraId="35737FF3" w14:textId="77777777" w:rsidR="00062ADC" w:rsidRPr="00592FC7" w:rsidRDefault="0073117F">
      <w:pPr>
        <w:jc w:val="left"/>
        <w:pPrChange w:id="721" w:author="andrea55" w:date="2018-10-05T14:23:00Z">
          <w:pPr/>
        </w:pPrChange>
      </w:pPr>
      <w:proofErr w:type="spellStart"/>
      <w:r w:rsidRPr="00592FC7">
        <w:t>Glezen</w:t>
      </w:r>
      <w:proofErr w:type="spellEnd"/>
      <w:r w:rsidRPr="00592FC7">
        <w:t>, W. Paul, and Floyd W. Denny. 1973. “Epidemiology of Acute Lower Respiratory Disease in Children.” New England Journal of Medicine 288 (10): 498–505. doi:</w:t>
      </w:r>
      <w:r w:rsidR="00062ADC" w:rsidRPr="00592FC7">
        <w:fldChar w:fldCharType="begin"/>
      </w:r>
      <w:r w:rsidR="00062ADC" w:rsidRPr="00592FC7">
        <w:instrText>HYPERLINK "https://doi.org/10.1056/NEJM197303082881005" \h</w:instrText>
      </w:r>
      <w:r w:rsidR="00062ADC" w:rsidRPr="00592FC7">
        <w:rPr>
          <w:rPrChange w:id="722" w:author="andrea55" w:date="2018-10-05T19:27:00Z">
            <w:rPr/>
          </w:rPrChange>
        </w:rPr>
        <w:fldChar w:fldCharType="separate"/>
      </w:r>
      <w:r w:rsidRPr="00592FC7">
        <w:rPr>
          <w:rStyle w:val="Hyperlink"/>
        </w:rPr>
        <w:t>10.1056/NEJM197303082881005</w:t>
      </w:r>
      <w:r w:rsidR="00062ADC" w:rsidRPr="00592FC7">
        <w:fldChar w:fldCharType="end"/>
      </w:r>
      <w:r w:rsidRPr="00592FC7">
        <w:t>.</w:t>
      </w:r>
    </w:p>
    <w:p w14:paraId="2B006026" w14:textId="77777777" w:rsidR="00062ADC" w:rsidRPr="00592FC7" w:rsidRDefault="0073117F">
      <w:pPr>
        <w:jc w:val="left"/>
        <w:pPrChange w:id="723" w:author="andrea55" w:date="2018-10-05T14:23:00Z">
          <w:pPr/>
        </w:pPrChange>
      </w:pPr>
      <w:r w:rsidRPr="00592FC7">
        <w:t>Gram, Christian. 1884. “</w:t>
      </w:r>
      <w:proofErr w:type="spellStart"/>
      <w:r w:rsidRPr="00592FC7">
        <w:t>Ueber</w:t>
      </w:r>
      <w:proofErr w:type="spellEnd"/>
      <w:r w:rsidRPr="00592FC7">
        <w:t xml:space="preserve"> die </w:t>
      </w:r>
      <w:proofErr w:type="spellStart"/>
      <w:r w:rsidRPr="00592FC7">
        <w:t>isolierte</w:t>
      </w:r>
      <w:proofErr w:type="spellEnd"/>
      <w:r w:rsidRPr="00592FC7">
        <w:t xml:space="preserve"> </w:t>
      </w:r>
      <w:proofErr w:type="spellStart"/>
      <w:r w:rsidRPr="00592FC7">
        <w:t>Fabung</w:t>
      </w:r>
      <w:proofErr w:type="spellEnd"/>
      <w:r w:rsidRPr="00592FC7">
        <w:t xml:space="preserve"> der </w:t>
      </w:r>
      <w:proofErr w:type="spellStart"/>
      <w:r w:rsidRPr="00592FC7">
        <w:t>Schizomyceten</w:t>
      </w:r>
      <w:proofErr w:type="spellEnd"/>
      <w:r w:rsidRPr="00592FC7">
        <w:t xml:space="preserve"> in </w:t>
      </w:r>
      <w:proofErr w:type="spellStart"/>
      <w:r w:rsidRPr="00592FC7">
        <w:t>Schnitt</w:t>
      </w:r>
      <w:proofErr w:type="spellEnd"/>
      <w:r w:rsidRPr="00592FC7">
        <w:t xml:space="preserve"> und </w:t>
      </w:r>
      <w:proofErr w:type="spellStart"/>
      <w:r w:rsidRPr="00592FC7">
        <w:t>Trockenpraparaten</w:t>
      </w:r>
      <w:proofErr w:type="spellEnd"/>
      <w:r w:rsidRPr="00592FC7">
        <w:t xml:space="preserve">.” </w:t>
      </w:r>
      <w:proofErr w:type="spellStart"/>
      <w:r w:rsidRPr="00592FC7">
        <w:t>Fortschritte</w:t>
      </w:r>
      <w:proofErr w:type="spellEnd"/>
      <w:r w:rsidRPr="00592FC7">
        <w:t xml:space="preserve"> Der </w:t>
      </w:r>
      <w:proofErr w:type="spellStart"/>
      <w:r w:rsidRPr="00592FC7">
        <w:t>Medicin</w:t>
      </w:r>
      <w:proofErr w:type="spellEnd"/>
      <w:r w:rsidRPr="00592FC7">
        <w:t xml:space="preserve"> 2: 185–89.</w:t>
      </w:r>
    </w:p>
    <w:p w14:paraId="48756799" w14:textId="77777777" w:rsidR="00062ADC" w:rsidRPr="00592FC7" w:rsidRDefault="0073117F">
      <w:pPr>
        <w:jc w:val="left"/>
        <w:pPrChange w:id="724" w:author="andrea55" w:date="2018-10-05T14:23:00Z">
          <w:pPr/>
        </w:pPrChange>
      </w:pPr>
      <w:r w:rsidRPr="00592FC7">
        <w:t>Heidelberger, M, and O T Avery. 1923. “THE SOLUBLE SPECIFIC SUBSTANCE OF PNEUMOCOCCUS.” The Journal of Experimental Medicine. doi:</w:t>
      </w:r>
      <w:r w:rsidR="00062ADC" w:rsidRPr="00592FC7">
        <w:fldChar w:fldCharType="begin"/>
      </w:r>
      <w:r w:rsidR="00062ADC" w:rsidRPr="00592FC7">
        <w:instrText>HYPERLINK "https://doi.org/10.1084/jem.40.3.301" \h</w:instrText>
      </w:r>
      <w:r w:rsidR="00062ADC" w:rsidRPr="00592FC7">
        <w:rPr>
          <w:rPrChange w:id="725" w:author="andrea55" w:date="2018-10-05T19:27:00Z">
            <w:rPr/>
          </w:rPrChange>
        </w:rPr>
        <w:fldChar w:fldCharType="separate"/>
      </w:r>
      <w:r w:rsidRPr="00592FC7">
        <w:rPr>
          <w:rStyle w:val="Hyperlink"/>
        </w:rPr>
        <w:t>10.1084/jem.40.3.301</w:t>
      </w:r>
      <w:r w:rsidR="00062ADC" w:rsidRPr="00592FC7">
        <w:fldChar w:fldCharType="end"/>
      </w:r>
      <w:r w:rsidRPr="00592FC7">
        <w:t>.</w:t>
      </w:r>
    </w:p>
    <w:p w14:paraId="5B143198" w14:textId="77777777" w:rsidR="00062ADC" w:rsidRPr="00592FC7" w:rsidRDefault="0073117F">
      <w:pPr>
        <w:jc w:val="left"/>
        <w:pPrChange w:id="726" w:author="andrea55" w:date="2018-10-05T14:23:00Z">
          <w:pPr/>
        </w:pPrChange>
      </w:pPr>
      <w:r w:rsidRPr="00592FC7">
        <w:t xml:space="preserve">Hoshino, Kazuhiko, Hiroshi Watanabe, </w:t>
      </w:r>
      <w:proofErr w:type="spellStart"/>
      <w:r w:rsidRPr="00592FC7">
        <w:t>Rinya</w:t>
      </w:r>
      <w:proofErr w:type="spellEnd"/>
      <w:r w:rsidRPr="00592FC7">
        <w:t xml:space="preserve"> Sugita, </w:t>
      </w:r>
      <w:proofErr w:type="spellStart"/>
      <w:r w:rsidRPr="00592FC7">
        <w:t>Norichika</w:t>
      </w:r>
      <w:proofErr w:type="spellEnd"/>
      <w:r w:rsidRPr="00592FC7">
        <w:t xml:space="preserve"> </w:t>
      </w:r>
      <w:proofErr w:type="spellStart"/>
      <w:r w:rsidRPr="00592FC7">
        <w:t>Asoh</w:t>
      </w:r>
      <w:proofErr w:type="spellEnd"/>
      <w:r w:rsidRPr="00592FC7">
        <w:t xml:space="preserve">, Simon Angelo </w:t>
      </w:r>
      <w:proofErr w:type="spellStart"/>
      <w:r w:rsidRPr="00592FC7">
        <w:t>Ntabaguzi</w:t>
      </w:r>
      <w:proofErr w:type="spellEnd"/>
      <w:r w:rsidRPr="00592FC7">
        <w:t xml:space="preserve">, </w:t>
      </w:r>
      <w:proofErr w:type="spellStart"/>
      <w:r w:rsidRPr="00592FC7">
        <w:t>Kiwao</w:t>
      </w:r>
      <w:proofErr w:type="spellEnd"/>
      <w:r w:rsidRPr="00592FC7">
        <w:t xml:space="preserve"> Watanabe, Kazunori </w:t>
      </w:r>
      <w:proofErr w:type="spellStart"/>
      <w:r w:rsidRPr="00592FC7">
        <w:t>Oishi</w:t>
      </w:r>
      <w:proofErr w:type="spellEnd"/>
      <w:r w:rsidRPr="00592FC7">
        <w:t xml:space="preserve">, and Tsuyoshi </w:t>
      </w:r>
      <w:proofErr w:type="spellStart"/>
      <w:r w:rsidRPr="00592FC7">
        <w:t>Nagatake</w:t>
      </w:r>
      <w:proofErr w:type="spellEnd"/>
      <w:r w:rsidRPr="00592FC7">
        <w:t>. 2002. “High rate of transmission of penicillin-resistant Streptococcus pneumoniae between parents and children.” Journal of Clinical Microbiology 40 (11): 4357–9. doi:</w:t>
      </w:r>
      <w:r w:rsidR="00062ADC" w:rsidRPr="00592FC7">
        <w:fldChar w:fldCharType="begin"/>
      </w:r>
      <w:r w:rsidR="00062ADC" w:rsidRPr="00592FC7">
        <w:instrText>HYPERLINK "https://doi.org/10.1128/JCM.40.11.4357" \h</w:instrText>
      </w:r>
      <w:r w:rsidR="00062ADC" w:rsidRPr="00592FC7">
        <w:rPr>
          <w:rPrChange w:id="727" w:author="andrea55" w:date="2018-10-05T19:27:00Z">
            <w:rPr/>
          </w:rPrChange>
        </w:rPr>
        <w:fldChar w:fldCharType="separate"/>
      </w:r>
      <w:r w:rsidRPr="00592FC7">
        <w:rPr>
          <w:rStyle w:val="Hyperlink"/>
        </w:rPr>
        <w:t>10.1128/JCM.40.11.4357</w:t>
      </w:r>
      <w:r w:rsidR="00062ADC" w:rsidRPr="00592FC7">
        <w:fldChar w:fldCharType="end"/>
      </w:r>
      <w:r w:rsidRPr="00592FC7">
        <w:t>.</w:t>
      </w:r>
    </w:p>
    <w:p w14:paraId="30BF8C54" w14:textId="77777777" w:rsidR="00062ADC" w:rsidRPr="00592FC7" w:rsidRDefault="0073117F">
      <w:pPr>
        <w:jc w:val="left"/>
        <w:pPrChange w:id="728" w:author="andrea55" w:date="2018-10-05T14:23:00Z">
          <w:pPr/>
        </w:pPrChange>
      </w:pPr>
      <w:r w:rsidRPr="00592FC7">
        <w:t xml:space="preserve">Jain, Seema, Derek J. Williams, Sandra R. Arnold, </w:t>
      </w:r>
      <w:proofErr w:type="spellStart"/>
      <w:r w:rsidRPr="00592FC7">
        <w:t>Krow</w:t>
      </w:r>
      <w:proofErr w:type="spellEnd"/>
      <w:r w:rsidRPr="00592FC7">
        <w:t xml:space="preserve"> </w:t>
      </w:r>
      <w:proofErr w:type="spellStart"/>
      <w:r w:rsidRPr="00592FC7">
        <w:t>Ampofo</w:t>
      </w:r>
      <w:proofErr w:type="spellEnd"/>
      <w:r w:rsidRPr="00592FC7">
        <w:t xml:space="preserve">, Anna M. </w:t>
      </w:r>
      <w:proofErr w:type="spellStart"/>
      <w:r w:rsidRPr="00592FC7">
        <w:t>Bramley</w:t>
      </w:r>
      <w:proofErr w:type="spellEnd"/>
      <w:r w:rsidRPr="00592FC7">
        <w:t xml:space="preserve">, Carrie Reed, Chris </w:t>
      </w:r>
      <w:proofErr w:type="spellStart"/>
      <w:r w:rsidRPr="00592FC7">
        <w:t>Stockmann</w:t>
      </w:r>
      <w:proofErr w:type="spellEnd"/>
      <w:r w:rsidRPr="00592FC7">
        <w:t>, et al. 2015. “Community-Acquired Pneumonia Requiring Hospitalization among U.S. Children.” New England Journal of Medicine 372: 835–45. doi:</w:t>
      </w:r>
      <w:r w:rsidR="00062ADC" w:rsidRPr="00592FC7">
        <w:fldChar w:fldCharType="begin"/>
      </w:r>
      <w:r w:rsidR="00062ADC" w:rsidRPr="00592FC7">
        <w:instrText>HYPERLINK "https://doi.org/10.1056/NEJMoa1405870" \h</w:instrText>
      </w:r>
      <w:r w:rsidR="00062ADC" w:rsidRPr="00592FC7">
        <w:rPr>
          <w:rPrChange w:id="729" w:author="andrea55" w:date="2018-10-05T19:27:00Z">
            <w:rPr/>
          </w:rPrChange>
        </w:rPr>
        <w:fldChar w:fldCharType="separate"/>
      </w:r>
      <w:r w:rsidRPr="00592FC7">
        <w:rPr>
          <w:rStyle w:val="Hyperlink"/>
        </w:rPr>
        <w:t>10.1056/NEJMoa1405870</w:t>
      </w:r>
      <w:r w:rsidR="00062ADC" w:rsidRPr="00592FC7">
        <w:fldChar w:fldCharType="end"/>
      </w:r>
      <w:r w:rsidRPr="00592FC7">
        <w:t>.</w:t>
      </w:r>
    </w:p>
    <w:p w14:paraId="3F7752E0" w14:textId="77777777" w:rsidR="00062ADC" w:rsidRPr="00592FC7" w:rsidRDefault="0073117F">
      <w:pPr>
        <w:jc w:val="left"/>
        <w:pPrChange w:id="730" w:author="andrea55" w:date="2018-10-05T14:23:00Z">
          <w:pPr/>
        </w:pPrChange>
      </w:pPr>
      <w:r w:rsidRPr="00592FC7">
        <w:t xml:space="preserve">Kaur, </w:t>
      </w:r>
      <w:proofErr w:type="spellStart"/>
      <w:r w:rsidRPr="00592FC7">
        <w:t>Ravinder</w:t>
      </w:r>
      <w:proofErr w:type="spellEnd"/>
      <w:r w:rsidRPr="00592FC7">
        <w:t xml:space="preserve">, Matthew Morris, and Michael E. </w:t>
      </w:r>
      <w:proofErr w:type="spellStart"/>
      <w:r w:rsidRPr="00592FC7">
        <w:t>Pichichero</w:t>
      </w:r>
      <w:proofErr w:type="spellEnd"/>
      <w:r w:rsidRPr="00592FC7">
        <w:t xml:space="preserve">. 2017. “Epidemiology of Acute Otitis Media in the </w:t>
      </w:r>
      <w:proofErr w:type="spellStart"/>
      <w:r w:rsidRPr="00592FC7">
        <w:t>Postpneumococcal</w:t>
      </w:r>
      <w:proofErr w:type="spellEnd"/>
      <w:r w:rsidRPr="00592FC7">
        <w:t xml:space="preserve"> Conjugate Vaccine Era.” Pediatrics 140 (3): e20170181. doi:</w:t>
      </w:r>
      <w:r w:rsidR="00062ADC" w:rsidRPr="00592FC7">
        <w:fldChar w:fldCharType="begin"/>
      </w:r>
      <w:r w:rsidR="00062ADC" w:rsidRPr="00592FC7">
        <w:instrText>HYPERLINK "https://doi.org/10.1542/peds.2017-0181" \h</w:instrText>
      </w:r>
      <w:r w:rsidR="00062ADC" w:rsidRPr="00592FC7">
        <w:rPr>
          <w:rPrChange w:id="731" w:author="andrea55" w:date="2018-10-05T19:27:00Z">
            <w:rPr/>
          </w:rPrChange>
        </w:rPr>
        <w:fldChar w:fldCharType="separate"/>
      </w:r>
      <w:r w:rsidRPr="00592FC7">
        <w:rPr>
          <w:rStyle w:val="Hyperlink"/>
        </w:rPr>
        <w:t>10.1542/peds.2017-0181</w:t>
      </w:r>
      <w:r w:rsidR="00062ADC" w:rsidRPr="00592FC7">
        <w:fldChar w:fldCharType="end"/>
      </w:r>
      <w:r w:rsidRPr="00592FC7">
        <w:t>.</w:t>
      </w:r>
    </w:p>
    <w:p w14:paraId="5FB3257A" w14:textId="77777777" w:rsidR="00062ADC" w:rsidRPr="00592FC7" w:rsidRDefault="0073117F">
      <w:pPr>
        <w:jc w:val="left"/>
        <w:pPrChange w:id="732" w:author="andrea55" w:date="2018-10-05T14:23:00Z">
          <w:pPr/>
        </w:pPrChange>
      </w:pPr>
      <w:proofErr w:type="spellStart"/>
      <w:r w:rsidRPr="00592FC7">
        <w:t>Kilpi</w:t>
      </w:r>
      <w:proofErr w:type="spellEnd"/>
      <w:r w:rsidRPr="00592FC7">
        <w:t xml:space="preserve">, T, Heidi </w:t>
      </w:r>
      <w:proofErr w:type="spellStart"/>
      <w:r w:rsidRPr="00592FC7">
        <w:t>Ahman</w:t>
      </w:r>
      <w:proofErr w:type="spellEnd"/>
      <w:r w:rsidRPr="00592FC7">
        <w:t xml:space="preserve">, J Jokinen, K S </w:t>
      </w:r>
      <w:proofErr w:type="spellStart"/>
      <w:r w:rsidRPr="00592FC7">
        <w:t>Lankinen</w:t>
      </w:r>
      <w:proofErr w:type="spellEnd"/>
      <w:r w:rsidRPr="00592FC7">
        <w:t xml:space="preserve">, A </w:t>
      </w:r>
      <w:proofErr w:type="spellStart"/>
      <w:r w:rsidRPr="00592FC7">
        <w:t>Palmu</w:t>
      </w:r>
      <w:proofErr w:type="spellEnd"/>
      <w:r w:rsidRPr="00592FC7">
        <w:t xml:space="preserve">, H </w:t>
      </w:r>
      <w:proofErr w:type="spellStart"/>
      <w:r w:rsidRPr="00592FC7">
        <w:t>Savolainen</w:t>
      </w:r>
      <w:proofErr w:type="spellEnd"/>
      <w:r w:rsidRPr="00592FC7">
        <w:t xml:space="preserve">, M </w:t>
      </w:r>
      <w:proofErr w:type="spellStart"/>
      <w:r w:rsidRPr="00592FC7">
        <w:t>Gronholm</w:t>
      </w:r>
      <w:proofErr w:type="spellEnd"/>
      <w:r w:rsidRPr="00592FC7">
        <w:t xml:space="preserve">, et al. 2003. “Protective efficacy of a second pneumococcal conjugate vaccine against pneumococcal acute otitis media in infants and children: randomized, controlled trial of a 7-valent pneumococcal polysaccharide-meningococcal outer membrane protein complex conjugate v.” </w:t>
      </w:r>
      <w:proofErr w:type="spellStart"/>
      <w:r w:rsidRPr="00592FC7">
        <w:t>Clin</w:t>
      </w:r>
      <w:proofErr w:type="spellEnd"/>
      <w:r w:rsidRPr="00592FC7">
        <w:t xml:space="preserve"> Infect Dis 37 (9): 1155–64. doi:</w:t>
      </w:r>
      <w:r w:rsidR="00062ADC" w:rsidRPr="00592FC7">
        <w:fldChar w:fldCharType="begin"/>
      </w:r>
      <w:r w:rsidR="00062ADC" w:rsidRPr="00592FC7">
        <w:instrText>HYPERLINK "https://doi.org/10.1086/378744" \h</w:instrText>
      </w:r>
      <w:r w:rsidR="00062ADC" w:rsidRPr="00592FC7">
        <w:rPr>
          <w:rPrChange w:id="733" w:author="andrea55" w:date="2018-10-05T19:27:00Z">
            <w:rPr/>
          </w:rPrChange>
        </w:rPr>
        <w:fldChar w:fldCharType="separate"/>
      </w:r>
      <w:r w:rsidRPr="00592FC7">
        <w:rPr>
          <w:rStyle w:val="Hyperlink"/>
        </w:rPr>
        <w:t>10.1086/378744</w:t>
      </w:r>
      <w:r w:rsidR="00062ADC" w:rsidRPr="00592FC7">
        <w:fldChar w:fldCharType="end"/>
      </w:r>
      <w:r w:rsidRPr="00592FC7">
        <w:t>.</w:t>
      </w:r>
    </w:p>
    <w:p w14:paraId="76B1ABCF" w14:textId="77777777" w:rsidR="00062ADC" w:rsidRPr="00592FC7" w:rsidRDefault="0073117F">
      <w:pPr>
        <w:jc w:val="left"/>
        <w:pPrChange w:id="734" w:author="andrea55" w:date="2018-10-05T14:23:00Z">
          <w:pPr/>
        </w:pPrChange>
      </w:pPr>
      <w:proofErr w:type="spellStart"/>
      <w:r w:rsidRPr="00592FC7">
        <w:t>Kilpi</w:t>
      </w:r>
      <w:proofErr w:type="spellEnd"/>
      <w:r w:rsidRPr="00592FC7">
        <w:t xml:space="preserve">, T.M., J. Jokinen, T. </w:t>
      </w:r>
      <w:proofErr w:type="spellStart"/>
      <w:r w:rsidRPr="00592FC7">
        <w:t>Puumalainen</w:t>
      </w:r>
      <w:proofErr w:type="spellEnd"/>
      <w:r w:rsidRPr="00592FC7">
        <w:t xml:space="preserve">, H. </w:t>
      </w:r>
      <w:proofErr w:type="spellStart"/>
      <w:r w:rsidRPr="00592FC7">
        <w:t>Nieminen</w:t>
      </w:r>
      <w:proofErr w:type="spellEnd"/>
      <w:r w:rsidRPr="00592FC7">
        <w:t xml:space="preserve">, E. </w:t>
      </w:r>
      <w:proofErr w:type="spellStart"/>
      <w:r w:rsidRPr="00592FC7">
        <w:t>Ruokokoski</w:t>
      </w:r>
      <w:proofErr w:type="spellEnd"/>
      <w:r w:rsidRPr="00592FC7">
        <w:t xml:space="preserve">, H. </w:t>
      </w:r>
      <w:proofErr w:type="spellStart"/>
      <w:r w:rsidRPr="00592FC7">
        <w:t>Rinta-Kokko</w:t>
      </w:r>
      <w:proofErr w:type="spellEnd"/>
      <w:r w:rsidRPr="00592FC7">
        <w:t xml:space="preserve">, M. </w:t>
      </w:r>
      <w:proofErr w:type="spellStart"/>
      <w:r w:rsidRPr="00592FC7">
        <w:t>Traskine</w:t>
      </w:r>
      <w:proofErr w:type="spellEnd"/>
      <w:r w:rsidRPr="00592FC7">
        <w:t xml:space="preserve">, et al. 2018. “Effectiveness of pneumococcal </w:t>
      </w:r>
      <w:proofErr w:type="spellStart"/>
      <w:r w:rsidRPr="00592FC7">
        <w:t>Haemophilus</w:t>
      </w:r>
      <w:proofErr w:type="spellEnd"/>
      <w:r w:rsidRPr="00592FC7">
        <w:t xml:space="preserve"> </w:t>
      </w:r>
      <w:proofErr w:type="spellStart"/>
      <w:r w:rsidRPr="00592FC7">
        <w:t>influenzae</w:t>
      </w:r>
      <w:proofErr w:type="spellEnd"/>
      <w:r w:rsidRPr="00592FC7">
        <w:t xml:space="preserve"> protein D conjugate vaccine against pneumonia in </w:t>
      </w:r>
      <w:r w:rsidRPr="00592FC7">
        <w:lastRenderedPageBreak/>
        <w:t>children: A cluster-</w:t>
      </w:r>
      <w:proofErr w:type="spellStart"/>
      <w:r w:rsidRPr="00592FC7">
        <w:t>randomised</w:t>
      </w:r>
      <w:proofErr w:type="spellEnd"/>
      <w:r w:rsidRPr="00592FC7">
        <w:t xml:space="preserve"> trial.” Vaccine 36 (39). The Authors: 5891–5901. doi:</w:t>
      </w:r>
      <w:r w:rsidR="00062ADC" w:rsidRPr="00592FC7">
        <w:fldChar w:fldCharType="begin"/>
      </w:r>
      <w:r w:rsidR="00062ADC" w:rsidRPr="00592FC7">
        <w:instrText>HYPERLINK "https://doi.org/10.1016/j.vaccine.2018.08.020" \h</w:instrText>
      </w:r>
      <w:r w:rsidR="00062ADC" w:rsidRPr="00592FC7">
        <w:rPr>
          <w:rPrChange w:id="735" w:author="andrea55" w:date="2018-10-05T19:27:00Z">
            <w:rPr/>
          </w:rPrChange>
        </w:rPr>
        <w:fldChar w:fldCharType="separate"/>
      </w:r>
      <w:r w:rsidRPr="00592FC7">
        <w:rPr>
          <w:rStyle w:val="Hyperlink"/>
        </w:rPr>
        <w:t>10.1016/j.vaccine.2018.08.020</w:t>
      </w:r>
      <w:r w:rsidR="00062ADC" w:rsidRPr="00592FC7">
        <w:fldChar w:fldCharType="end"/>
      </w:r>
      <w:r w:rsidRPr="00592FC7">
        <w:t>.</w:t>
      </w:r>
    </w:p>
    <w:p w14:paraId="19191305" w14:textId="77777777" w:rsidR="00062ADC" w:rsidRPr="00592FC7" w:rsidRDefault="0073117F">
      <w:pPr>
        <w:jc w:val="left"/>
        <w:pPrChange w:id="736" w:author="andrea55" w:date="2018-10-05T14:23:00Z">
          <w:pPr/>
        </w:pPrChange>
      </w:pPr>
      <w:r w:rsidRPr="00592FC7">
        <w:t xml:space="preserve">Kim, Su </w:t>
      </w:r>
      <w:proofErr w:type="spellStart"/>
      <w:r w:rsidRPr="00592FC7">
        <w:t>Jin</w:t>
      </w:r>
      <w:proofErr w:type="spellEnd"/>
      <w:r w:rsidRPr="00592FC7">
        <w:t xml:space="preserve">, Ji Hyun Chung, Ho Min Kang, and </w:t>
      </w:r>
      <w:proofErr w:type="spellStart"/>
      <w:r w:rsidRPr="00592FC7">
        <w:t>Seung</w:t>
      </w:r>
      <w:proofErr w:type="spellEnd"/>
      <w:r w:rsidRPr="00592FC7">
        <w:t xml:space="preserve"> </w:t>
      </w:r>
      <w:proofErr w:type="spellStart"/>
      <w:r w:rsidRPr="00592FC7">
        <w:t>Geun</w:t>
      </w:r>
      <w:proofErr w:type="spellEnd"/>
      <w:r w:rsidRPr="00592FC7">
        <w:t xml:space="preserve"> Yeo. 2013. “Clinical bacteriology of recurrent otitis media with effusion.” </w:t>
      </w:r>
      <w:proofErr w:type="spellStart"/>
      <w:r w:rsidRPr="00592FC7">
        <w:t>Acta</w:t>
      </w:r>
      <w:proofErr w:type="spellEnd"/>
      <w:r w:rsidRPr="00592FC7">
        <w:t xml:space="preserve"> Oto-</w:t>
      </w:r>
      <w:proofErr w:type="spellStart"/>
      <w:r w:rsidRPr="00592FC7">
        <w:rPr>
          <w:rPrChange w:id="737" w:author="andrea55" w:date="2018-10-05T19:27:00Z">
            <w:rPr>
              <w:i/>
            </w:rPr>
          </w:rPrChange>
        </w:rPr>
        <w:t>Laryngologica</w:t>
      </w:r>
      <w:proofErr w:type="spellEnd"/>
      <w:r w:rsidRPr="00592FC7">
        <w:t xml:space="preserve"> 133 (11). Taylor &amp; Francis: 1133–41. doi:</w:t>
      </w:r>
      <w:r w:rsidR="00062ADC" w:rsidRPr="00592FC7">
        <w:fldChar w:fldCharType="begin"/>
      </w:r>
      <w:r w:rsidR="00062ADC" w:rsidRPr="00592FC7">
        <w:instrText>HYPERLINK "https://doi.org/10.3109/00016489.2013.816442" \h</w:instrText>
      </w:r>
      <w:r w:rsidR="00062ADC" w:rsidRPr="00592FC7">
        <w:rPr>
          <w:rPrChange w:id="738" w:author="andrea55" w:date="2018-10-05T19:27:00Z">
            <w:rPr/>
          </w:rPrChange>
        </w:rPr>
        <w:fldChar w:fldCharType="separate"/>
      </w:r>
      <w:r w:rsidRPr="00592FC7">
        <w:rPr>
          <w:rStyle w:val="Hyperlink"/>
        </w:rPr>
        <w:t>10.3109/00016489.2013.816442</w:t>
      </w:r>
      <w:r w:rsidR="00062ADC" w:rsidRPr="00592FC7">
        <w:fldChar w:fldCharType="end"/>
      </w:r>
      <w:r w:rsidRPr="00592FC7">
        <w:t>.</w:t>
      </w:r>
    </w:p>
    <w:p w14:paraId="71FB732A" w14:textId="77777777" w:rsidR="00062ADC" w:rsidRPr="00592FC7" w:rsidRDefault="0073117F">
      <w:pPr>
        <w:jc w:val="left"/>
        <w:pPrChange w:id="739" w:author="andrea55" w:date="2018-10-05T14:23:00Z">
          <w:pPr/>
        </w:pPrChange>
      </w:pPr>
      <w:r w:rsidRPr="00592FC7">
        <w:t xml:space="preserve">Le </w:t>
      </w:r>
      <w:proofErr w:type="spellStart"/>
      <w:r w:rsidRPr="00592FC7">
        <w:t>Polain</w:t>
      </w:r>
      <w:proofErr w:type="spellEnd"/>
      <w:r w:rsidRPr="00592FC7">
        <w:t xml:space="preserve"> de </w:t>
      </w:r>
      <w:proofErr w:type="spellStart"/>
      <w:r w:rsidRPr="00592FC7">
        <w:t>Waroux</w:t>
      </w:r>
      <w:proofErr w:type="spellEnd"/>
      <w:r w:rsidRPr="00592FC7">
        <w:t xml:space="preserve">, Olivier, Stefan </w:t>
      </w:r>
      <w:proofErr w:type="spellStart"/>
      <w:r w:rsidRPr="00592FC7">
        <w:t>Flasche</w:t>
      </w:r>
      <w:proofErr w:type="spellEnd"/>
      <w:r w:rsidRPr="00592FC7">
        <w:t xml:space="preserve">, David Prieto-Merino, and W John Edmunds. 2014. “Age-Dependent Prevalence of Nasopharyngeal Carriage of Streptococcus pneumoniae before Conjugate Vaccine Introduction: A Prediction Model Based on a Meta-Analysis.” Edited by Hiroshi Nishiura. </w:t>
      </w:r>
      <w:proofErr w:type="spellStart"/>
      <w:r w:rsidRPr="00592FC7">
        <w:t>PLoS</w:t>
      </w:r>
      <w:proofErr w:type="spellEnd"/>
      <w:r w:rsidRPr="00592FC7">
        <w:t xml:space="preserve"> ONE 9 (1): e86136. doi:</w:t>
      </w:r>
      <w:r w:rsidR="00062ADC" w:rsidRPr="00592FC7">
        <w:fldChar w:fldCharType="begin"/>
      </w:r>
      <w:r w:rsidR="00062ADC" w:rsidRPr="00592FC7">
        <w:instrText>HYPERLINK "https://doi.org/10.1371/journal.pone.0086136" \h</w:instrText>
      </w:r>
      <w:r w:rsidR="00062ADC" w:rsidRPr="00592FC7">
        <w:rPr>
          <w:rPrChange w:id="740" w:author="andrea55" w:date="2018-10-05T19:27:00Z">
            <w:rPr/>
          </w:rPrChange>
        </w:rPr>
        <w:fldChar w:fldCharType="separate"/>
      </w:r>
      <w:r w:rsidRPr="00592FC7">
        <w:rPr>
          <w:rStyle w:val="Hyperlink"/>
        </w:rPr>
        <w:t>10.1371/journal.pone.0086136</w:t>
      </w:r>
      <w:r w:rsidR="00062ADC" w:rsidRPr="00592FC7">
        <w:fldChar w:fldCharType="end"/>
      </w:r>
      <w:r w:rsidRPr="00592FC7">
        <w:t>.</w:t>
      </w:r>
    </w:p>
    <w:p w14:paraId="567E15FB" w14:textId="77777777" w:rsidR="00062ADC" w:rsidRPr="00592FC7" w:rsidRDefault="0073117F">
      <w:pPr>
        <w:jc w:val="left"/>
        <w:pPrChange w:id="741" w:author="andrea55" w:date="2018-10-05T14:23:00Z">
          <w:pPr/>
        </w:pPrChange>
      </w:pPr>
      <w:proofErr w:type="spellStart"/>
      <w:r w:rsidRPr="00592FC7">
        <w:t>Leino</w:t>
      </w:r>
      <w:proofErr w:type="spellEnd"/>
      <w:r w:rsidRPr="00592FC7">
        <w:t xml:space="preserve">, </w:t>
      </w:r>
      <w:proofErr w:type="spellStart"/>
      <w:r w:rsidRPr="00592FC7">
        <w:t>Tuija</w:t>
      </w:r>
      <w:proofErr w:type="spellEnd"/>
      <w:r w:rsidRPr="00592FC7">
        <w:t xml:space="preserve">, Kari </w:t>
      </w:r>
      <w:proofErr w:type="spellStart"/>
      <w:r w:rsidRPr="00592FC7">
        <w:t>Auranen</w:t>
      </w:r>
      <w:proofErr w:type="spellEnd"/>
      <w:r w:rsidRPr="00592FC7">
        <w:t xml:space="preserve">, </w:t>
      </w:r>
      <w:proofErr w:type="spellStart"/>
      <w:r w:rsidRPr="00592FC7">
        <w:t>Jukka</w:t>
      </w:r>
      <w:proofErr w:type="spellEnd"/>
      <w:r w:rsidRPr="00592FC7">
        <w:t xml:space="preserve"> Jokinen, </w:t>
      </w:r>
      <w:proofErr w:type="spellStart"/>
      <w:r w:rsidRPr="00592FC7">
        <w:t>Maija</w:t>
      </w:r>
      <w:proofErr w:type="spellEnd"/>
      <w:r w:rsidRPr="00592FC7">
        <w:t xml:space="preserve"> </w:t>
      </w:r>
      <w:proofErr w:type="spellStart"/>
      <w:r w:rsidRPr="00592FC7">
        <w:t>Leinonen</w:t>
      </w:r>
      <w:proofErr w:type="spellEnd"/>
      <w:r w:rsidRPr="00592FC7">
        <w:t xml:space="preserve">, </w:t>
      </w:r>
      <w:proofErr w:type="spellStart"/>
      <w:r w:rsidRPr="00592FC7">
        <w:t>Päivi</w:t>
      </w:r>
      <w:proofErr w:type="spellEnd"/>
      <w:r w:rsidRPr="00592FC7">
        <w:t xml:space="preserve"> </w:t>
      </w:r>
      <w:proofErr w:type="spellStart"/>
      <w:r w:rsidRPr="00592FC7">
        <w:t>Tervonen</w:t>
      </w:r>
      <w:proofErr w:type="spellEnd"/>
      <w:r w:rsidRPr="00592FC7">
        <w:t xml:space="preserve">, and Aino K. </w:t>
      </w:r>
      <w:proofErr w:type="spellStart"/>
      <w:r w:rsidRPr="00592FC7">
        <w:t>Takala</w:t>
      </w:r>
      <w:proofErr w:type="spellEnd"/>
      <w:r w:rsidRPr="00592FC7">
        <w:t>. 2001. “Pneumococcal carriage in children during their first two years: important role of family exposure.” The Pediatric Infectious Disease Journal 20 (11): 1022–7. doi:</w:t>
      </w:r>
      <w:r w:rsidR="00062ADC" w:rsidRPr="00592FC7">
        <w:fldChar w:fldCharType="begin"/>
      </w:r>
      <w:r w:rsidR="00062ADC" w:rsidRPr="00592FC7">
        <w:instrText>HYPERLINK "https://doi.org/10.1097/00006454-200111000-00004" \h</w:instrText>
      </w:r>
      <w:r w:rsidR="00062ADC" w:rsidRPr="00592FC7">
        <w:rPr>
          <w:rPrChange w:id="742" w:author="andrea55" w:date="2018-10-05T19:27:00Z">
            <w:rPr/>
          </w:rPrChange>
        </w:rPr>
        <w:fldChar w:fldCharType="separate"/>
      </w:r>
      <w:r w:rsidRPr="00592FC7">
        <w:rPr>
          <w:rStyle w:val="Hyperlink"/>
        </w:rPr>
        <w:t>10.1097/00006454-200111000-00004</w:t>
      </w:r>
      <w:r w:rsidR="00062ADC" w:rsidRPr="00592FC7">
        <w:fldChar w:fldCharType="end"/>
      </w:r>
      <w:r w:rsidRPr="00592FC7">
        <w:t>.</w:t>
      </w:r>
    </w:p>
    <w:p w14:paraId="3E1E249C" w14:textId="77777777" w:rsidR="00062ADC" w:rsidRPr="00592FC7" w:rsidRDefault="0073117F">
      <w:pPr>
        <w:jc w:val="left"/>
        <w:pPrChange w:id="743" w:author="andrea55" w:date="2018-10-05T14:23:00Z">
          <w:pPr/>
        </w:pPrChange>
      </w:pPr>
      <w:r w:rsidRPr="00592FC7">
        <w:t>Lister, Frederick Spencer. 1916. “An experimental study of prophylactic inoculation against pneumococcal infection in the rabbit and in man.” Publication of the South African Institute of Medical Research 8: 231–87.</w:t>
      </w:r>
    </w:p>
    <w:p w14:paraId="256F5A20" w14:textId="77777777" w:rsidR="00062ADC" w:rsidRPr="00592FC7" w:rsidRDefault="0073117F">
      <w:pPr>
        <w:jc w:val="left"/>
        <w:pPrChange w:id="744" w:author="andrea55" w:date="2018-10-05T14:23:00Z">
          <w:pPr/>
        </w:pPrChange>
      </w:pPr>
      <w:r w:rsidRPr="00592FC7">
        <w:t xml:space="preserve">Lister, Frederick Spencer, and D </w:t>
      </w:r>
      <w:proofErr w:type="spellStart"/>
      <w:r w:rsidRPr="00592FC7">
        <w:t>Ordman</w:t>
      </w:r>
      <w:proofErr w:type="spellEnd"/>
      <w:r w:rsidRPr="00592FC7">
        <w:t xml:space="preserve">. 1936. “The Epidemiology of Pneumonia on the Witwatersrand Goldfields and the Prevention of Pneumonia and Other Allied Acute Respiratory Diseases in Native </w:t>
      </w:r>
      <w:proofErr w:type="spellStart"/>
      <w:r w:rsidRPr="00592FC7">
        <w:t>Labourers</w:t>
      </w:r>
      <w:proofErr w:type="spellEnd"/>
      <w:r w:rsidRPr="00592FC7">
        <w:t xml:space="preserve"> in South Africa by Means of Vaccine.” Journal of the American Medical Association 106 (9): 733. doi:</w:t>
      </w:r>
      <w:r w:rsidR="00062ADC" w:rsidRPr="00592FC7">
        <w:fldChar w:fldCharType="begin"/>
      </w:r>
      <w:r w:rsidR="00062ADC" w:rsidRPr="00592FC7">
        <w:instrText>HYPERLINK "https://doi.org/10.1001/jama.1936.02770090069032" \h</w:instrText>
      </w:r>
      <w:r w:rsidR="00062ADC" w:rsidRPr="00592FC7">
        <w:rPr>
          <w:rPrChange w:id="745" w:author="andrea55" w:date="2018-10-05T19:27:00Z">
            <w:rPr/>
          </w:rPrChange>
        </w:rPr>
        <w:fldChar w:fldCharType="separate"/>
      </w:r>
      <w:r w:rsidRPr="00592FC7">
        <w:rPr>
          <w:rStyle w:val="Hyperlink"/>
        </w:rPr>
        <w:t>10.1001/jama.1936.02770090069032</w:t>
      </w:r>
      <w:r w:rsidR="00062ADC" w:rsidRPr="00592FC7">
        <w:fldChar w:fldCharType="end"/>
      </w:r>
      <w:r w:rsidRPr="00592FC7">
        <w:t>.</w:t>
      </w:r>
    </w:p>
    <w:p w14:paraId="3BE15537" w14:textId="77777777" w:rsidR="00062ADC" w:rsidRPr="00592FC7" w:rsidRDefault="0073117F">
      <w:pPr>
        <w:jc w:val="left"/>
        <w:pPrChange w:id="746" w:author="andrea55" w:date="2018-10-05T14:23:00Z">
          <w:pPr/>
        </w:pPrChange>
      </w:pPr>
      <w:r w:rsidRPr="00592FC7">
        <w:t xml:space="preserve">Macleod, C M, Richard G Hodges, Michael Heidelberger, and W G Bernhard. 1945. “PREVENTION OF PNEUMOCOCCAL PNEUMONIA BY IMMUNIZATION WITH SPECIFIC CAPSULAR POLYSACCHARIDES.” The Journal of Experimental Medicine 82 (6): 445–65. </w:t>
      </w:r>
      <w:r w:rsidR="00062ADC" w:rsidRPr="00592FC7">
        <w:fldChar w:fldCharType="begin"/>
      </w:r>
      <w:r w:rsidR="00062ADC" w:rsidRPr="00592FC7">
        <w:instrText>HYPERLINK \h</w:instrText>
      </w:r>
      <w:r w:rsidR="00062ADC" w:rsidRPr="00592FC7">
        <w:rPr>
          <w:rPrChange w:id="747" w:author="andrea55" w:date="2018-10-05T19:27:00Z">
            <w:rPr/>
          </w:rPrChange>
        </w:rPr>
        <w:fldChar w:fldCharType="separate"/>
      </w:r>
      <w:r w:rsidRPr="00592FC7">
        <w:rPr>
          <w:rStyle w:val="Hyperlink"/>
        </w:rPr>
        <w:t>http://www.ncbi.nlm.nih.gov/pubmed/19871511 http://www.pubmedcentral.nih.gov/articlerender.fcgi?artid=PMC2135567</w:t>
      </w:r>
      <w:r w:rsidR="00062ADC" w:rsidRPr="00592FC7">
        <w:fldChar w:fldCharType="end"/>
      </w:r>
      <w:r w:rsidRPr="00592FC7">
        <w:t>.</w:t>
      </w:r>
    </w:p>
    <w:p w14:paraId="4E8F05C8" w14:textId="77777777" w:rsidR="00062ADC" w:rsidRPr="00592FC7" w:rsidRDefault="0073117F">
      <w:pPr>
        <w:jc w:val="left"/>
        <w:pPrChange w:id="748" w:author="andrea55" w:date="2018-10-05T14:23:00Z">
          <w:pPr/>
        </w:pPrChange>
      </w:pPr>
      <w:r w:rsidRPr="00592FC7">
        <w:t xml:space="preserve">Maynard, G D. 1913. “An enquiry into the etiology, manifestations and prevention of pneumonia amongst natives on the Rand recruited from tropical areas.” Public South </w:t>
      </w:r>
      <w:proofErr w:type="spellStart"/>
      <w:r w:rsidRPr="00592FC7">
        <w:t>Afr</w:t>
      </w:r>
      <w:proofErr w:type="spellEnd"/>
      <w:r w:rsidRPr="00592FC7">
        <w:t xml:space="preserve"> Inst Med Res 1 (0): 1–101.</w:t>
      </w:r>
    </w:p>
    <w:p w14:paraId="5FDDAB96" w14:textId="77777777" w:rsidR="00062ADC" w:rsidRPr="00592FC7" w:rsidRDefault="0073117F">
      <w:pPr>
        <w:jc w:val="left"/>
        <w:pPrChange w:id="749" w:author="andrea55" w:date="2018-10-05T14:23:00Z">
          <w:pPr/>
        </w:pPrChange>
      </w:pPr>
      <w:proofErr w:type="spellStart"/>
      <w:r w:rsidRPr="00592FC7">
        <w:t>Mäkelä</w:t>
      </w:r>
      <w:proofErr w:type="spellEnd"/>
      <w:r w:rsidRPr="00592FC7">
        <w:t xml:space="preserve">, P H, M </w:t>
      </w:r>
      <w:proofErr w:type="spellStart"/>
      <w:r w:rsidRPr="00592FC7">
        <w:t>Leinonen</w:t>
      </w:r>
      <w:proofErr w:type="spellEnd"/>
      <w:r w:rsidRPr="00592FC7">
        <w:t xml:space="preserve">, J </w:t>
      </w:r>
      <w:proofErr w:type="spellStart"/>
      <w:r w:rsidRPr="00592FC7">
        <w:t>Pukander</w:t>
      </w:r>
      <w:proofErr w:type="spellEnd"/>
      <w:r w:rsidRPr="00592FC7">
        <w:t xml:space="preserve">, and P Karma. 1981. “A study of the pneumococcal vaccine in prevention of clinically acute </w:t>
      </w:r>
      <w:proofErr w:type="spellStart"/>
      <w:r w:rsidRPr="00592FC7">
        <w:t>atttacks</w:t>
      </w:r>
      <w:proofErr w:type="spellEnd"/>
      <w:r w:rsidRPr="00592FC7">
        <w:t xml:space="preserve"> of </w:t>
      </w:r>
      <w:r w:rsidRPr="00592FC7">
        <w:lastRenderedPageBreak/>
        <w:t xml:space="preserve">recurrent otitis media.” Reviews of Infectious Diseases 3 </w:t>
      </w:r>
      <w:proofErr w:type="spellStart"/>
      <w:r w:rsidRPr="00592FC7">
        <w:t>Suppl</w:t>
      </w:r>
      <w:proofErr w:type="spellEnd"/>
      <w:r w:rsidRPr="00592FC7">
        <w:t xml:space="preserve">: S124–32. </w:t>
      </w:r>
      <w:r w:rsidR="00062ADC" w:rsidRPr="00592FC7">
        <w:fldChar w:fldCharType="begin"/>
      </w:r>
      <w:r w:rsidR="00062ADC" w:rsidRPr="00592FC7">
        <w:instrText>HYPERLINK "http://www.ncbi.nlm.nih.gov/pubmed/6974386" \h</w:instrText>
      </w:r>
      <w:r w:rsidR="00062ADC" w:rsidRPr="00592FC7">
        <w:rPr>
          <w:rPrChange w:id="750" w:author="andrea55" w:date="2018-10-05T19:27:00Z">
            <w:rPr/>
          </w:rPrChange>
        </w:rPr>
        <w:fldChar w:fldCharType="separate"/>
      </w:r>
      <w:r w:rsidRPr="00592FC7">
        <w:rPr>
          <w:rStyle w:val="Hyperlink"/>
        </w:rPr>
        <w:t>http://www.ncbi.nlm.nih.gov/pubmed/6974386</w:t>
      </w:r>
      <w:r w:rsidR="00062ADC" w:rsidRPr="00592FC7">
        <w:fldChar w:fldCharType="end"/>
      </w:r>
      <w:r w:rsidRPr="00592FC7">
        <w:t>.</w:t>
      </w:r>
    </w:p>
    <w:p w14:paraId="560C82D7" w14:textId="77777777" w:rsidR="00062ADC" w:rsidRPr="00592FC7" w:rsidRDefault="0073117F">
      <w:pPr>
        <w:jc w:val="left"/>
        <w:pPrChange w:id="751" w:author="andrea55" w:date="2018-10-05T14:23:00Z">
          <w:pPr/>
        </w:pPrChange>
      </w:pPr>
      <w:r w:rsidRPr="00592FC7">
        <w:t xml:space="preserve">MELEGARO, A., N. J. GAY, and G. F. MEDLEY. 2004. “Estimating the transmission parameters of pneumococcal carriage in households.” </w:t>
      </w:r>
      <w:r w:rsidRPr="00592FC7">
        <w:rPr>
          <w:rPrChange w:id="752" w:author="andrea55" w:date="2018-10-05T19:27:00Z">
            <w:rPr>
              <w:i/>
            </w:rPr>
          </w:rPrChange>
        </w:rPr>
        <w:t>Epidemiology and Infection</w:t>
      </w:r>
      <w:r w:rsidRPr="00592FC7">
        <w:t xml:space="preserve"> 132 (3): 433–41. doi:</w:t>
      </w:r>
      <w:r w:rsidR="00062ADC" w:rsidRPr="00592FC7">
        <w:fldChar w:fldCharType="begin"/>
      </w:r>
      <w:r w:rsidR="00062ADC" w:rsidRPr="00592FC7">
        <w:instrText>HYPERLINK "https://doi.org/10.1017/S0950268804001980" \h</w:instrText>
      </w:r>
      <w:r w:rsidR="00062ADC" w:rsidRPr="00592FC7">
        <w:rPr>
          <w:rPrChange w:id="753" w:author="andrea55" w:date="2018-10-05T19:27:00Z">
            <w:rPr/>
          </w:rPrChange>
        </w:rPr>
        <w:fldChar w:fldCharType="separate"/>
      </w:r>
      <w:r w:rsidRPr="00592FC7">
        <w:rPr>
          <w:rStyle w:val="Hyperlink"/>
        </w:rPr>
        <w:t>10.1017/S0950268804001980</w:t>
      </w:r>
      <w:r w:rsidR="00062ADC" w:rsidRPr="00592FC7">
        <w:fldChar w:fldCharType="end"/>
      </w:r>
      <w:r w:rsidRPr="00592FC7">
        <w:t>.</w:t>
      </w:r>
    </w:p>
    <w:p w14:paraId="39045AC8" w14:textId="77777777" w:rsidR="00062ADC" w:rsidRPr="00592FC7" w:rsidRDefault="0073117F">
      <w:pPr>
        <w:jc w:val="left"/>
        <w:pPrChange w:id="754" w:author="andrea55" w:date="2018-10-05T14:23:00Z">
          <w:pPr/>
        </w:pPrChange>
      </w:pPr>
      <w:proofErr w:type="spellStart"/>
      <w:r w:rsidRPr="00592FC7">
        <w:t>Mosser</w:t>
      </w:r>
      <w:proofErr w:type="spellEnd"/>
      <w:r w:rsidRPr="00592FC7">
        <w:t xml:space="preserve">, Jonathan F., Lindsay R. Grant, Eugene V. Millar, Robert C. </w:t>
      </w:r>
      <w:proofErr w:type="spellStart"/>
      <w:r w:rsidRPr="00592FC7">
        <w:t>Weatherholtz</w:t>
      </w:r>
      <w:proofErr w:type="spellEnd"/>
      <w:r w:rsidRPr="00592FC7">
        <w:t xml:space="preserve">, </w:t>
      </w:r>
      <w:proofErr w:type="spellStart"/>
      <w:r w:rsidRPr="00592FC7">
        <w:t>Delois</w:t>
      </w:r>
      <w:proofErr w:type="spellEnd"/>
      <w:r w:rsidRPr="00592FC7">
        <w:t xml:space="preserve"> M. Jackson, Bernard Beall, </w:t>
      </w:r>
      <w:proofErr w:type="spellStart"/>
      <w:r w:rsidRPr="00592FC7">
        <w:t>Mariddie</w:t>
      </w:r>
      <w:proofErr w:type="spellEnd"/>
      <w:r w:rsidRPr="00592FC7">
        <w:t xml:space="preserve"> J. Craig, Raymond Reid, </w:t>
      </w:r>
      <w:proofErr w:type="spellStart"/>
      <w:r w:rsidRPr="00592FC7">
        <w:t>Mathuram</w:t>
      </w:r>
      <w:proofErr w:type="spellEnd"/>
      <w:r w:rsidRPr="00592FC7">
        <w:t xml:space="preserve"> </w:t>
      </w:r>
      <w:proofErr w:type="spellStart"/>
      <w:r w:rsidRPr="00592FC7">
        <w:t>Santosham</w:t>
      </w:r>
      <w:proofErr w:type="spellEnd"/>
      <w:r w:rsidRPr="00592FC7">
        <w:t xml:space="preserve">, and Katherine L. O’Brien. 2014. “Nasopharyngeal carriage and transmission of Streptococcus pneumoniae in American Indian households after a decade of pneumococcal conjugate vaccine use.” </w:t>
      </w:r>
      <w:proofErr w:type="spellStart"/>
      <w:r w:rsidRPr="00592FC7">
        <w:t>PLoS</w:t>
      </w:r>
      <w:proofErr w:type="spellEnd"/>
      <w:r w:rsidRPr="00592FC7">
        <w:t xml:space="preserve"> ONE 9 (1): 3–10. doi:</w:t>
      </w:r>
      <w:r w:rsidR="00062ADC" w:rsidRPr="00592FC7">
        <w:fldChar w:fldCharType="begin"/>
      </w:r>
      <w:r w:rsidR="00062ADC" w:rsidRPr="00592FC7">
        <w:instrText>HYPERLINK "https://doi.org/10.1371/journal.pone.0079578" \h</w:instrText>
      </w:r>
      <w:r w:rsidR="00062ADC" w:rsidRPr="00592FC7">
        <w:rPr>
          <w:rPrChange w:id="755" w:author="andrea55" w:date="2018-10-05T19:27:00Z">
            <w:rPr/>
          </w:rPrChange>
        </w:rPr>
        <w:fldChar w:fldCharType="separate"/>
      </w:r>
      <w:r w:rsidRPr="00592FC7">
        <w:rPr>
          <w:rStyle w:val="Hyperlink"/>
        </w:rPr>
        <w:t>10.1371/journal.pone.0079578</w:t>
      </w:r>
      <w:r w:rsidR="00062ADC" w:rsidRPr="00592FC7">
        <w:fldChar w:fldCharType="end"/>
      </w:r>
      <w:r w:rsidRPr="00592FC7">
        <w:t>.</w:t>
      </w:r>
    </w:p>
    <w:p w14:paraId="771B7AFA" w14:textId="77777777" w:rsidR="00062ADC" w:rsidRPr="00592FC7" w:rsidRDefault="0073117F">
      <w:pPr>
        <w:jc w:val="left"/>
        <w:pPrChange w:id="756" w:author="andrea55" w:date="2018-10-05T14:23:00Z">
          <w:pPr/>
        </w:pPrChange>
      </w:pPr>
      <w:r w:rsidRPr="00592FC7">
        <w:t xml:space="preserve">Ngo, </w:t>
      </w:r>
      <w:proofErr w:type="spellStart"/>
      <w:r w:rsidRPr="00592FC7">
        <w:t>Chinh</w:t>
      </w:r>
      <w:proofErr w:type="spellEnd"/>
      <w:r w:rsidRPr="00592FC7">
        <w:t xml:space="preserve"> C., Helen M. Massa, Ruth B. Thornton, and Allan W. Cripps. 2016. “Predominant Bacteria Detected from the Middle Ear Fluid of Children Experiencing Otitis Media: A Systematic Review.” Edited by Sean Reid. </w:t>
      </w:r>
      <w:proofErr w:type="spellStart"/>
      <w:r w:rsidRPr="00592FC7">
        <w:t>PloS</w:t>
      </w:r>
      <w:proofErr w:type="spellEnd"/>
      <w:r w:rsidRPr="00592FC7">
        <w:t xml:space="preserve"> One 11 (3): e0150949. doi:</w:t>
      </w:r>
      <w:r w:rsidR="00062ADC" w:rsidRPr="00592FC7">
        <w:fldChar w:fldCharType="begin"/>
      </w:r>
      <w:r w:rsidR="00062ADC" w:rsidRPr="00592FC7">
        <w:instrText>HYPERLINK "https://doi.org/10.1371/journal.pone.0150949" \h</w:instrText>
      </w:r>
      <w:r w:rsidR="00062ADC" w:rsidRPr="00592FC7">
        <w:rPr>
          <w:rPrChange w:id="757" w:author="andrea55" w:date="2018-10-05T19:27:00Z">
            <w:rPr/>
          </w:rPrChange>
        </w:rPr>
        <w:fldChar w:fldCharType="separate"/>
      </w:r>
      <w:r w:rsidRPr="00592FC7">
        <w:rPr>
          <w:rStyle w:val="Hyperlink"/>
        </w:rPr>
        <w:t>10.1371/journal.pone.0150949</w:t>
      </w:r>
      <w:r w:rsidR="00062ADC" w:rsidRPr="00592FC7">
        <w:fldChar w:fldCharType="end"/>
      </w:r>
      <w:r w:rsidRPr="00592FC7">
        <w:t>.</w:t>
      </w:r>
    </w:p>
    <w:p w14:paraId="7449BE3B" w14:textId="77777777" w:rsidR="00062ADC" w:rsidRPr="00592FC7" w:rsidRDefault="0073117F">
      <w:pPr>
        <w:jc w:val="left"/>
        <w:pPrChange w:id="758" w:author="andrea55" w:date="2018-10-05T14:23:00Z">
          <w:pPr/>
        </w:pPrChange>
      </w:pPr>
      <w:r w:rsidRPr="00592FC7">
        <w:t xml:space="preserve">O’Brien, Katherine L, Lawrence H Moulton, Raymond Reid, Robert </w:t>
      </w:r>
      <w:proofErr w:type="spellStart"/>
      <w:r w:rsidRPr="00592FC7">
        <w:t>Weatherholtz</w:t>
      </w:r>
      <w:proofErr w:type="spellEnd"/>
      <w:r w:rsidRPr="00592FC7">
        <w:t xml:space="preserve">, Jane </w:t>
      </w:r>
      <w:proofErr w:type="spellStart"/>
      <w:r w:rsidRPr="00592FC7">
        <w:t>Oski</w:t>
      </w:r>
      <w:proofErr w:type="spellEnd"/>
      <w:r w:rsidRPr="00592FC7">
        <w:t xml:space="preserve">, Laura Brown, Gaurav Kumar, et al. 2003. “Efficacy and safety of seven-valent conjugate pneumococcal vaccine in American Indian children: group </w:t>
      </w:r>
      <w:proofErr w:type="spellStart"/>
      <w:r w:rsidRPr="00592FC7">
        <w:t>randomised</w:t>
      </w:r>
      <w:proofErr w:type="spellEnd"/>
      <w:r w:rsidRPr="00592FC7">
        <w:t xml:space="preserve"> trial.” Lancet 362 (9381): 355–61. doi:</w:t>
      </w:r>
      <w:r w:rsidR="00062ADC" w:rsidRPr="00592FC7">
        <w:fldChar w:fldCharType="begin"/>
      </w:r>
      <w:r w:rsidR="00062ADC" w:rsidRPr="00592FC7">
        <w:instrText>HYPERLINK "https://doi.org/10.1016/S0140-6736(03)14022-6" \h</w:instrText>
      </w:r>
      <w:r w:rsidR="00062ADC" w:rsidRPr="00592FC7">
        <w:rPr>
          <w:rPrChange w:id="759" w:author="andrea55" w:date="2018-10-05T19:27:00Z">
            <w:rPr/>
          </w:rPrChange>
        </w:rPr>
        <w:fldChar w:fldCharType="separate"/>
      </w:r>
      <w:r w:rsidRPr="00592FC7">
        <w:rPr>
          <w:rStyle w:val="Hyperlink"/>
        </w:rPr>
        <w:t>10.1016/S0140-6736(03)14022-6</w:t>
      </w:r>
      <w:r w:rsidR="00062ADC" w:rsidRPr="00592FC7">
        <w:fldChar w:fldCharType="end"/>
      </w:r>
      <w:r w:rsidRPr="00592FC7">
        <w:t>.</w:t>
      </w:r>
    </w:p>
    <w:p w14:paraId="4C13CF8D" w14:textId="77777777" w:rsidR="00062ADC" w:rsidRPr="00592FC7" w:rsidRDefault="0073117F">
      <w:pPr>
        <w:jc w:val="left"/>
        <w:pPrChange w:id="760" w:author="andrea55" w:date="2018-10-05T14:23:00Z">
          <w:pPr/>
        </w:pPrChange>
      </w:pPr>
      <w:r w:rsidRPr="00592FC7">
        <w:t xml:space="preserve">O’Brien, Katherine L., Angeline B David, </w:t>
      </w:r>
      <w:proofErr w:type="spellStart"/>
      <w:r w:rsidRPr="00592FC7">
        <w:t>Aruna</w:t>
      </w:r>
      <w:proofErr w:type="spellEnd"/>
      <w:r w:rsidRPr="00592FC7">
        <w:t xml:space="preserve"> </w:t>
      </w:r>
      <w:proofErr w:type="spellStart"/>
      <w:r w:rsidRPr="00592FC7">
        <w:t>Chandran</w:t>
      </w:r>
      <w:proofErr w:type="spellEnd"/>
      <w:r w:rsidRPr="00592FC7">
        <w:t xml:space="preserve">, Lawrence H Moulton, Raymond Reid, Robert </w:t>
      </w:r>
      <w:proofErr w:type="spellStart"/>
      <w:r w:rsidRPr="00592FC7">
        <w:t>Weatherholtz</w:t>
      </w:r>
      <w:proofErr w:type="spellEnd"/>
      <w:r w:rsidRPr="00592FC7">
        <w:t xml:space="preserve">, and </w:t>
      </w:r>
      <w:proofErr w:type="spellStart"/>
      <w:r w:rsidRPr="00592FC7">
        <w:t>Mathuram</w:t>
      </w:r>
      <w:proofErr w:type="spellEnd"/>
      <w:r w:rsidRPr="00592FC7">
        <w:t xml:space="preserve"> </w:t>
      </w:r>
      <w:proofErr w:type="spellStart"/>
      <w:r w:rsidRPr="00592FC7">
        <w:t>Santosham</w:t>
      </w:r>
      <w:proofErr w:type="spellEnd"/>
      <w:r w:rsidRPr="00592FC7">
        <w:t>. 2008. “RANDOMIZED, CONTROLLED TRIAL EFFICACY OF PNEUMOCOCCAL CONJUGATE VACCINE AGAINST OTITIS MEDIA AMONG NAVAJO AND WHITE MOUNTAIN APACHE INFANTS.” The Pediatric Infectious Disease Journal 27 (1): 71–73. doi:</w:t>
      </w:r>
      <w:r w:rsidR="00062ADC" w:rsidRPr="00592FC7">
        <w:fldChar w:fldCharType="begin"/>
      </w:r>
      <w:r w:rsidR="00062ADC" w:rsidRPr="00592FC7">
        <w:instrText>HYPERLINK "https://doi.org/10.1097/INF.0b013e318159228f" \h</w:instrText>
      </w:r>
      <w:r w:rsidR="00062ADC" w:rsidRPr="00592FC7">
        <w:rPr>
          <w:rPrChange w:id="761" w:author="andrea55" w:date="2018-10-05T19:27:00Z">
            <w:rPr/>
          </w:rPrChange>
        </w:rPr>
        <w:fldChar w:fldCharType="separate"/>
      </w:r>
      <w:r w:rsidRPr="00592FC7">
        <w:rPr>
          <w:rStyle w:val="Hyperlink"/>
        </w:rPr>
        <w:t>10.1097/INF.0b013e318159228f</w:t>
      </w:r>
      <w:r w:rsidR="00062ADC" w:rsidRPr="00592FC7">
        <w:fldChar w:fldCharType="end"/>
      </w:r>
      <w:r w:rsidRPr="00592FC7">
        <w:t>.</w:t>
      </w:r>
    </w:p>
    <w:p w14:paraId="2F0E2047" w14:textId="77777777" w:rsidR="00062ADC" w:rsidRPr="00592FC7" w:rsidRDefault="0073117F">
      <w:pPr>
        <w:jc w:val="left"/>
        <w:pPrChange w:id="762" w:author="andrea55" w:date="2018-10-05T14:23:00Z">
          <w:pPr/>
        </w:pPrChange>
      </w:pPr>
      <w:r w:rsidRPr="00592FC7">
        <w:t>PAISLEY, JOHN W., BRIAN A. LAUER, KENNETH MCINTOSH, MARY P. GLODE, JULIUS SCHACHTER, and ACAROL RUMACK. 1984. “Pathogens associated with acute lower respiratory tract infection in young children.” The Pediatric Infectious Disease Journal 3 (1): 14–19. doi:</w:t>
      </w:r>
      <w:r w:rsidR="00062ADC" w:rsidRPr="00592FC7">
        <w:fldChar w:fldCharType="begin"/>
      </w:r>
      <w:r w:rsidR="00062ADC" w:rsidRPr="00592FC7">
        <w:instrText>HYPERLINK "https://doi.org/10.1097/00006454-198401000-00005" \h</w:instrText>
      </w:r>
      <w:r w:rsidR="00062ADC" w:rsidRPr="00592FC7">
        <w:rPr>
          <w:rPrChange w:id="763" w:author="andrea55" w:date="2018-10-05T19:27:00Z">
            <w:rPr/>
          </w:rPrChange>
        </w:rPr>
        <w:fldChar w:fldCharType="separate"/>
      </w:r>
      <w:r w:rsidRPr="00592FC7">
        <w:rPr>
          <w:rStyle w:val="Hyperlink"/>
        </w:rPr>
        <w:t>10.1097/00006454-198401000-00005</w:t>
      </w:r>
      <w:r w:rsidR="00062ADC" w:rsidRPr="00592FC7">
        <w:fldChar w:fldCharType="end"/>
      </w:r>
      <w:r w:rsidRPr="00592FC7">
        <w:t>.</w:t>
      </w:r>
    </w:p>
    <w:p w14:paraId="4BF90548" w14:textId="77777777" w:rsidR="00062ADC" w:rsidRPr="00592FC7" w:rsidRDefault="0073117F">
      <w:pPr>
        <w:jc w:val="left"/>
        <w:pPrChange w:id="764" w:author="andrea55" w:date="2018-10-05T14:23:00Z">
          <w:pPr/>
        </w:pPrChange>
      </w:pPr>
      <w:proofErr w:type="spellStart"/>
      <w:r w:rsidRPr="00592FC7">
        <w:t>Palmu</w:t>
      </w:r>
      <w:proofErr w:type="spellEnd"/>
      <w:r w:rsidRPr="00592FC7">
        <w:t xml:space="preserve">, </w:t>
      </w:r>
      <w:proofErr w:type="spellStart"/>
      <w:r w:rsidRPr="00592FC7">
        <w:t>Arto</w:t>
      </w:r>
      <w:proofErr w:type="spellEnd"/>
      <w:r w:rsidRPr="00592FC7">
        <w:t xml:space="preserve"> </w:t>
      </w:r>
      <w:proofErr w:type="gramStart"/>
      <w:r w:rsidRPr="00592FC7">
        <w:t>A</w:t>
      </w:r>
      <w:proofErr w:type="gramEnd"/>
      <w:r w:rsidRPr="00592FC7">
        <w:t xml:space="preserve"> I, </w:t>
      </w:r>
      <w:proofErr w:type="spellStart"/>
      <w:r w:rsidRPr="00592FC7">
        <w:t>Jouko</w:t>
      </w:r>
      <w:proofErr w:type="spellEnd"/>
      <w:r w:rsidRPr="00592FC7">
        <w:t xml:space="preserve"> </w:t>
      </w:r>
      <w:proofErr w:type="spellStart"/>
      <w:r w:rsidRPr="00592FC7">
        <w:t>Verho</w:t>
      </w:r>
      <w:proofErr w:type="spellEnd"/>
      <w:r w:rsidRPr="00592FC7">
        <w:t xml:space="preserve">, </w:t>
      </w:r>
      <w:proofErr w:type="spellStart"/>
      <w:r w:rsidRPr="00592FC7">
        <w:t>Jukka</w:t>
      </w:r>
      <w:proofErr w:type="spellEnd"/>
      <w:r w:rsidRPr="00592FC7">
        <w:t xml:space="preserve"> Jokinen, </w:t>
      </w:r>
      <w:proofErr w:type="spellStart"/>
      <w:r w:rsidRPr="00592FC7">
        <w:t>Pekka</w:t>
      </w:r>
      <w:proofErr w:type="spellEnd"/>
      <w:r w:rsidRPr="00592FC7">
        <w:t xml:space="preserve"> Karma, and </w:t>
      </w:r>
      <w:proofErr w:type="spellStart"/>
      <w:r w:rsidRPr="00592FC7">
        <w:t>Terhi</w:t>
      </w:r>
      <w:proofErr w:type="spellEnd"/>
      <w:r w:rsidRPr="00592FC7">
        <w:t xml:space="preserve"> M </w:t>
      </w:r>
      <w:proofErr w:type="spellStart"/>
      <w:r w:rsidRPr="00592FC7">
        <w:t>Kilpi</w:t>
      </w:r>
      <w:proofErr w:type="spellEnd"/>
      <w:r w:rsidRPr="00592FC7">
        <w:t xml:space="preserve">. 2004. “The seven-valent pneumococcal conjugate vaccine reduces </w:t>
      </w:r>
      <w:proofErr w:type="spellStart"/>
      <w:r w:rsidRPr="00592FC7">
        <w:t>tympanostomy</w:t>
      </w:r>
      <w:proofErr w:type="spellEnd"/>
      <w:r w:rsidRPr="00592FC7">
        <w:t xml:space="preserve"> tube placement in children.” The Pediatric Infectious Disease Journal 23 (8): 732–38. doi:</w:t>
      </w:r>
      <w:r w:rsidR="00062ADC" w:rsidRPr="00592FC7">
        <w:fldChar w:fldCharType="begin"/>
      </w:r>
      <w:r w:rsidR="00062ADC" w:rsidRPr="00592FC7">
        <w:instrText>HYPERLINK "https://doi.org/10.1097/01.inf.0000133049.30299.5d" \h</w:instrText>
      </w:r>
      <w:r w:rsidR="00062ADC" w:rsidRPr="00592FC7">
        <w:rPr>
          <w:rPrChange w:id="765" w:author="andrea55" w:date="2018-10-05T19:27:00Z">
            <w:rPr/>
          </w:rPrChange>
        </w:rPr>
        <w:fldChar w:fldCharType="separate"/>
      </w:r>
      <w:r w:rsidRPr="00592FC7">
        <w:rPr>
          <w:rStyle w:val="Hyperlink"/>
        </w:rPr>
        <w:t>10.1097/01.inf.0000133049.30299.5d</w:t>
      </w:r>
      <w:r w:rsidR="00062ADC" w:rsidRPr="00592FC7">
        <w:fldChar w:fldCharType="end"/>
      </w:r>
      <w:r w:rsidRPr="00592FC7">
        <w:t>.</w:t>
      </w:r>
    </w:p>
    <w:p w14:paraId="2B4C6B8E" w14:textId="77777777" w:rsidR="00062ADC" w:rsidRPr="00592FC7" w:rsidRDefault="0073117F">
      <w:pPr>
        <w:jc w:val="left"/>
        <w:pPrChange w:id="766" w:author="andrea55" w:date="2018-10-05T14:23:00Z">
          <w:pPr/>
        </w:pPrChange>
      </w:pPr>
      <w:r w:rsidRPr="00592FC7">
        <w:lastRenderedPageBreak/>
        <w:t xml:space="preserve">Pasteur, Louis. 1881. “Note sur la </w:t>
      </w:r>
      <w:proofErr w:type="spellStart"/>
      <w:r w:rsidRPr="00592FC7">
        <w:t>maladie</w:t>
      </w:r>
      <w:proofErr w:type="spellEnd"/>
      <w:r w:rsidRPr="00592FC7">
        <w:t xml:space="preserve"> nouvelle </w:t>
      </w:r>
      <w:proofErr w:type="spellStart"/>
      <w:r w:rsidRPr="00592FC7">
        <w:t>provoquee</w:t>
      </w:r>
      <w:proofErr w:type="spellEnd"/>
      <w:r w:rsidRPr="00592FC7">
        <w:t xml:space="preserve"> </w:t>
      </w:r>
      <w:proofErr w:type="spellStart"/>
      <w:r w:rsidRPr="00592FC7">
        <w:t>par</w:t>
      </w:r>
      <w:proofErr w:type="spellEnd"/>
      <w:r w:rsidRPr="00592FC7">
        <w:t xml:space="preserve"> la </w:t>
      </w:r>
      <w:proofErr w:type="spellStart"/>
      <w:r w:rsidRPr="00592FC7">
        <w:t>salive</w:t>
      </w:r>
      <w:proofErr w:type="spellEnd"/>
      <w:r w:rsidRPr="00592FC7">
        <w:t xml:space="preserve"> d’un enfant mort de la rage.” 10. Vol. 2. Paris: </w:t>
      </w:r>
      <w:proofErr w:type="spellStart"/>
      <w:r w:rsidRPr="00592FC7">
        <w:t>I’Academie</w:t>
      </w:r>
      <w:proofErr w:type="spellEnd"/>
      <w:r w:rsidRPr="00592FC7">
        <w:t xml:space="preserve"> de Medicine. </w:t>
      </w:r>
      <w:r w:rsidR="00062ADC" w:rsidRPr="00592FC7">
        <w:fldChar w:fldCharType="begin"/>
      </w:r>
      <w:r w:rsidR="00062ADC" w:rsidRPr="00592FC7">
        <w:instrText>HYPERLINK "https://gallica.bnf.fr/ark:/12148/bpt6k408671n" \h</w:instrText>
      </w:r>
      <w:r w:rsidR="00062ADC" w:rsidRPr="00592FC7">
        <w:rPr>
          <w:rPrChange w:id="767" w:author="andrea55" w:date="2018-10-05T19:27:00Z">
            <w:rPr/>
          </w:rPrChange>
        </w:rPr>
        <w:fldChar w:fldCharType="separate"/>
      </w:r>
      <w:r w:rsidRPr="00592FC7">
        <w:rPr>
          <w:rStyle w:val="Hyperlink"/>
        </w:rPr>
        <w:t>https://gallica.bnf.fr/ark:/12148/bpt6k408671n</w:t>
      </w:r>
      <w:r w:rsidR="00062ADC" w:rsidRPr="00592FC7">
        <w:fldChar w:fldCharType="end"/>
      </w:r>
      <w:r w:rsidRPr="00592FC7">
        <w:t>.</w:t>
      </w:r>
    </w:p>
    <w:p w14:paraId="2DC6FC9B" w14:textId="77777777" w:rsidR="00062ADC" w:rsidRPr="00592FC7" w:rsidRDefault="0073117F">
      <w:pPr>
        <w:jc w:val="left"/>
        <w:pPrChange w:id="768" w:author="andrea55" w:date="2018-10-05T14:23:00Z">
          <w:pPr/>
        </w:pPrChange>
      </w:pPr>
      <w:proofErr w:type="spellStart"/>
      <w:r w:rsidRPr="00592FC7">
        <w:t>Prymula</w:t>
      </w:r>
      <w:proofErr w:type="spellEnd"/>
      <w:r w:rsidRPr="00592FC7">
        <w:t xml:space="preserve">, Roman, Pascal </w:t>
      </w:r>
      <w:proofErr w:type="spellStart"/>
      <w:r w:rsidRPr="00592FC7">
        <w:t>Peeters</w:t>
      </w:r>
      <w:proofErr w:type="spellEnd"/>
      <w:r w:rsidRPr="00592FC7">
        <w:t xml:space="preserve">, Viktor </w:t>
      </w:r>
      <w:proofErr w:type="spellStart"/>
      <w:r w:rsidRPr="00592FC7">
        <w:t>Chrobok</w:t>
      </w:r>
      <w:proofErr w:type="spellEnd"/>
      <w:r w:rsidRPr="00592FC7">
        <w:t xml:space="preserve">, </w:t>
      </w:r>
      <w:proofErr w:type="spellStart"/>
      <w:r w:rsidRPr="00592FC7">
        <w:t>Pavla</w:t>
      </w:r>
      <w:proofErr w:type="spellEnd"/>
      <w:r w:rsidRPr="00592FC7">
        <w:t xml:space="preserve"> </w:t>
      </w:r>
      <w:proofErr w:type="spellStart"/>
      <w:r w:rsidRPr="00592FC7">
        <w:t>Kriz</w:t>
      </w:r>
      <w:proofErr w:type="spellEnd"/>
      <w:r w:rsidRPr="00592FC7">
        <w:t xml:space="preserve">, Elena </w:t>
      </w:r>
      <w:proofErr w:type="spellStart"/>
      <w:r w:rsidRPr="00592FC7">
        <w:t>Novakova</w:t>
      </w:r>
      <w:proofErr w:type="spellEnd"/>
      <w:r w:rsidRPr="00592FC7">
        <w:t xml:space="preserve">, Eva </w:t>
      </w:r>
      <w:proofErr w:type="spellStart"/>
      <w:r w:rsidRPr="00592FC7">
        <w:t>Kaliskova</w:t>
      </w:r>
      <w:proofErr w:type="spellEnd"/>
      <w:r w:rsidRPr="00592FC7">
        <w:t>, Igor Kohl, et al. 2006. “Pneumococcal capsular polysaccharides conjugated to protein D for prevention of acute otitis media caused by both Streptococcus pneumoniae and non-</w:t>
      </w:r>
      <w:proofErr w:type="spellStart"/>
      <w:r w:rsidRPr="00592FC7">
        <w:t>typable</w:t>
      </w:r>
      <w:proofErr w:type="spellEnd"/>
      <w:r w:rsidRPr="00592FC7">
        <w:t xml:space="preserve"> </w:t>
      </w:r>
      <w:proofErr w:type="spellStart"/>
      <w:r w:rsidRPr="00592FC7">
        <w:t>Haemophilus</w:t>
      </w:r>
      <w:proofErr w:type="spellEnd"/>
      <w:r w:rsidRPr="00592FC7">
        <w:t xml:space="preserve"> </w:t>
      </w:r>
      <w:proofErr w:type="spellStart"/>
      <w:r w:rsidRPr="00592FC7">
        <w:t>influenzae</w:t>
      </w:r>
      <w:proofErr w:type="spellEnd"/>
      <w:r w:rsidRPr="00592FC7">
        <w:t xml:space="preserve">: A </w:t>
      </w:r>
      <w:proofErr w:type="spellStart"/>
      <w:r w:rsidRPr="00592FC7">
        <w:t>randomised</w:t>
      </w:r>
      <w:proofErr w:type="spellEnd"/>
      <w:r w:rsidRPr="00592FC7">
        <w:t xml:space="preserve"> double-blind efficacy study.” Lancet 367 (9512): 740–48. doi:</w:t>
      </w:r>
      <w:r w:rsidR="00062ADC" w:rsidRPr="00592FC7">
        <w:fldChar w:fldCharType="begin"/>
      </w:r>
      <w:r w:rsidR="00062ADC" w:rsidRPr="00592FC7">
        <w:instrText>HYPERLINK "https://doi.org/10.1016/S0140-6736(06)68304-9" \h</w:instrText>
      </w:r>
      <w:r w:rsidR="00062ADC" w:rsidRPr="00592FC7">
        <w:rPr>
          <w:rPrChange w:id="769" w:author="andrea55" w:date="2018-10-05T19:27:00Z">
            <w:rPr/>
          </w:rPrChange>
        </w:rPr>
        <w:fldChar w:fldCharType="separate"/>
      </w:r>
      <w:r w:rsidRPr="00592FC7">
        <w:rPr>
          <w:rStyle w:val="Hyperlink"/>
        </w:rPr>
        <w:t>10.1016/S0140-6736(06)68304-9</w:t>
      </w:r>
      <w:r w:rsidR="00062ADC" w:rsidRPr="00592FC7">
        <w:fldChar w:fldCharType="end"/>
      </w:r>
      <w:r w:rsidRPr="00592FC7">
        <w:t>.</w:t>
      </w:r>
    </w:p>
    <w:p w14:paraId="45D58DDD" w14:textId="77777777" w:rsidR="00062ADC" w:rsidRPr="00592FC7" w:rsidRDefault="0073117F">
      <w:pPr>
        <w:jc w:val="left"/>
        <w:pPrChange w:id="770" w:author="andrea55" w:date="2018-10-05T14:23:00Z">
          <w:pPr/>
        </w:pPrChange>
      </w:pPr>
      <w:proofErr w:type="spellStart"/>
      <w:r w:rsidRPr="00592FC7">
        <w:t>Pumarola</w:t>
      </w:r>
      <w:proofErr w:type="spellEnd"/>
      <w:r w:rsidRPr="00592FC7">
        <w:t xml:space="preserve">, Felix, </w:t>
      </w:r>
      <w:proofErr w:type="spellStart"/>
      <w:r w:rsidRPr="00592FC7">
        <w:t>Josep</w:t>
      </w:r>
      <w:proofErr w:type="spellEnd"/>
      <w:r w:rsidRPr="00592FC7">
        <w:t xml:space="preserve"> </w:t>
      </w:r>
      <w:proofErr w:type="spellStart"/>
      <w:r w:rsidRPr="00592FC7">
        <w:t>Marès</w:t>
      </w:r>
      <w:proofErr w:type="spellEnd"/>
      <w:r w:rsidRPr="00592FC7">
        <w:t xml:space="preserve">, Isabel </w:t>
      </w:r>
      <w:proofErr w:type="spellStart"/>
      <w:r w:rsidRPr="00592FC7">
        <w:t>Losada</w:t>
      </w:r>
      <w:proofErr w:type="spellEnd"/>
      <w:r w:rsidRPr="00592FC7">
        <w:t xml:space="preserve">, Isabel </w:t>
      </w:r>
      <w:proofErr w:type="spellStart"/>
      <w:r w:rsidRPr="00592FC7">
        <w:t>Minguella</w:t>
      </w:r>
      <w:proofErr w:type="spellEnd"/>
      <w:r w:rsidRPr="00592FC7">
        <w:t xml:space="preserve">, Fernando Moraga, David </w:t>
      </w:r>
      <w:proofErr w:type="spellStart"/>
      <w:r w:rsidRPr="00592FC7">
        <w:t>Tarragó</w:t>
      </w:r>
      <w:proofErr w:type="spellEnd"/>
      <w:r w:rsidRPr="00592FC7">
        <w:t>, Ulla Aguilera, et al. 2013. “Microbiology of bacteria causing recurrent acute otitis media (AOM) and AOM treatment failure in young children in Spain: Shifting pathogens in the post-pneumococcal conjugate vaccination era.” International Journal of Pediatric Otorhinolaryngology 77 (8): 1231–6. doi:</w:t>
      </w:r>
      <w:r w:rsidR="00062ADC" w:rsidRPr="00592FC7">
        <w:fldChar w:fldCharType="begin"/>
      </w:r>
      <w:r w:rsidR="00062ADC" w:rsidRPr="00592FC7">
        <w:instrText>HYPERLINK "https://doi.org/10.1016/j.ijporl.2013.04.002" \h</w:instrText>
      </w:r>
      <w:r w:rsidR="00062ADC" w:rsidRPr="00592FC7">
        <w:rPr>
          <w:rPrChange w:id="771" w:author="andrea55" w:date="2018-10-05T19:27:00Z">
            <w:rPr/>
          </w:rPrChange>
        </w:rPr>
        <w:fldChar w:fldCharType="separate"/>
      </w:r>
      <w:r w:rsidRPr="00592FC7">
        <w:rPr>
          <w:rStyle w:val="Hyperlink"/>
        </w:rPr>
        <w:t>10.1016/j.ijporl.2013.04.002</w:t>
      </w:r>
      <w:r w:rsidR="00062ADC" w:rsidRPr="00592FC7">
        <w:fldChar w:fldCharType="end"/>
      </w:r>
      <w:r w:rsidRPr="00592FC7">
        <w:t>.</w:t>
      </w:r>
    </w:p>
    <w:p w14:paraId="2CB04309" w14:textId="77777777" w:rsidR="00062ADC" w:rsidRPr="00592FC7" w:rsidRDefault="0073117F">
      <w:pPr>
        <w:jc w:val="left"/>
        <w:pPrChange w:id="772" w:author="andrea55" w:date="2018-10-05T14:23:00Z">
          <w:pPr/>
        </w:pPrChange>
      </w:pPr>
      <w:r w:rsidRPr="00592FC7">
        <w:t xml:space="preserve">Rodrigues, C. M. C., and H. Groves. 2017. “Community-Acquired Pneumonia in Children: </w:t>
      </w:r>
      <w:proofErr w:type="gramStart"/>
      <w:r w:rsidRPr="00592FC7">
        <w:t>the</w:t>
      </w:r>
      <w:proofErr w:type="gramEnd"/>
      <w:r w:rsidRPr="00592FC7">
        <w:t xml:space="preserve"> Challenges of Microbiological Diagnosis.” Edited by Colleen Suzanne Kraft. Journal of Clinical Microbiology 56 (3): JCM.01318–17. doi:</w:t>
      </w:r>
      <w:r w:rsidR="00062ADC" w:rsidRPr="00592FC7">
        <w:fldChar w:fldCharType="begin"/>
      </w:r>
      <w:r w:rsidR="00062ADC" w:rsidRPr="00592FC7">
        <w:instrText>HYPERLINK "https://doi.org/10.1128/JCM.01318-17" \h</w:instrText>
      </w:r>
      <w:r w:rsidR="00062ADC" w:rsidRPr="00592FC7">
        <w:rPr>
          <w:rPrChange w:id="773" w:author="andrea55" w:date="2018-10-05T19:27:00Z">
            <w:rPr/>
          </w:rPrChange>
        </w:rPr>
        <w:fldChar w:fldCharType="separate"/>
      </w:r>
      <w:r w:rsidRPr="00592FC7">
        <w:rPr>
          <w:rStyle w:val="Hyperlink"/>
        </w:rPr>
        <w:t>10.1128/JCM.01318-17</w:t>
      </w:r>
      <w:r w:rsidR="00062ADC" w:rsidRPr="00592FC7">
        <w:fldChar w:fldCharType="end"/>
      </w:r>
      <w:r w:rsidRPr="00592FC7">
        <w:t>.</w:t>
      </w:r>
    </w:p>
    <w:p w14:paraId="01086B64" w14:textId="77777777" w:rsidR="00062ADC" w:rsidRPr="00592FC7" w:rsidRDefault="0073117F">
      <w:pPr>
        <w:jc w:val="left"/>
        <w:pPrChange w:id="774" w:author="andrea55" w:date="2018-10-05T14:23:00Z">
          <w:pPr/>
        </w:pPrChange>
      </w:pPr>
      <w:proofErr w:type="spellStart"/>
      <w:r w:rsidRPr="00592FC7">
        <w:t>Rozenbaum</w:t>
      </w:r>
      <w:proofErr w:type="spellEnd"/>
      <w:r w:rsidRPr="00592FC7">
        <w:t xml:space="preserve">, M. H., P. </w:t>
      </w:r>
      <w:proofErr w:type="spellStart"/>
      <w:r w:rsidRPr="00592FC7">
        <w:t>Pechlivanoglou</w:t>
      </w:r>
      <w:proofErr w:type="spellEnd"/>
      <w:r w:rsidRPr="00592FC7">
        <w:t xml:space="preserve">, T. S. </w:t>
      </w:r>
      <w:proofErr w:type="spellStart"/>
      <w:r w:rsidRPr="00592FC7">
        <w:t>Werf</w:t>
      </w:r>
      <w:proofErr w:type="spellEnd"/>
      <w:r w:rsidRPr="00592FC7">
        <w:t xml:space="preserve">, J. R. Lo-Ten-Foe, M. J. </w:t>
      </w:r>
      <w:proofErr w:type="spellStart"/>
      <w:r w:rsidRPr="00592FC7">
        <w:t>Postma</w:t>
      </w:r>
      <w:proofErr w:type="spellEnd"/>
      <w:r w:rsidRPr="00592FC7">
        <w:t xml:space="preserve">, and E. </w:t>
      </w:r>
      <w:proofErr w:type="spellStart"/>
      <w:r w:rsidRPr="00592FC7">
        <w:t>Hak</w:t>
      </w:r>
      <w:proofErr w:type="spellEnd"/>
      <w:r w:rsidRPr="00592FC7">
        <w:t>. 2013. “The role of Streptococcus pneumoniae in community-acquired pneumonia among adults in Europe: a meta-analysis.” European Journal of Clinical Microbiology &amp; Infectious Diseases 32 (3): 305–16. doi:</w:t>
      </w:r>
      <w:r w:rsidR="00062ADC" w:rsidRPr="00592FC7">
        <w:fldChar w:fldCharType="begin"/>
      </w:r>
      <w:r w:rsidR="00062ADC" w:rsidRPr="00592FC7">
        <w:instrText>HYPERLINK "https://doi.org/10.1007/s10096-012-1778-4" \h</w:instrText>
      </w:r>
      <w:r w:rsidR="00062ADC" w:rsidRPr="00592FC7">
        <w:rPr>
          <w:rPrChange w:id="775" w:author="andrea55" w:date="2018-10-05T19:27:00Z">
            <w:rPr/>
          </w:rPrChange>
        </w:rPr>
        <w:fldChar w:fldCharType="separate"/>
      </w:r>
      <w:r w:rsidRPr="00592FC7">
        <w:rPr>
          <w:rStyle w:val="Hyperlink"/>
        </w:rPr>
        <w:t>10.1007/s10096-012-1778-4</w:t>
      </w:r>
      <w:r w:rsidR="00062ADC" w:rsidRPr="00592FC7">
        <w:fldChar w:fldCharType="end"/>
      </w:r>
      <w:r w:rsidRPr="00592FC7">
        <w:t>.</w:t>
      </w:r>
    </w:p>
    <w:p w14:paraId="3B0C9ADE" w14:textId="77777777" w:rsidR="00062ADC" w:rsidRPr="00592FC7" w:rsidRDefault="0073117F">
      <w:pPr>
        <w:jc w:val="left"/>
        <w:pPrChange w:id="776" w:author="andrea55" w:date="2018-10-05T14:23:00Z">
          <w:pPr/>
        </w:pPrChange>
      </w:pPr>
      <w:proofErr w:type="spellStart"/>
      <w:r w:rsidRPr="00592FC7">
        <w:t>Ruuskanen</w:t>
      </w:r>
      <w:proofErr w:type="spellEnd"/>
      <w:r w:rsidRPr="00592FC7">
        <w:t xml:space="preserve">, O., H. </w:t>
      </w:r>
      <w:proofErr w:type="spellStart"/>
      <w:r w:rsidRPr="00592FC7">
        <w:t>Nohynek</w:t>
      </w:r>
      <w:proofErr w:type="spellEnd"/>
      <w:r w:rsidRPr="00592FC7">
        <w:t xml:space="preserve">, T. Ziegler, R. </w:t>
      </w:r>
      <w:proofErr w:type="spellStart"/>
      <w:r w:rsidRPr="00592FC7">
        <w:t>Capeding</w:t>
      </w:r>
      <w:proofErr w:type="spellEnd"/>
      <w:r w:rsidRPr="00592FC7">
        <w:t xml:space="preserve">, H. </w:t>
      </w:r>
      <w:proofErr w:type="spellStart"/>
      <w:r w:rsidRPr="00592FC7">
        <w:t>Rikalainen</w:t>
      </w:r>
      <w:proofErr w:type="spellEnd"/>
      <w:r w:rsidRPr="00592FC7">
        <w:t xml:space="preserve">, P. </w:t>
      </w:r>
      <w:proofErr w:type="spellStart"/>
      <w:r w:rsidRPr="00592FC7">
        <w:t>Huovinen</w:t>
      </w:r>
      <w:proofErr w:type="spellEnd"/>
      <w:r w:rsidRPr="00592FC7">
        <w:t xml:space="preserve">, and M. </w:t>
      </w:r>
      <w:proofErr w:type="spellStart"/>
      <w:r w:rsidRPr="00592FC7">
        <w:t>Leinonen</w:t>
      </w:r>
      <w:proofErr w:type="spellEnd"/>
      <w:r w:rsidRPr="00592FC7">
        <w:t>. 1992. “Pneumonia in childhood: Etiology and response to antimicrobial therapy.” European Journal of Clinical Microbiology &amp; Infectious Diseases 11 (3): 217–23. doi:</w:t>
      </w:r>
      <w:r w:rsidR="00062ADC" w:rsidRPr="00592FC7">
        <w:fldChar w:fldCharType="begin"/>
      </w:r>
      <w:r w:rsidR="00062ADC" w:rsidRPr="00592FC7">
        <w:instrText>HYPERLINK "https://doi.org/10.1007/BF02098083" \h</w:instrText>
      </w:r>
      <w:r w:rsidR="00062ADC" w:rsidRPr="00592FC7">
        <w:rPr>
          <w:rPrChange w:id="777" w:author="andrea55" w:date="2018-10-05T19:27:00Z">
            <w:rPr/>
          </w:rPrChange>
        </w:rPr>
        <w:fldChar w:fldCharType="separate"/>
      </w:r>
      <w:r w:rsidRPr="00592FC7">
        <w:rPr>
          <w:rStyle w:val="Hyperlink"/>
        </w:rPr>
        <w:t>10.1007/BF02098083</w:t>
      </w:r>
      <w:r w:rsidR="00062ADC" w:rsidRPr="00592FC7">
        <w:fldChar w:fldCharType="end"/>
      </w:r>
      <w:r w:rsidRPr="00592FC7">
        <w:t>.</w:t>
      </w:r>
    </w:p>
    <w:p w14:paraId="6D9E11AF" w14:textId="77777777" w:rsidR="00062ADC" w:rsidRPr="00592FC7" w:rsidRDefault="0073117F">
      <w:pPr>
        <w:jc w:val="left"/>
        <w:pPrChange w:id="778" w:author="andrea55" w:date="2018-10-05T14:23:00Z">
          <w:pPr/>
        </w:pPrChange>
      </w:pPr>
      <w:proofErr w:type="spellStart"/>
      <w:r w:rsidRPr="00592FC7">
        <w:t>Schiemann</w:t>
      </w:r>
      <w:proofErr w:type="spellEnd"/>
      <w:r w:rsidRPr="00592FC7">
        <w:t xml:space="preserve">, O., and W. Casper. 1927. “Sind die </w:t>
      </w:r>
      <w:proofErr w:type="spellStart"/>
      <w:r w:rsidRPr="00592FC7">
        <w:t>spezifisch</w:t>
      </w:r>
      <w:proofErr w:type="spellEnd"/>
      <w:r w:rsidRPr="00592FC7">
        <w:t xml:space="preserve"> </w:t>
      </w:r>
      <w:proofErr w:type="spellStart"/>
      <w:r w:rsidRPr="00592FC7">
        <w:t>pracipitablen</w:t>
      </w:r>
      <w:proofErr w:type="spellEnd"/>
      <w:r w:rsidRPr="00592FC7">
        <w:t xml:space="preserve"> </w:t>
      </w:r>
      <w:proofErr w:type="spellStart"/>
      <w:r w:rsidRPr="00592FC7">
        <w:t>Substanzen</w:t>
      </w:r>
      <w:proofErr w:type="spellEnd"/>
      <w:r w:rsidRPr="00592FC7">
        <w:t xml:space="preserve"> der 3 </w:t>
      </w:r>
      <w:proofErr w:type="spellStart"/>
      <w:r w:rsidRPr="00592FC7">
        <w:t>Pneumokokkentypen</w:t>
      </w:r>
      <w:proofErr w:type="spellEnd"/>
      <w:r w:rsidRPr="00592FC7">
        <w:t xml:space="preserve"> </w:t>
      </w:r>
      <w:proofErr w:type="spellStart"/>
      <w:r w:rsidRPr="00592FC7">
        <w:t>Haptene</w:t>
      </w:r>
      <w:proofErr w:type="spellEnd"/>
      <w:r w:rsidRPr="00592FC7">
        <w:t xml:space="preserve">?” </w:t>
      </w:r>
      <w:proofErr w:type="spellStart"/>
      <w:r w:rsidRPr="00592FC7">
        <w:t>Zeitschrift</w:t>
      </w:r>
      <w:proofErr w:type="spellEnd"/>
      <w:r w:rsidRPr="00592FC7">
        <w:t xml:space="preserve"> Fur Hygiene Und </w:t>
      </w:r>
      <w:proofErr w:type="spellStart"/>
      <w:r w:rsidRPr="00592FC7">
        <w:t>Infektionskrankheiten</w:t>
      </w:r>
      <w:proofErr w:type="spellEnd"/>
      <w:r w:rsidRPr="00592FC7">
        <w:t>. doi:</w:t>
      </w:r>
      <w:r w:rsidR="00062ADC" w:rsidRPr="00592FC7">
        <w:fldChar w:fldCharType="begin"/>
      </w:r>
      <w:r w:rsidR="00062ADC" w:rsidRPr="00592FC7">
        <w:instrText>HYPERLINK "https://doi.org/10.1007/BF02176583" \h</w:instrText>
      </w:r>
      <w:r w:rsidR="00062ADC" w:rsidRPr="00592FC7">
        <w:rPr>
          <w:rPrChange w:id="779" w:author="andrea55" w:date="2018-10-05T19:27:00Z">
            <w:rPr/>
          </w:rPrChange>
        </w:rPr>
        <w:fldChar w:fldCharType="separate"/>
      </w:r>
      <w:r w:rsidRPr="00592FC7">
        <w:rPr>
          <w:rStyle w:val="Hyperlink"/>
        </w:rPr>
        <w:t>10.1007/BF02176583</w:t>
      </w:r>
      <w:r w:rsidR="00062ADC" w:rsidRPr="00592FC7">
        <w:fldChar w:fldCharType="end"/>
      </w:r>
      <w:r w:rsidRPr="00592FC7">
        <w:t>.</w:t>
      </w:r>
    </w:p>
    <w:p w14:paraId="6419667A" w14:textId="77777777" w:rsidR="00062ADC" w:rsidRPr="00592FC7" w:rsidRDefault="0073117F">
      <w:pPr>
        <w:jc w:val="left"/>
        <w:pPrChange w:id="780" w:author="andrea55" w:date="2018-10-05T14:23:00Z">
          <w:pPr/>
        </w:pPrChange>
      </w:pPr>
      <w:proofErr w:type="spellStart"/>
      <w:r w:rsidRPr="00592FC7">
        <w:t>Sloyer</w:t>
      </w:r>
      <w:proofErr w:type="spellEnd"/>
      <w:r w:rsidRPr="00592FC7">
        <w:t xml:space="preserve">, John L, John H </w:t>
      </w:r>
      <w:proofErr w:type="spellStart"/>
      <w:r w:rsidRPr="00592FC7">
        <w:t>Ploussard</w:t>
      </w:r>
      <w:proofErr w:type="spellEnd"/>
      <w:r w:rsidRPr="00592FC7">
        <w:t xml:space="preserve">, and Virgil M Howie. 1981. “Efficacy of pneumococcal polysaccharide vaccine in preventing acute otitis media in infants in Huntsville, Alabama.” Reviews of Infectious Diseases 3 </w:t>
      </w:r>
      <w:proofErr w:type="spellStart"/>
      <w:r w:rsidRPr="00592FC7">
        <w:t>Suppl</w:t>
      </w:r>
      <w:proofErr w:type="spellEnd"/>
      <w:r w:rsidRPr="00592FC7">
        <w:t xml:space="preserve">: S119–23. </w:t>
      </w:r>
      <w:r w:rsidR="00062ADC" w:rsidRPr="00592FC7">
        <w:fldChar w:fldCharType="begin"/>
      </w:r>
      <w:r w:rsidR="00062ADC" w:rsidRPr="00592FC7">
        <w:instrText>HYPERLINK "http://www.ncbi.nlm.nih.gov/pubmed/7280444" \h</w:instrText>
      </w:r>
      <w:r w:rsidR="00062ADC" w:rsidRPr="00592FC7">
        <w:rPr>
          <w:rPrChange w:id="781" w:author="andrea55" w:date="2018-10-05T19:27:00Z">
            <w:rPr/>
          </w:rPrChange>
        </w:rPr>
        <w:fldChar w:fldCharType="separate"/>
      </w:r>
      <w:r w:rsidRPr="00592FC7">
        <w:rPr>
          <w:rStyle w:val="Hyperlink"/>
        </w:rPr>
        <w:t>http://www.ncbi.nlm.nih.gov/pubmed/7280444</w:t>
      </w:r>
      <w:r w:rsidR="00062ADC" w:rsidRPr="00592FC7">
        <w:fldChar w:fldCharType="end"/>
      </w:r>
      <w:r w:rsidRPr="00592FC7">
        <w:t>.</w:t>
      </w:r>
    </w:p>
    <w:p w14:paraId="3D7D328F" w14:textId="77777777" w:rsidR="00062ADC" w:rsidRPr="00592FC7" w:rsidRDefault="0073117F">
      <w:pPr>
        <w:jc w:val="left"/>
        <w:pPrChange w:id="782" w:author="andrea55" w:date="2018-10-05T14:23:00Z">
          <w:pPr/>
        </w:pPrChange>
      </w:pPr>
      <w:r w:rsidRPr="00592FC7">
        <w:lastRenderedPageBreak/>
        <w:t>Smit, Pieter. 1977. “Protective Efficacy of Pneumococcal Polysaccharide Vaccines.” JAMA: The Journal of the American Medical Association 238 (24): 2613. doi:</w:t>
      </w:r>
      <w:r w:rsidR="00062ADC" w:rsidRPr="00592FC7">
        <w:fldChar w:fldCharType="begin"/>
      </w:r>
      <w:r w:rsidR="00062ADC" w:rsidRPr="00592FC7">
        <w:instrText>HYPERLINK "https://doi.org/10.1001/jama.1977.03280250039019" \h</w:instrText>
      </w:r>
      <w:r w:rsidR="00062ADC" w:rsidRPr="00592FC7">
        <w:rPr>
          <w:rPrChange w:id="783" w:author="andrea55" w:date="2018-10-05T19:27:00Z">
            <w:rPr/>
          </w:rPrChange>
        </w:rPr>
        <w:fldChar w:fldCharType="separate"/>
      </w:r>
      <w:r w:rsidRPr="00592FC7">
        <w:rPr>
          <w:rStyle w:val="Hyperlink"/>
        </w:rPr>
        <w:t>10.1001/jama.1977.03280250039019</w:t>
      </w:r>
      <w:r w:rsidR="00062ADC" w:rsidRPr="00592FC7">
        <w:fldChar w:fldCharType="end"/>
      </w:r>
      <w:r w:rsidRPr="00592FC7">
        <w:t>.</w:t>
      </w:r>
    </w:p>
    <w:p w14:paraId="0709626F" w14:textId="77777777" w:rsidR="00062ADC" w:rsidRPr="00592FC7" w:rsidRDefault="0073117F">
      <w:pPr>
        <w:jc w:val="left"/>
        <w:pPrChange w:id="784" w:author="andrea55" w:date="2018-10-05T14:23:00Z">
          <w:pPr/>
        </w:pPrChange>
      </w:pPr>
      <w:proofErr w:type="spellStart"/>
      <w:r w:rsidRPr="00592FC7">
        <w:t>Sonsuwan</w:t>
      </w:r>
      <w:proofErr w:type="spellEnd"/>
      <w:r w:rsidRPr="00592FC7">
        <w:t xml:space="preserve">, </w:t>
      </w:r>
      <w:proofErr w:type="spellStart"/>
      <w:r w:rsidRPr="00592FC7">
        <w:t>Nuntigar</w:t>
      </w:r>
      <w:proofErr w:type="spellEnd"/>
      <w:r w:rsidRPr="00592FC7">
        <w:t xml:space="preserve">, </w:t>
      </w:r>
      <w:proofErr w:type="spellStart"/>
      <w:r w:rsidRPr="00592FC7">
        <w:t>Patcharin</w:t>
      </w:r>
      <w:proofErr w:type="spellEnd"/>
      <w:r w:rsidRPr="00592FC7">
        <w:t xml:space="preserve"> </w:t>
      </w:r>
      <w:proofErr w:type="spellStart"/>
      <w:r w:rsidRPr="00592FC7">
        <w:t>Watcharinyanon</w:t>
      </w:r>
      <w:proofErr w:type="spellEnd"/>
      <w:r w:rsidRPr="00592FC7">
        <w:t xml:space="preserve">, and </w:t>
      </w:r>
      <w:proofErr w:type="spellStart"/>
      <w:r w:rsidRPr="00592FC7">
        <w:t>Kittisak</w:t>
      </w:r>
      <w:proofErr w:type="spellEnd"/>
      <w:r w:rsidRPr="00592FC7">
        <w:t xml:space="preserve"> </w:t>
      </w:r>
      <w:proofErr w:type="spellStart"/>
      <w:r w:rsidRPr="00592FC7">
        <w:t>Sawanyawisuth</w:t>
      </w:r>
      <w:proofErr w:type="spellEnd"/>
      <w:r w:rsidRPr="00592FC7">
        <w:t>. 2016. “What are the leading causative pathogens in acute otitis media with tympanic membrane perforation?” International Journal of Pediatric Otorhinolaryngology 90 (November). Elsevier Ltd: 20–22. doi:</w:t>
      </w:r>
      <w:r w:rsidR="00062ADC" w:rsidRPr="00592FC7">
        <w:fldChar w:fldCharType="begin"/>
      </w:r>
      <w:r w:rsidR="00062ADC" w:rsidRPr="00592FC7">
        <w:instrText>HYPERLINK "https://doi.org/10.1016/j.ijporl.2016.08.021" \h</w:instrText>
      </w:r>
      <w:r w:rsidR="00062ADC" w:rsidRPr="00592FC7">
        <w:rPr>
          <w:rPrChange w:id="785" w:author="andrea55" w:date="2018-10-05T19:27:00Z">
            <w:rPr/>
          </w:rPrChange>
        </w:rPr>
        <w:fldChar w:fldCharType="separate"/>
      </w:r>
      <w:r w:rsidRPr="00592FC7">
        <w:rPr>
          <w:rStyle w:val="Hyperlink"/>
        </w:rPr>
        <w:t>10.1016/j.ijporl.2016.08.021</w:t>
      </w:r>
      <w:r w:rsidR="00062ADC" w:rsidRPr="00592FC7">
        <w:fldChar w:fldCharType="end"/>
      </w:r>
      <w:r w:rsidRPr="00592FC7">
        <w:t>.</w:t>
      </w:r>
    </w:p>
    <w:p w14:paraId="0E11DE92" w14:textId="77777777" w:rsidR="00062ADC" w:rsidRPr="00592FC7" w:rsidRDefault="0073117F">
      <w:pPr>
        <w:jc w:val="left"/>
        <w:pPrChange w:id="786" w:author="andrea55" w:date="2018-10-05T14:23:00Z">
          <w:pPr/>
        </w:pPrChange>
      </w:pPr>
      <w:r w:rsidRPr="00592FC7">
        <w:t xml:space="preserve">Sternberg, G M. 1882. “A fatal form of septicemia in the rabbit produced by subcutaneous injection of human saliva.” Washington: National Board of Health; U.S. Government Printing Office. </w:t>
      </w:r>
      <w:r w:rsidR="00062ADC" w:rsidRPr="00592FC7">
        <w:fldChar w:fldCharType="begin"/>
      </w:r>
      <w:r w:rsidR="00062ADC" w:rsidRPr="00592FC7">
        <w:instrText>HYPERLINK \h</w:instrText>
      </w:r>
      <w:r w:rsidR="00062ADC" w:rsidRPr="00592FC7">
        <w:rPr>
          <w:rPrChange w:id="787" w:author="andrea55" w:date="2018-10-05T19:27:00Z">
            <w:rPr/>
          </w:rPrChange>
        </w:rPr>
        <w:fldChar w:fldCharType="separate"/>
      </w:r>
      <w:r w:rsidRPr="00592FC7">
        <w:rPr>
          <w:rStyle w:val="Hyperlink"/>
        </w:rPr>
        <w:t>https://books.google.is/books?id=YojXubzmx3sC{\&amp;}printsec=frontcover{\&amp;}hl=is{\#}v=onepage{\&amp;}q{\&amp;}f=false</w:t>
      </w:r>
      <w:r w:rsidR="00062ADC" w:rsidRPr="00592FC7">
        <w:fldChar w:fldCharType="end"/>
      </w:r>
      <w:r w:rsidRPr="00592FC7">
        <w:t>.</w:t>
      </w:r>
    </w:p>
    <w:p w14:paraId="5E943AE3" w14:textId="77777777" w:rsidR="00062ADC" w:rsidRPr="00592FC7" w:rsidRDefault="0073117F">
      <w:pPr>
        <w:jc w:val="left"/>
        <w:pPrChange w:id="788" w:author="andrea55" w:date="2018-10-05T14:23:00Z">
          <w:pPr/>
        </w:pPrChange>
      </w:pPr>
      <w:proofErr w:type="spellStart"/>
      <w:r w:rsidRPr="00592FC7">
        <w:t>Teele</w:t>
      </w:r>
      <w:proofErr w:type="spellEnd"/>
      <w:r w:rsidRPr="00592FC7">
        <w:t xml:space="preserve">, D W, J O Klein, and B </w:t>
      </w:r>
      <w:proofErr w:type="spellStart"/>
      <w:r w:rsidRPr="00592FC7">
        <w:t>Rosner</w:t>
      </w:r>
      <w:proofErr w:type="spellEnd"/>
      <w:r w:rsidRPr="00592FC7">
        <w:t xml:space="preserve">. 1989. “Epidemiology of otitis media during the first seven years of life in children in greater Boston: a prospective, cohort study.” The Journal of Infectious Diseases 160 (1): 83–94. </w:t>
      </w:r>
      <w:r w:rsidR="00062ADC" w:rsidRPr="00592FC7">
        <w:fldChar w:fldCharType="begin"/>
      </w:r>
      <w:r w:rsidR="00062ADC" w:rsidRPr="00592FC7">
        <w:instrText>HYPERLINK "http://www.ncbi.nlm.nih.gov/pubmed/2732519" \h</w:instrText>
      </w:r>
      <w:r w:rsidR="00062ADC" w:rsidRPr="00592FC7">
        <w:rPr>
          <w:rPrChange w:id="789" w:author="andrea55" w:date="2018-10-05T19:27:00Z">
            <w:rPr/>
          </w:rPrChange>
        </w:rPr>
        <w:fldChar w:fldCharType="separate"/>
      </w:r>
      <w:r w:rsidRPr="00592FC7">
        <w:rPr>
          <w:rStyle w:val="Hyperlink"/>
        </w:rPr>
        <w:t>http://www.ncbi.nlm.nih.gov/pubmed/2732519</w:t>
      </w:r>
      <w:r w:rsidR="00062ADC" w:rsidRPr="00592FC7">
        <w:fldChar w:fldCharType="end"/>
      </w:r>
      <w:r w:rsidRPr="00592FC7">
        <w:t>.</w:t>
      </w:r>
    </w:p>
    <w:p w14:paraId="77A40AFA" w14:textId="77777777" w:rsidR="00062ADC" w:rsidRPr="00592FC7" w:rsidRDefault="0073117F">
      <w:pPr>
        <w:jc w:val="left"/>
        <w:pPrChange w:id="790" w:author="andrea55" w:date="2018-10-05T14:23:00Z">
          <w:pPr/>
        </w:pPrChange>
      </w:pPr>
      <w:proofErr w:type="spellStart"/>
      <w:r w:rsidRPr="00592FC7">
        <w:t>Tillett</w:t>
      </w:r>
      <w:proofErr w:type="spellEnd"/>
      <w:r w:rsidRPr="00592FC7">
        <w:t xml:space="preserve">, W S, M J </w:t>
      </w:r>
      <w:proofErr w:type="spellStart"/>
      <w:r w:rsidRPr="00592FC7">
        <w:t>Cambier</w:t>
      </w:r>
      <w:proofErr w:type="spellEnd"/>
      <w:r w:rsidRPr="00592FC7">
        <w:t>, and J E McCormack. 1944. “The Treatment of Lobar Pneumonia and Pneumococcal Empyema with Penicillin.” Bulletin of the New York Academy of Medicine 20 (3): 142–78. doi:</w:t>
      </w:r>
      <w:r w:rsidR="00062ADC" w:rsidRPr="00592FC7">
        <w:fldChar w:fldCharType="begin"/>
      </w:r>
      <w:r w:rsidR="00062ADC" w:rsidRPr="00592FC7">
        <w:instrText>HYPERLINK "https://doi.org/10.7326/0003-4819-60-5-759" \h</w:instrText>
      </w:r>
      <w:r w:rsidR="00062ADC" w:rsidRPr="00592FC7">
        <w:rPr>
          <w:rPrChange w:id="791" w:author="andrea55" w:date="2018-10-05T19:27:00Z">
            <w:rPr/>
          </w:rPrChange>
        </w:rPr>
        <w:fldChar w:fldCharType="separate"/>
      </w:r>
      <w:r w:rsidRPr="00592FC7">
        <w:rPr>
          <w:rStyle w:val="Hyperlink"/>
        </w:rPr>
        <w:t>10.7326/0003-4819-60-5-759</w:t>
      </w:r>
      <w:r w:rsidR="00062ADC" w:rsidRPr="00592FC7">
        <w:fldChar w:fldCharType="end"/>
      </w:r>
      <w:r w:rsidRPr="00592FC7">
        <w:t>.</w:t>
      </w:r>
    </w:p>
    <w:p w14:paraId="6B4603F7" w14:textId="77777777" w:rsidR="00062ADC" w:rsidRPr="00592FC7" w:rsidRDefault="0073117F">
      <w:pPr>
        <w:jc w:val="left"/>
        <w:pPrChange w:id="792" w:author="andrea55" w:date="2018-10-05T14:23:00Z">
          <w:pPr/>
        </w:pPrChange>
      </w:pPr>
      <w:proofErr w:type="spellStart"/>
      <w:r w:rsidRPr="00592FC7">
        <w:t>Tuomanen</w:t>
      </w:r>
      <w:proofErr w:type="spellEnd"/>
      <w:r w:rsidRPr="00592FC7">
        <w:t xml:space="preserve">, Elaine I., Robert Austrian, and H. Robert </w:t>
      </w:r>
      <w:proofErr w:type="spellStart"/>
      <w:r w:rsidRPr="00592FC7">
        <w:t>Masure</w:t>
      </w:r>
      <w:proofErr w:type="spellEnd"/>
      <w:r w:rsidRPr="00592FC7">
        <w:t>. 1995. “Pathogenesis of Pneumococcal Infection.” Edited by Franklin H. Epstein. New England Journal of Medicine 332 (19): 1280–4. doi:</w:t>
      </w:r>
      <w:r w:rsidR="00062ADC" w:rsidRPr="00592FC7">
        <w:fldChar w:fldCharType="begin"/>
      </w:r>
      <w:r w:rsidR="00062ADC" w:rsidRPr="00592FC7">
        <w:instrText>HYPERLINK "https://doi.org/10.1056/NEJM199505113321907" \h</w:instrText>
      </w:r>
      <w:r w:rsidR="00062ADC" w:rsidRPr="00592FC7">
        <w:rPr>
          <w:rPrChange w:id="793" w:author="andrea55" w:date="2018-10-05T19:27:00Z">
            <w:rPr/>
          </w:rPrChange>
        </w:rPr>
        <w:fldChar w:fldCharType="separate"/>
      </w:r>
      <w:r w:rsidRPr="00592FC7">
        <w:rPr>
          <w:rStyle w:val="Hyperlink"/>
        </w:rPr>
        <w:t>10.1056/NEJM199505113321907</w:t>
      </w:r>
      <w:r w:rsidR="00062ADC" w:rsidRPr="00592FC7">
        <w:fldChar w:fldCharType="end"/>
      </w:r>
      <w:r w:rsidRPr="00592FC7">
        <w:t>.</w:t>
      </w:r>
    </w:p>
    <w:p w14:paraId="78131157" w14:textId="77777777" w:rsidR="00062ADC" w:rsidRPr="00592FC7" w:rsidRDefault="0073117F">
      <w:pPr>
        <w:jc w:val="left"/>
        <w:pPrChange w:id="794" w:author="andrea55" w:date="2018-10-05T14:23:00Z">
          <w:pPr/>
        </w:pPrChange>
      </w:pPr>
      <w:r w:rsidRPr="00592FC7">
        <w:t xml:space="preserve">Van Dyke, Melissa K., Jean-Yves </w:t>
      </w:r>
      <w:proofErr w:type="spellStart"/>
      <w:r w:rsidRPr="00592FC7">
        <w:t>Pirçon</w:t>
      </w:r>
      <w:proofErr w:type="spellEnd"/>
      <w:r w:rsidRPr="00592FC7">
        <w:t xml:space="preserve">, Robert Cohen, </w:t>
      </w:r>
      <w:proofErr w:type="spellStart"/>
      <w:r w:rsidRPr="00592FC7">
        <w:t>Shabir</w:t>
      </w:r>
      <w:proofErr w:type="spellEnd"/>
      <w:r w:rsidRPr="00592FC7">
        <w:t xml:space="preserve"> A. </w:t>
      </w:r>
      <w:proofErr w:type="spellStart"/>
      <w:r w:rsidRPr="00592FC7">
        <w:t>Madhi</w:t>
      </w:r>
      <w:proofErr w:type="spellEnd"/>
      <w:r w:rsidRPr="00592FC7">
        <w:t xml:space="preserve">, Andrés </w:t>
      </w:r>
      <w:proofErr w:type="spellStart"/>
      <w:r w:rsidRPr="00592FC7">
        <w:t>Rosenblüt</w:t>
      </w:r>
      <w:proofErr w:type="spellEnd"/>
      <w:r w:rsidRPr="00592FC7">
        <w:t>, Mercedes Macias Parra, Khalid Al-</w:t>
      </w:r>
      <w:proofErr w:type="spellStart"/>
      <w:r w:rsidRPr="00592FC7">
        <w:t>Mazrou</w:t>
      </w:r>
      <w:proofErr w:type="spellEnd"/>
      <w:r w:rsidRPr="00592FC7">
        <w:t>, et al. 2017. “Etiology of Acute Otitis Media in Children Less Than 5 Years of Age.” The Pediatric Infectious Disease Journal 36 (3): 274–81. doi:</w:t>
      </w:r>
      <w:r w:rsidR="00062ADC" w:rsidRPr="00592FC7">
        <w:fldChar w:fldCharType="begin"/>
      </w:r>
      <w:r w:rsidR="00062ADC" w:rsidRPr="00592FC7">
        <w:instrText>HYPERLINK "https://doi.org/10.1097/INF.0000000000001420" \h</w:instrText>
      </w:r>
      <w:r w:rsidR="00062ADC" w:rsidRPr="00592FC7">
        <w:rPr>
          <w:rPrChange w:id="795" w:author="andrea55" w:date="2018-10-05T19:27:00Z">
            <w:rPr/>
          </w:rPrChange>
        </w:rPr>
        <w:fldChar w:fldCharType="separate"/>
      </w:r>
      <w:r w:rsidRPr="00592FC7">
        <w:rPr>
          <w:rStyle w:val="Hyperlink"/>
        </w:rPr>
        <w:t>10.1097/INF.0000000000001420</w:t>
      </w:r>
      <w:r w:rsidR="00062ADC" w:rsidRPr="00592FC7">
        <w:fldChar w:fldCharType="end"/>
      </w:r>
      <w:r w:rsidRPr="00592FC7">
        <w:t>.</w:t>
      </w:r>
    </w:p>
    <w:p w14:paraId="0E8D2521" w14:textId="77777777" w:rsidR="00062ADC" w:rsidRPr="00592FC7" w:rsidRDefault="0073117F">
      <w:pPr>
        <w:jc w:val="left"/>
        <w:pPrChange w:id="796" w:author="andrea55" w:date="2018-10-05T14:23:00Z">
          <w:pPr/>
        </w:pPrChange>
      </w:pPr>
      <w:r w:rsidRPr="00592FC7">
        <w:t xml:space="preserve">Watson, David A, Daniel M Musher, James W Jacobson, and Jan </w:t>
      </w:r>
      <w:proofErr w:type="spellStart"/>
      <w:r w:rsidRPr="00592FC7">
        <w:t>Verhoef</w:t>
      </w:r>
      <w:proofErr w:type="spellEnd"/>
      <w:r w:rsidRPr="00592FC7">
        <w:t>. 1993. “A Brief History of the Pneumococcus in Biomedical Research: A Panoply of Scientific Discovery Description of the Organism and Demonstration of Its Virulence.” Clinical Infectious Diseases 17: 913–24. doi:</w:t>
      </w:r>
      <w:r w:rsidR="00062ADC" w:rsidRPr="00592FC7">
        <w:fldChar w:fldCharType="begin"/>
      </w:r>
      <w:r w:rsidR="00062ADC" w:rsidRPr="00592FC7">
        <w:instrText>HYPERLINK "https://doi.org/10.1093/clinids/17.5.913" \h</w:instrText>
      </w:r>
      <w:r w:rsidR="00062ADC" w:rsidRPr="00592FC7">
        <w:rPr>
          <w:rPrChange w:id="797" w:author="andrea55" w:date="2018-10-05T19:27:00Z">
            <w:rPr/>
          </w:rPrChange>
        </w:rPr>
        <w:fldChar w:fldCharType="separate"/>
      </w:r>
      <w:r w:rsidRPr="00592FC7">
        <w:rPr>
          <w:rStyle w:val="Hyperlink"/>
        </w:rPr>
        <w:t>10.1093/</w:t>
      </w:r>
      <w:proofErr w:type="spellStart"/>
      <w:r w:rsidRPr="00592FC7">
        <w:rPr>
          <w:rStyle w:val="Hyperlink"/>
        </w:rPr>
        <w:t>clinids</w:t>
      </w:r>
      <w:proofErr w:type="spellEnd"/>
      <w:r w:rsidRPr="00592FC7">
        <w:rPr>
          <w:rStyle w:val="Hyperlink"/>
        </w:rPr>
        <w:t>/17.5.913</w:t>
      </w:r>
      <w:r w:rsidR="00062ADC" w:rsidRPr="00592FC7">
        <w:fldChar w:fldCharType="end"/>
      </w:r>
      <w:r w:rsidRPr="00592FC7">
        <w:t>.</w:t>
      </w:r>
    </w:p>
    <w:p w14:paraId="57D61377" w14:textId="77777777" w:rsidR="00062ADC" w:rsidRPr="00592FC7" w:rsidRDefault="0073117F">
      <w:pPr>
        <w:jc w:val="left"/>
        <w:pPrChange w:id="798" w:author="andrea55" w:date="2018-10-05T14:23:00Z">
          <w:pPr/>
        </w:pPrChange>
      </w:pPr>
      <w:proofErr w:type="spellStart"/>
      <w:r w:rsidRPr="00592FC7">
        <w:lastRenderedPageBreak/>
        <w:t>Weichselbaum</w:t>
      </w:r>
      <w:proofErr w:type="spellEnd"/>
      <w:r w:rsidRPr="00592FC7">
        <w:t>, A. 1886. “</w:t>
      </w:r>
      <w:proofErr w:type="spellStart"/>
      <w:r w:rsidRPr="00592FC7">
        <w:t>Ueber</w:t>
      </w:r>
      <w:proofErr w:type="spellEnd"/>
      <w:r w:rsidRPr="00592FC7">
        <w:t xml:space="preserve"> die </w:t>
      </w:r>
      <w:proofErr w:type="spellStart"/>
      <w:r w:rsidRPr="00592FC7">
        <w:t>Aetiologie</w:t>
      </w:r>
      <w:proofErr w:type="spellEnd"/>
      <w:r w:rsidRPr="00592FC7">
        <w:t xml:space="preserve"> der </w:t>
      </w:r>
      <w:proofErr w:type="spellStart"/>
      <w:r w:rsidRPr="00592FC7">
        <w:t>acuten</w:t>
      </w:r>
      <w:proofErr w:type="spellEnd"/>
      <w:r w:rsidRPr="00592FC7">
        <w:t xml:space="preserve"> </w:t>
      </w:r>
      <w:proofErr w:type="spellStart"/>
      <w:r w:rsidRPr="00592FC7">
        <w:t>Lungen</w:t>
      </w:r>
      <w:proofErr w:type="spellEnd"/>
      <w:r w:rsidRPr="00592FC7">
        <w:t xml:space="preserve">-und </w:t>
      </w:r>
      <w:proofErr w:type="spellStart"/>
      <w:r w:rsidRPr="00592FC7">
        <w:t>Rippenfellentzundungen</w:t>
      </w:r>
      <w:proofErr w:type="spellEnd"/>
      <w:r w:rsidRPr="00592FC7">
        <w:t xml:space="preserve">.” </w:t>
      </w:r>
      <w:proofErr w:type="spellStart"/>
      <w:r w:rsidRPr="00592FC7">
        <w:t>Medizinische</w:t>
      </w:r>
      <w:proofErr w:type="spellEnd"/>
      <w:r w:rsidRPr="00592FC7">
        <w:t xml:space="preserve"> </w:t>
      </w:r>
      <w:proofErr w:type="spellStart"/>
      <w:r w:rsidRPr="00592FC7">
        <w:t>Jahrbücher</w:t>
      </w:r>
      <w:proofErr w:type="spellEnd"/>
      <w:r w:rsidRPr="00592FC7">
        <w:t>., 483–554.</w:t>
      </w:r>
    </w:p>
    <w:p w14:paraId="4AB5AA13" w14:textId="77777777" w:rsidR="00062ADC" w:rsidRPr="00592FC7" w:rsidRDefault="0073117F">
      <w:pPr>
        <w:jc w:val="left"/>
        <w:pPrChange w:id="799" w:author="andrea55" w:date="2018-10-05T14:23:00Z">
          <w:pPr/>
        </w:pPrChange>
      </w:pPr>
      <w:r w:rsidRPr="00592FC7">
        <w:t xml:space="preserve">Winslow, C.-E. E, Jean </w:t>
      </w:r>
      <w:proofErr w:type="spellStart"/>
      <w:r w:rsidRPr="00592FC7">
        <w:t>Broadhurst</w:t>
      </w:r>
      <w:proofErr w:type="spellEnd"/>
      <w:r w:rsidRPr="00592FC7">
        <w:t xml:space="preserve">, R. E. Buchanan, C </w:t>
      </w:r>
      <w:proofErr w:type="spellStart"/>
      <w:r w:rsidRPr="00592FC7">
        <w:t>Krumwiede</w:t>
      </w:r>
      <w:proofErr w:type="spellEnd"/>
      <w:r w:rsidRPr="00592FC7">
        <w:t>, L. A. Rogers, and G. H Smith. 1920. “The Families and Genera of the Bacteria: Final Report of the Committee of the Society of American Bacteriologists on Characterization and Classification of Bacterial Types.” Journal of Bacteriology 5 (3): 191–229. doi:</w:t>
      </w:r>
      <w:r w:rsidR="00062ADC" w:rsidRPr="00592FC7">
        <w:fldChar w:fldCharType="begin"/>
      </w:r>
      <w:r w:rsidR="00062ADC" w:rsidRPr="00592FC7">
        <w:instrText>HYPERLINK "https://doi.org/10.1086/278854" \h</w:instrText>
      </w:r>
      <w:r w:rsidR="00062ADC" w:rsidRPr="00592FC7">
        <w:rPr>
          <w:rPrChange w:id="800" w:author="andrea55" w:date="2018-10-05T19:27:00Z">
            <w:rPr/>
          </w:rPrChange>
        </w:rPr>
        <w:fldChar w:fldCharType="separate"/>
      </w:r>
      <w:r w:rsidRPr="00592FC7">
        <w:rPr>
          <w:rStyle w:val="Hyperlink"/>
        </w:rPr>
        <w:t>10.1086/278854</w:t>
      </w:r>
      <w:r w:rsidR="00062ADC" w:rsidRPr="00592FC7">
        <w:fldChar w:fldCharType="end"/>
      </w:r>
      <w:r w:rsidRPr="00592FC7">
        <w:t>.</w:t>
      </w:r>
    </w:p>
    <w:p w14:paraId="364A7FAF" w14:textId="77777777" w:rsidR="00062ADC" w:rsidRPr="00592FC7" w:rsidRDefault="0073117F">
      <w:pPr>
        <w:jc w:val="left"/>
        <w:pPrChange w:id="801" w:author="andrea55" w:date="2018-10-05T14:23:00Z">
          <w:pPr/>
        </w:pPrChange>
      </w:pPr>
      <w:r w:rsidRPr="00592FC7">
        <w:t xml:space="preserve">Wright, </w:t>
      </w:r>
      <w:proofErr w:type="spellStart"/>
      <w:r w:rsidRPr="00592FC7">
        <w:t>AlmrothE</w:t>
      </w:r>
      <w:proofErr w:type="spellEnd"/>
      <w:r w:rsidRPr="00592FC7">
        <w:t>., W. Parry Morgan, L Colebrook, and R.W. Dodgson. 1914. “Observations ON PROPHYLACTIC INOCULATION AGAINST PNEUMOCOCCUS INFECTIONS. AND ON THE RESULTS WHICH HAVE BEEN ACHIEVED BY IT.” The Lancet 183 (4715): 87–95. doi:</w:t>
      </w:r>
      <w:r w:rsidR="00062ADC" w:rsidRPr="00592FC7">
        <w:fldChar w:fldCharType="begin"/>
      </w:r>
      <w:r w:rsidR="00062ADC" w:rsidRPr="00592FC7">
        <w:instrText>HYPERLINK "https://doi.org/10.1016/S0140-6736(01)56449-1" \h</w:instrText>
      </w:r>
      <w:r w:rsidR="00062ADC" w:rsidRPr="00592FC7">
        <w:rPr>
          <w:rPrChange w:id="802" w:author="andrea55" w:date="2018-10-05T19:27:00Z">
            <w:rPr/>
          </w:rPrChange>
        </w:rPr>
        <w:fldChar w:fldCharType="separate"/>
      </w:r>
      <w:r w:rsidRPr="00592FC7">
        <w:rPr>
          <w:rStyle w:val="Hyperlink"/>
        </w:rPr>
        <w:t>10.1016/S0140-6736(01)56449-1</w:t>
      </w:r>
      <w:r w:rsidR="00062ADC" w:rsidRPr="00592FC7">
        <w:fldChar w:fldCharType="end"/>
      </w:r>
      <w:r w:rsidRPr="00592FC7">
        <w:t>.</w:t>
      </w:r>
    </w:p>
    <w:p w14:paraId="63111BD0" w14:textId="77777777" w:rsidR="00062ADC" w:rsidRPr="00592FC7" w:rsidRDefault="0073117F">
      <w:pPr>
        <w:jc w:val="left"/>
        <w:pPrChange w:id="803" w:author="andrea55" w:date="2018-10-05T14:23:00Z">
          <w:pPr/>
        </w:pPrChange>
      </w:pPr>
      <w:proofErr w:type="spellStart"/>
      <w:r w:rsidRPr="00592FC7">
        <w:t>Yagupsky</w:t>
      </w:r>
      <w:proofErr w:type="spellEnd"/>
      <w:r w:rsidRPr="00592FC7">
        <w:t xml:space="preserve">, P, N </w:t>
      </w:r>
      <w:proofErr w:type="spellStart"/>
      <w:r w:rsidRPr="00592FC7">
        <w:t>Porat</w:t>
      </w:r>
      <w:proofErr w:type="spellEnd"/>
      <w:r w:rsidRPr="00592FC7">
        <w:t xml:space="preserve">, D Fraser, F </w:t>
      </w:r>
      <w:proofErr w:type="spellStart"/>
      <w:r w:rsidRPr="00592FC7">
        <w:t>Prajgrod</w:t>
      </w:r>
      <w:proofErr w:type="spellEnd"/>
      <w:r w:rsidRPr="00592FC7">
        <w:t xml:space="preserve">, M </w:t>
      </w:r>
      <w:proofErr w:type="spellStart"/>
      <w:r w:rsidRPr="00592FC7">
        <w:t>Merires</w:t>
      </w:r>
      <w:proofErr w:type="spellEnd"/>
      <w:r w:rsidRPr="00592FC7">
        <w:t>, L McGee, K P Klugman, and R Dagan. 1998. “Acquisition, Carriage, and Transmission of Pneumococci with Decreased Antibiotic Susceptibility in Young Children Attending a Day Care Facility in Southern Israel.” Journal of Infectious Diseases 177 (4): 1003–12. doi:</w:t>
      </w:r>
      <w:r w:rsidR="00062ADC" w:rsidRPr="00592FC7">
        <w:fldChar w:fldCharType="begin"/>
      </w:r>
      <w:r w:rsidR="00062ADC" w:rsidRPr="00592FC7">
        <w:instrText>HYPERLINK "https://doi.org/10.1086/515239" \h</w:instrText>
      </w:r>
      <w:r w:rsidR="00062ADC" w:rsidRPr="00592FC7">
        <w:rPr>
          <w:rPrChange w:id="804" w:author="andrea55" w:date="2018-10-05T19:27:00Z">
            <w:rPr/>
          </w:rPrChange>
        </w:rPr>
        <w:fldChar w:fldCharType="separate"/>
      </w:r>
      <w:r w:rsidRPr="00592FC7">
        <w:rPr>
          <w:rStyle w:val="Hyperlink"/>
        </w:rPr>
        <w:t>10.1086/515239</w:t>
      </w:r>
      <w:r w:rsidR="00062ADC" w:rsidRPr="00592FC7">
        <w:fldChar w:fldCharType="end"/>
      </w:r>
      <w:r w:rsidRPr="00592FC7">
        <w:t>.</w:t>
      </w:r>
    </w:p>
    <w:sectPr w:rsidR="00062ADC" w:rsidRPr="00592FC7" w:rsidSect="0073117F">
      <w:headerReference w:type="default" r:id="rId9"/>
      <w:footerReference w:type="default" r:id="rId10"/>
      <w:headerReference w:type="first" r:id="rId11"/>
      <w:footerReference w:type="first" r:id="rId12"/>
      <w:type w:val="oddPage"/>
      <w:pgSz w:w="9979" w:h="14175" w:code="34"/>
      <w:pgMar w:top="1474" w:right="1474" w:bottom="1474" w:left="1644" w:header="680" w:footer="510"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andrea55" w:date="2018-10-05T15:51:00Z" w:initials="a">
    <w:p w14:paraId="2264E018" w14:textId="77777777" w:rsidR="0073117F" w:rsidRDefault="0073117F">
      <w:pPr>
        <w:pStyle w:val="CommentText"/>
      </w:pPr>
      <w:r>
        <w:rPr>
          <w:rStyle w:val="CommentReference"/>
        </w:rPr>
        <w:annotationRef/>
      </w:r>
      <w:r>
        <w:t>Do you mean rather "are used" here? From the last part of the paragraph, it sounds like there are already classification schemes in use - this makes it sound like they are working on developing them.</w:t>
      </w:r>
    </w:p>
  </w:comment>
  <w:comment w:id="366" w:author="andrea55" w:date="2018-10-05T20:18:00Z" w:initials="a">
    <w:p w14:paraId="12F5B0EB" w14:textId="77777777" w:rsidR="00CA6A54" w:rsidRDefault="00CA6A54">
      <w:pPr>
        <w:pStyle w:val="CommentText"/>
      </w:pPr>
      <w:r>
        <w:rPr>
          <w:rStyle w:val="CommentReference"/>
        </w:rPr>
        <w:annotationRef/>
      </w:r>
      <w:r>
        <w:t>Not sure I understand these terms...</w:t>
      </w:r>
    </w:p>
  </w:comment>
  <w:comment w:id="406" w:author="andrea55" w:date="2018-10-05T17:42:00Z" w:initials="a">
    <w:p w14:paraId="7690E3AF" w14:textId="77777777" w:rsidR="003D7C4F" w:rsidRDefault="003D7C4F">
      <w:pPr>
        <w:pStyle w:val="CommentText"/>
      </w:pPr>
      <w:r>
        <w:rPr>
          <w:rStyle w:val="CommentReference"/>
        </w:rPr>
        <w:annotationRef/>
      </w:r>
      <w:proofErr w:type="gramStart"/>
      <w:r>
        <w:t>So</w:t>
      </w:r>
      <w:proofErr w:type="gramEnd"/>
      <w:r>
        <w:t xml:space="preserve"> what? If you are going to mention this fact, it needs a qualifier like "and this fact meant such and such"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64E018" w15:done="0"/>
  <w15:commentEx w15:paraId="12F5B0EB" w15:done="0"/>
  <w15:commentEx w15:paraId="7690E3A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82191" w14:textId="77777777" w:rsidR="00EF395E" w:rsidRDefault="00EF395E" w:rsidP="00062ADC">
      <w:pPr>
        <w:spacing w:before="0" w:after="0" w:line="240" w:lineRule="auto"/>
      </w:pPr>
      <w:r>
        <w:separator/>
      </w:r>
    </w:p>
  </w:endnote>
  <w:endnote w:type="continuationSeparator" w:id="0">
    <w:p w14:paraId="4E39FAFC" w14:textId="77777777" w:rsidR="00EF395E" w:rsidRDefault="00EF395E" w:rsidP="00062A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BB9D7" w14:textId="77777777" w:rsidR="0073117F" w:rsidRDefault="0073117F">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AC9C4" w14:textId="77777777" w:rsidR="0073117F" w:rsidRDefault="0073117F" w:rsidP="0073117F">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1C7AE" w14:textId="77777777" w:rsidR="00EF395E" w:rsidRDefault="00EF395E">
      <w:r>
        <w:separator/>
      </w:r>
    </w:p>
  </w:footnote>
  <w:footnote w:type="continuationSeparator" w:id="0">
    <w:p w14:paraId="2D84D5D1" w14:textId="77777777" w:rsidR="00EF395E" w:rsidRDefault="00EF39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C0F91" w14:textId="77777777" w:rsidR="0073117F" w:rsidRPr="00E13EE5" w:rsidRDefault="0073117F" w:rsidP="0073117F">
    <w:pPr>
      <w:pStyle w:val="Header"/>
      <w:rPr>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B1FEC" w14:textId="77777777" w:rsidR="0073117F" w:rsidRPr="00D00592" w:rsidRDefault="0073117F" w:rsidP="0073117F">
    <w:pPr>
      <w:pStyle w:val="Header"/>
      <w:ind w:firstLine="0"/>
      <w:rPr>
        <w:lang w:val="is-IS"/>
      </w:rPr>
    </w:pPr>
    <w:r>
      <w:rPr>
        <w:noProof/>
        <w:lang w:val="en-GB" w:eastAsia="en-GB"/>
      </w:rPr>
      <w:drawing>
        <wp:anchor distT="0" distB="0" distL="114300" distR="114300" simplePos="0" relativeHeight="251657728" behindDoc="1" locked="0" layoutInCell="1" allowOverlap="1" wp14:anchorId="7AA65F0D" wp14:editId="5B995ED8">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nsid w:val="695A97AF"/>
    <w:multiLevelType w:val="multilevel"/>
    <w:tmpl w:val="C0E6DB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nsid w:val="77F35673"/>
    <w:multiLevelType w:val="multilevel"/>
    <w:tmpl w:val="0DF27D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5"/>
  </w:num>
  <w:num w:numId="3">
    <w:abstractNumId w:val="10"/>
  </w:num>
  <w:num w:numId="4">
    <w:abstractNumId w:val="12"/>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4A8E"/>
    <w:rsid w:val="00062ADC"/>
    <w:rsid w:val="000E0895"/>
    <w:rsid w:val="00126DDF"/>
    <w:rsid w:val="001A3478"/>
    <w:rsid w:val="002304E3"/>
    <w:rsid w:val="002C79E3"/>
    <w:rsid w:val="002D1FE3"/>
    <w:rsid w:val="002E724F"/>
    <w:rsid w:val="00357352"/>
    <w:rsid w:val="00362C84"/>
    <w:rsid w:val="00380686"/>
    <w:rsid w:val="003D7C4F"/>
    <w:rsid w:val="003E7C59"/>
    <w:rsid w:val="004A31E8"/>
    <w:rsid w:val="004B40BC"/>
    <w:rsid w:val="004E2261"/>
    <w:rsid w:val="004E29B3"/>
    <w:rsid w:val="00532639"/>
    <w:rsid w:val="0054007F"/>
    <w:rsid w:val="00550452"/>
    <w:rsid w:val="00566367"/>
    <w:rsid w:val="005810BE"/>
    <w:rsid w:val="00590D07"/>
    <w:rsid w:val="00592FC7"/>
    <w:rsid w:val="005A575E"/>
    <w:rsid w:val="00667753"/>
    <w:rsid w:val="006A239F"/>
    <w:rsid w:val="006A3937"/>
    <w:rsid w:val="00724F99"/>
    <w:rsid w:val="0073117F"/>
    <w:rsid w:val="00741FCE"/>
    <w:rsid w:val="00745212"/>
    <w:rsid w:val="00780B24"/>
    <w:rsid w:val="00784D58"/>
    <w:rsid w:val="007A4A00"/>
    <w:rsid w:val="007D0EA9"/>
    <w:rsid w:val="0085029E"/>
    <w:rsid w:val="00857704"/>
    <w:rsid w:val="008D6863"/>
    <w:rsid w:val="009142CD"/>
    <w:rsid w:val="00957454"/>
    <w:rsid w:val="009D35FC"/>
    <w:rsid w:val="00A23D6E"/>
    <w:rsid w:val="00AA7E34"/>
    <w:rsid w:val="00B2150B"/>
    <w:rsid w:val="00B44D77"/>
    <w:rsid w:val="00B57873"/>
    <w:rsid w:val="00B86B75"/>
    <w:rsid w:val="00BC48D5"/>
    <w:rsid w:val="00C00D23"/>
    <w:rsid w:val="00C36279"/>
    <w:rsid w:val="00C80DB8"/>
    <w:rsid w:val="00CA6A54"/>
    <w:rsid w:val="00CD50A8"/>
    <w:rsid w:val="00D31738"/>
    <w:rsid w:val="00D7002B"/>
    <w:rsid w:val="00D73BAA"/>
    <w:rsid w:val="00D75DAA"/>
    <w:rsid w:val="00DC6184"/>
    <w:rsid w:val="00E03DB1"/>
    <w:rsid w:val="00E064C1"/>
    <w:rsid w:val="00E112ED"/>
    <w:rsid w:val="00E315A3"/>
    <w:rsid w:val="00E85BB4"/>
    <w:rsid w:val="00E8675E"/>
    <w:rsid w:val="00EF395E"/>
    <w:rsid w:val="00FB0596"/>
    <w:rsid w:val="00FC0856"/>
    <w:rsid w:val="00FE7363"/>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96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rsid w:val="00062ADC"/>
    <w:pPr>
      <w:shd w:val="clear" w:color="auto" w:fill="F8F8F8"/>
      <w:wordWrap w:val="0"/>
    </w:pPr>
  </w:style>
  <w:style w:type="character" w:customStyle="1" w:styleId="KeywordTok">
    <w:name w:val="KeywordTok"/>
    <w:rsid w:val="00062ADC"/>
    <w:rPr>
      <w:b/>
      <w:color w:val="204A87"/>
      <w:shd w:val="clear" w:color="auto" w:fill="F8F8F8"/>
    </w:rPr>
  </w:style>
  <w:style w:type="character" w:customStyle="1" w:styleId="DataTypeTok">
    <w:name w:val="DataTypeTok"/>
    <w:rsid w:val="00062ADC"/>
    <w:rPr>
      <w:color w:val="204A87"/>
      <w:shd w:val="clear" w:color="auto" w:fill="F8F8F8"/>
    </w:rPr>
  </w:style>
  <w:style w:type="character" w:customStyle="1" w:styleId="DecValTok">
    <w:name w:val="DecValTok"/>
    <w:rsid w:val="00062ADC"/>
    <w:rPr>
      <w:color w:val="0000CF"/>
      <w:shd w:val="clear" w:color="auto" w:fill="F8F8F8"/>
    </w:rPr>
  </w:style>
  <w:style w:type="character" w:customStyle="1" w:styleId="BaseNTok">
    <w:name w:val="BaseNTok"/>
    <w:rsid w:val="00062ADC"/>
    <w:rPr>
      <w:color w:val="0000CF"/>
      <w:shd w:val="clear" w:color="auto" w:fill="F8F8F8"/>
    </w:rPr>
  </w:style>
  <w:style w:type="character" w:customStyle="1" w:styleId="FloatTok">
    <w:name w:val="FloatTok"/>
    <w:rsid w:val="00062ADC"/>
    <w:rPr>
      <w:color w:val="0000CF"/>
      <w:shd w:val="clear" w:color="auto" w:fill="F8F8F8"/>
    </w:rPr>
  </w:style>
  <w:style w:type="character" w:customStyle="1" w:styleId="ConstantTok">
    <w:name w:val="ConstantTok"/>
    <w:rsid w:val="00062ADC"/>
    <w:rPr>
      <w:color w:val="000000"/>
      <w:shd w:val="clear" w:color="auto" w:fill="F8F8F8"/>
    </w:rPr>
  </w:style>
  <w:style w:type="character" w:customStyle="1" w:styleId="CharTok">
    <w:name w:val="CharTok"/>
    <w:rsid w:val="00062ADC"/>
    <w:rPr>
      <w:color w:val="4E9A06"/>
      <w:shd w:val="clear" w:color="auto" w:fill="F8F8F8"/>
    </w:rPr>
  </w:style>
  <w:style w:type="character" w:customStyle="1" w:styleId="SpecialCharTok">
    <w:name w:val="SpecialCharTok"/>
    <w:rsid w:val="00062ADC"/>
    <w:rPr>
      <w:color w:val="000000"/>
      <w:shd w:val="clear" w:color="auto" w:fill="F8F8F8"/>
    </w:rPr>
  </w:style>
  <w:style w:type="character" w:customStyle="1" w:styleId="StringTok">
    <w:name w:val="StringTok"/>
    <w:rsid w:val="00062ADC"/>
    <w:rPr>
      <w:color w:val="4E9A06"/>
      <w:shd w:val="clear" w:color="auto" w:fill="F8F8F8"/>
    </w:rPr>
  </w:style>
  <w:style w:type="character" w:customStyle="1" w:styleId="VerbatimStringTok">
    <w:name w:val="VerbatimStringTok"/>
    <w:rsid w:val="00062ADC"/>
    <w:rPr>
      <w:color w:val="4E9A06"/>
      <w:shd w:val="clear" w:color="auto" w:fill="F8F8F8"/>
    </w:rPr>
  </w:style>
  <w:style w:type="character" w:customStyle="1" w:styleId="SpecialStringTok">
    <w:name w:val="SpecialStringTok"/>
    <w:rsid w:val="00062ADC"/>
    <w:rPr>
      <w:color w:val="4E9A06"/>
      <w:shd w:val="clear" w:color="auto" w:fill="F8F8F8"/>
    </w:rPr>
  </w:style>
  <w:style w:type="character" w:customStyle="1" w:styleId="ImportTok">
    <w:name w:val="ImportTok"/>
    <w:rsid w:val="00062ADC"/>
    <w:rPr>
      <w:shd w:val="clear" w:color="auto" w:fill="F8F8F8"/>
    </w:rPr>
  </w:style>
  <w:style w:type="character" w:customStyle="1" w:styleId="CommentTok">
    <w:name w:val="CommentTok"/>
    <w:rsid w:val="00062ADC"/>
    <w:rPr>
      <w:i/>
      <w:color w:val="8F5902"/>
      <w:shd w:val="clear" w:color="auto" w:fill="F8F8F8"/>
    </w:rPr>
  </w:style>
  <w:style w:type="character" w:customStyle="1" w:styleId="DocumentationTok">
    <w:name w:val="DocumentationTok"/>
    <w:rsid w:val="00062ADC"/>
    <w:rPr>
      <w:b/>
      <w:i/>
      <w:color w:val="8F5902"/>
      <w:shd w:val="clear" w:color="auto" w:fill="F8F8F8"/>
    </w:rPr>
  </w:style>
  <w:style w:type="character" w:customStyle="1" w:styleId="AnnotationTok">
    <w:name w:val="AnnotationTok"/>
    <w:rsid w:val="00062ADC"/>
    <w:rPr>
      <w:b/>
      <w:i/>
      <w:color w:val="8F5902"/>
      <w:shd w:val="clear" w:color="auto" w:fill="F8F8F8"/>
    </w:rPr>
  </w:style>
  <w:style w:type="character" w:customStyle="1" w:styleId="CommentVarTok">
    <w:name w:val="CommentVarTok"/>
    <w:rsid w:val="00062ADC"/>
    <w:rPr>
      <w:b/>
      <w:i/>
      <w:color w:val="8F5902"/>
      <w:shd w:val="clear" w:color="auto" w:fill="F8F8F8"/>
    </w:rPr>
  </w:style>
  <w:style w:type="character" w:customStyle="1" w:styleId="OtherTok">
    <w:name w:val="OtherTok"/>
    <w:rsid w:val="00062ADC"/>
    <w:rPr>
      <w:color w:val="8F5902"/>
      <w:shd w:val="clear" w:color="auto" w:fill="F8F8F8"/>
    </w:rPr>
  </w:style>
  <w:style w:type="character" w:customStyle="1" w:styleId="FunctionTok">
    <w:name w:val="FunctionTok"/>
    <w:rsid w:val="00062ADC"/>
    <w:rPr>
      <w:color w:val="000000"/>
      <w:shd w:val="clear" w:color="auto" w:fill="F8F8F8"/>
    </w:rPr>
  </w:style>
  <w:style w:type="character" w:customStyle="1" w:styleId="VariableTok">
    <w:name w:val="VariableTok"/>
    <w:rsid w:val="00062ADC"/>
    <w:rPr>
      <w:color w:val="000000"/>
      <w:shd w:val="clear" w:color="auto" w:fill="F8F8F8"/>
    </w:rPr>
  </w:style>
  <w:style w:type="character" w:customStyle="1" w:styleId="ControlFlowTok">
    <w:name w:val="ControlFlowTok"/>
    <w:rsid w:val="00062ADC"/>
    <w:rPr>
      <w:b/>
      <w:color w:val="204A87"/>
      <w:shd w:val="clear" w:color="auto" w:fill="F8F8F8"/>
    </w:rPr>
  </w:style>
  <w:style w:type="character" w:customStyle="1" w:styleId="OperatorTok">
    <w:name w:val="OperatorTok"/>
    <w:rsid w:val="00062ADC"/>
    <w:rPr>
      <w:b/>
      <w:color w:val="CE5C00"/>
      <w:shd w:val="clear" w:color="auto" w:fill="F8F8F8"/>
    </w:rPr>
  </w:style>
  <w:style w:type="character" w:customStyle="1" w:styleId="BuiltInTok">
    <w:name w:val="BuiltInTok"/>
    <w:rsid w:val="00062ADC"/>
    <w:rPr>
      <w:shd w:val="clear" w:color="auto" w:fill="F8F8F8"/>
    </w:rPr>
  </w:style>
  <w:style w:type="character" w:customStyle="1" w:styleId="ExtensionTok">
    <w:name w:val="ExtensionTok"/>
    <w:rsid w:val="00062ADC"/>
    <w:rPr>
      <w:shd w:val="clear" w:color="auto" w:fill="F8F8F8"/>
    </w:rPr>
  </w:style>
  <w:style w:type="character" w:customStyle="1" w:styleId="PreprocessorTok">
    <w:name w:val="PreprocessorTok"/>
    <w:rsid w:val="00062ADC"/>
    <w:rPr>
      <w:i/>
      <w:color w:val="8F5902"/>
      <w:shd w:val="clear" w:color="auto" w:fill="F8F8F8"/>
    </w:rPr>
  </w:style>
  <w:style w:type="character" w:customStyle="1" w:styleId="AttributeTok">
    <w:name w:val="AttributeTok"/>
    <w:rsid w:val="00062ADC"/>
    <w:rPr>
      <w:color w:val="C4A000"/>
      <w:shd w:val="clear" w:color="auto" w:fill="F8F8F8"/>
    </w:rPr>
  </w:style>
  <w:style w:type="character" w:customStyle="1" w:styleId="RegionMarkerTok">
    <w:name w:val="RegionMarkerTok"/>
    <w:rsid w:val="00062ADC"/>
    <w:rPr>
      <w:shd w:val="clear" w:color="auto" w:fill="F8F8F8"/>
    </w:rPr>
  </w:style>
  <w:style w:type="character" w:customStyle="1" w:styleId="InformationTok">
    <w:name w:val="InformationTok"/>
    <w:rsid w:val="00062ADC"/>
    <w:rPr>
      <w:b/>
      <w:i/>
      <w:color w:val="8F5902"/>
      <w:shd w:val="clear" w:color="auto" w:fill="F8F8F8"/>
    </w:rPr>
  </w:style>
  <w:style w:type="character" w:customStyle="1" w:styleId="WarningTok">
    <w:name w:val="WarningTok"/>
    <w:rsid w:val="00062ADC"/>
    <w:rPr>
      <w:b/>
      <w:i/>
      <w:color w:val="8F5902"/>
      <w:shd w:val="clear" w:color="auto" w:fill="F8F8F8"/>
    </w:rPr>
  </w:style>
  <w:style w:type="character" w:customStyle="1" w:styleId="AlertTok">
    <w:name w:val="AlertTok"/>
    <w:rsid w:val="00062ADC"/>
    <w:rPr>
      <w:color w:val="EF2929"/>
      <w:shd w:val="clear" w:color="auto" w:fill="F8F8F8"/>
    </w:rPr>
  </w:style>
  <w:style w:type="character" w:customStyle="1" w:styleId="ErrorTok">
    <w:name w:val="ErrorTok"/>
    <w:rsid w:val="00062ADC"/>
    <w:rPr>
      <w:b/>
      <w:color w:val="A40000"/>
      <w:shd w:val="clear" w:color="auto" w:fill="F8F8F8"/>
    </w:rPr>
  </w:style>
  <w:style w:type="character" w:customStyle="1" w:styleId="NormalTok">
    <w:name w:val="NormalTok"/>
    <w:rsid w:val="00062ADC"/>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12029</Words>
  <Characters>68566</Characters>
  <Application>Microsoft Macintosh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PhD thesis</vt:lpstr>
    </vt:vector>
  </TitlesOfParts>
  <Company>Háskóli Íslands</Company>
  <LinksUpToDate>false</LinksUpToDate>
  <CharactersWithSpaces>80435</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2018-10-06T17:06:00Z</dcterms:created>
  <dcterms:modified xsi:type="dcterms:W3CDTF">2018-10-06T17:06:00Z</dcterms:modified>
</cp:coreProperties>
</file>
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FF9FB" w14:textId="77777777" w:rsidR="00D11F82" w:rsidRDefault="00811D20" w:rsidP="00F70DF2">
      <w:pPr>
        <w:pStyle w:val="Title"/>
        <w:jc w:val="left"/>
      </w:pPr>
      <w:r>
        <w:t>PhD thesis</w:t>
      </w:r>
    </w:p>
    <w:p w14:paraId="40F5F40A" w14:textId="77777777" w:rsidR="00D11F82" w:rsidRDefault="00811D20" w:rsidP="00F70DF2">
      <w:pPr>
        <w:jc w:val="left"/>
      </w:pPr>
      <w:proofErr w:type="spellStart"/>
      <w:r>
        <w:t>Elías</w:t>
      </w:r>
      <w:proofErr w:type="spellEnd"/>
      <w:r>
        <w:t xml:space="preserve"> </w:t>
      </w:r>
      <w:proofErr w:type="spellStart"/>
      <w:r>
        <w:t>Sæbjörn</w:t>
      </w:r>
      <w:proofErr w:type="spellEnd"/>
      <w:r>
        <w:t xml:space="preserve"> </w:t>
      </w:r>
      <w:proofErr w:type="spellStart"/>
      <w:r>
        <w:t>Eyþórsson</w:t>
      </w:r>
      <w:proofErr w:type="spellEnd"/>
    </w:p>
    <w:p w14:paraId="36A00604" w14:textId="77777777" w:rsidR="00D11F82" w:rsidRDefault="00811D20" w:rsidP="00F70DF2">
      <w:pPr>
        <w:jc w:val="left"/>
      </w:pPr>
      <w:r>
        <w:t>2018-11-04</w:t>
      </w:r>
    </w:p>
    <w:p w14:paraId="34138DE3" w14:textId="77777777" w:rsidR="00D11F82" w:rsidRDefault="00811D20" w:rsidP="00F70DF2">
      <w:pPr>
        <w:pStyle w:val="Heading1"/>
      </w:pPr>
      <w:bookmarkStart w:id="0" w:name="preamble"/>
      <w:bookmarkEnd w:id="0"/>
      <w:r>
        <w:t>Preamble</w:t>
      </w:r>
    </w:p>
    <w:p w14:paraId="6D370D69" w14:textId="77777777" w:rsidR="00D11F82" w:rsidRDefault="00811D20" w:rsidP="00F70DF2">
      <w:pPr>
        <w:jc w:val="left"/>
      </w:pPr>
      <w:r>
        <w:t xml:space="preserve">I am currently writing my PhD thesis on the impact of pneumococcal vaccination in Iceland. I am writing the thesis in </w:t>
      </w:r>
      <w:proofErr w:type="spellStart"/>
      <w:r>
        <w:t>Rstudio</w:t>
      </w:r>
      <w:proofErr w:type="spellEnd"/>
      <w:r>
        <w:t xml:space="preserve"> using the </w:t>
      </w:r>
      <w:hyperlink r:id="rId7">
        <w:proofErr w:type="spellStart"/>
        <w:r>
          <w:rPr>
            <w:rStyle w:val="Hyperlink"/>
          </w:rPr>
          <w:t>bookdown</w:t>
        </w:r>
        <w:proofErr w:type="spellEnd"/>
      </w:hyperlink>
      <w:r>
        <w:t xml:space="preserve"> package and hosting the thesis on </w:t>
      </w:r>
      <w:proofErr w:type="spellStart"/>
      <w:r>
        <w:t>Github</w:t>
      </w:r>
      <w:proofErr w:type="spellEnd"/>
      <w:r>
        <w:t xml:space="preserve">. Writing the thesis in </w:t>
      </w:r>
      <w:proofErr w:type="spellStart"/>
      <w:r>
        <w:t>Rstudio</w:t>
      </w:r>
      <w:proofErr w:type="spellEnd"/>
      <w:r>
        <w:t xml:space="preserve"> confers many advantages. Tables and Figures can be created directly within </w:t>
      </w:r>
      <w:proofErr w:type="spellStart"/>
      <w:r>
        <w:t>Rstudio</w:t>
      </w:r>
      <w:proofErr w:type="spellEnd"/>
      <w:r>
        <w:t xml:space="preserve">, which minimizes additional work associated with manually moving them into a separate writing program – a process both error-prone and labor intensive. All aspects of the writing, typesetting and data analysis are documented and version controlled. The </w:t>
      </w:r>
      <w:proofErr w:type="spellStart"/>
      <w:r>
        <w:t>bookdown</w:t>
      </w:r>
      <w:proofErr w:type="spellEnd"/>
      <w:r>
        <w:t xml:space="preserve"> packages automates the process of exporting the thesis to word, pdf and html formats. The thesis will be open access during the writing process. I believe I will be more motivated if my productiveness – or lack thereof, is held accountable to anyone who wishes to check. I would be grateful for </w:t>
      </w:r>
      <w:proofErr w:type="gramStart"/>
      <w:r>
        <w:t>any and all</w:t>
      </w:r>
      <w:proofErr w:type="gramEnd"/>
      <w:r>
        <w:t xml:space="preserve"> comments on any aspect of the thesis under construction.</w:t>
      </w:r>
    </w:p>
    <w:p w14:paraId="740A6E13" w14:textId="77777777" w:rsidR="00D11F82" w:rsidRDefault="00811D20" w:rsidP="00F70DF2">
      <w:pPr>
        <w:pStyle w:val="Heading1"/>
      </w:pPr>
      <w:bookmarkStart w:id="1" w:name="intro"/>
      <w:bookmarkEnd w:id="1"/>
      <w:r>
        <w:t>Introduction</w:t>
      </w:r>
    </w:p>
    <w:p w14:paraId="4F2DD5B3" w14:textId="77777777" w:rsidR="00D11F82" w:rsidRDefault="00811D20" w:rsidP="00F70DF2">
      <w:pPr>
        <w:jc w:val="left"/>
      </w:pPr>
      <w:r>
        <w:t>Placeholder</w:t>
      </w:r>
    </w:p>
    <w:p w14:paraId="2C6C052D" w14:textId="77777777" w:rsidR="00D11F82" w:rsidRDefault="00811D20" w:rsidP="00F70DF2">
      <w:pPr>
        <w:pStyle w:val="Heading2"/>
      </w:pPr>
      <w:bookmarkStart w:id="2" w:name="clinical-manifestations-of-streptococcus"/>
      <w:bookmarkEnd w:id="2"/>
      <w:r>
        <w:t xml:space="preserve">Clinical manifestations of </w:t>
      </w:r>
      <w:r>
        <w:rPr>
          <w:i/>
        </w:rPr>
        <w:t>Streptococcus pneumoniae</w:t>
      </w:r>
    </w:p>
    <w:p w14:paraId="470F5E52" w14:textId="77777777" w:rsidR="00D11F82" w:rsidRDefault="00811D20" w:rsidP="00F70DF2">
      <w:pPr>
        <w:pStyle w:val="Heading3"/>
      </w:pPr>
      <w:bookmarkStart w:id="3" w:name="acute-otitis-media"/>
      <w:bookmarkEnd w:id="3"/>
      <w:r>
        <w:t>Acute otitis media</w:t>
      </w:r>
    </w:p>
    <w:p w14:paraId="33A25ADD" w14:textId="77777777" w:rsidR="00D11F82" w:rsidRDefault="00811D20" w:rsidP="00F70DF2">
      <w:pPr>
        <w:pStyle w:val="Heading4"/>
      </w:pPr>
      <w:bookmarkStart w:id="4" w:name="pathogens-implicated-in-acute-otitis-med"/>
      <w:bookmarkEnd w:id="4"/>
      <w:r>
        <w:lastRenderedPageBreak/>
        <w:t>Pathogens implicated in acute otitis media</w:t>
      </w:r>
    </w:p>
    <w:p w14:paraId="7684996A" w14:textId="77777777" w:rsidR="00D11F82" w:rsidRDefault="00811D20" w:rsidP="00F70DF2">
      <w:pPr>
        <w:pStyle w:val="Heading4"/>
      </w:pPr>
      <w:bookmarkStart w:id="5" w:name="healthcare-burden-of-otitis-media"/>
      <w:bookmarkEnd w:id="5"/>
      <w:r>
        <w:t>Healthcare burden of otitis media</w:t>
      </w:r>
    </w:p>
    <w:p w14:paraId="57FE5C23" w14:textId="77777777" w:rsidR="00D11F82" w:rsidRDefault="00811D20" w:rsidP="00F70DF2">
      <w:pPr>
        <w:pStyle w:val="Heading4"/>
      </w:pPr>
      <w:bookmarkStart w:id="6" w:name="tympanostomy-tube-procedures"/>
      <w:bookmarkEnd w:id="6"/>
      <w:proofErr w:type="spellStart"/>
      <w:r>
        <w:t>Tympanostomy</w:t>
      </w:r>
      <w:proofErr w:type="spellEnd"/>
      <w:r>
        <w:t xml:space="preserve"> tube procedures</w:t>
      </w:r>
    </w:p>
    <w:p w14:paraId="54218274" w14:textId="77777777" w:rsidR="00D11F82" w:rsidRDefault="00811D20" w:rsidP="00F70DF2">
      <w:pPr>
        <w:pStyle w:val="Heading4"/>
      </w:pPr>
      <w:bookmarkStart w:id="7" w:name="acute-otitis-media-in-iceland"/>
      <w:bookmarkEnd w:id="7"/>
      <w:r>
        <w:t>Acute otitis media in Iceland</w:t>
      </w:r>
    </w:p>
    <w:p w14:paraId="249690E2" w14:textId="77777777" w:rsidR="00D11F82" w:rsidRDefault="00811D20" w:rsidP="00F70DF2">
      <w:pPr>
        <w:pStyle w:val="Heading3"/>
      </w:pPr>
      <w:bookmarkStart w:id="8" w:name="pneumonia"/>
      <w:bookmarkEnd w:id="8"/>
      <w:r>
        <w:t>Pneumonia</w:t>
      </w:r>
    </w:p>
    <w:p w14:paraId="3F40E16E" w14:textId="77777777" w:rsidR="00D11F82" w:rsidRDefault="00811D20" w:rsidP="00F70DF2">
      <w:pPr>
        <w:pStyle w:val="Heading4"/>
      </w:pPr>
      <w:bookmarkStart w:id="9" w:name="pathogens-causing-pneumonia"/>
      <w:bookmarkEnd w:id="9"/>
      <w:r>
        <w:t>Pathogens causing pneumonia</w:t>
      </w:r>
    </w:p>
    <w:p w14:paraId="3714FCB2" w14:textId="77777777" w:rsidR="00D11F82" w:rsidRDefault="00811D20" w:rsidP="00F70DF2">
      <w:pPr>
        <w:pStyle w:val="Heading4"/>
      </w:pPr>
      <w:bookmarkStart w:id="10" w:name="healthcare-burden-of-pneumonia"/>
      <w:bookmarkEnd w:id="10"/>
      <w:r>
        <w:t>Healthcare burden of pneumonia</w:t>
      </w:r>
    </w:p>
    <w:p w14:paraId="3B2F1A4C" w14:textId="77777777" w:rsidR="00D11F82" w:rsidRDefault="00811D20" w:rsidP="00F70DF2">
      <w:pPr>
        <w:pStyle w:val="Heading4"/>
      </w:pPr>
      <w:bookmarkStart w:id="11" w:name="pneumonia-in-iceland"/>
      <w:bookmarkEnd w:id="11"/>
      <w:r>
        <w:t>Pneumonia in Iceland</w:t>
      </w:r>
    </w:p>
    <w:p w14:paraId="1910A317" w14:textId="77777777" w:rsidR="00D11F82" w:rsidRDefault="00811D20" w:rsidP="00F70DF2">
      <w:pPr>
        <w:pStyle w:val="Heading3"/>
      </w:pPr>
      <w:bookmarkStart w:id="12" w:name="invasive-pneumococcal-disease"/>
      <w:bookmarkEnd w:id="12"/>
      <w:r>
        <w:t>Invasive pneumococcal disease</w:t>
      </w:r>
    </w:p>
    <w:p w14:paraId="2E4D55CA" w14:textId="77777777" w:rsidR="00D11F82" w:rsidRDefault="00811D20" w:rsidP="00F70DF2">
      <w:pPr>
        <w:pStyle w:val="Heading2"/>
      </w:pPr>
      <w:bookmarkStart w:id="13" w:name="pneumococcal-vaccines"/>
      <w:bookmarkEnd w:id="13"/>
      <w:r>
        <w:t>Pneumococcal vaccines</w:t>
      </w:r>
    </w:p>
    <w:p w14:paraId="67E0F535" w14:textId="77777777" w:rsidR="00D11F82" w:rsidRDefault="00811D20" w:rsidP="00F70DF2">
      <w:pPr>
        <w:pStyle w:val="Heading3"/>
      </w:pPr>
      <w:bookmarkStart w:id="14" w:name="a-brief-history-of-pneumococcal-vaccinat"/>
      <w:bookmarkEnd w:id="14"/>
      <w:r>
        <w:t>A brief history of pneumococcal vaccination</w:t>
      </w:r>
    </w:p>
    <w:p w14:paraId="3C2BCF64" w14:textId="77777777" w:rsidR="00D11F82" w:rsidRDefault="00811D20" w:rsidP="00F70DF2">
      <w:pPr>
        <w:pStyle w:val="Heading3"/>
      </w:pPr>
      <w:bookmarkStart w:id="15" w:name="key-concepts-in-pneumococcal-vaccine-epi"/>
      <w:bookmarkEnd w:id="15"/>
      <w:r>
        <w:t>Key concepts in pneumococcal vaccine epidemiology</w:t>
      </w:r>
    </w:p>
    <w:p w14:paraId="77C000B2" w14:textId="77777777" w:rsidR="00D11F82" w:rsidRDefault="00811D20" w:rsidP="00F70DF2">
      <w:pPr>
        <w:pStyle w:val="Heading3"/>
      </w:pPr>
      <w:r>
        <w:t>The impact of pneumococcal conjugate vaccines on otitis media</w:t>
      </w:r>
    </w:p>
    <w:p w14:paraId="1BE7B6E9" w14:textId="77777777" w:rsidR="00D11F82" w:rsidRDefault="00811D20" w:rsidP="00F70DF2">
      <w:pPr>
        <w:pStyle w:val="Heading4"/>
      </w:pPr>
      <w:bookmarkStart w:id="16" w:name="randomized-controlled-trials"/>
      <w:bookmarkEnd w:id="16"/>
      <w:r>
        <w:t>Randomized controlled trials</w:t>
      </w:r>
    </w:p>
    <w:p w14:paraId="2360C111" w14:textId="77777777" w:rsidR="00D11F82" w:rsidRDefault="00811D20" w:rsidP="00F70DF2">
      <w:pPr>
        <w:pStyle w:val="Heading4"/>
      </w:pPr>
      <w:bookmarkStart w:id="17" w:name="observational-studies"/>
      <w:bookmarkEnd w:id="17"/>
      <w:r>
        <w:t>Observational studies</w:t>
      </w:r>
    </w:p>
    <w:p w14:paraId="51DB7A66" w14:textId="77777777" w:rsidR="00D11F82" w:rsidRDefault="00811D20" w:rsidP="00F70DF2">
      <w:pPr>
        <w:pStyle w:val="Heading3"/>
      </w:pPr>
      <w:r>
        <w:t>The impact of pneumococcal conjugate vaccines on pneumonia</w:t>
      </w:r>
    </w:p>
    <w:p w14:paraId="6BF370FF" w14:textId="77777777" w:rsidR="00D11F82" w:rsidRDefault="00811D20" w:rsidP="00F70DF2">
      <w:pPr>
        <w:pStyle w:val="Heading3"/>
      </w:pPr>
      <w:bookmarkStart w:id="18" w:name="the-impact-of-pneumococcal-conjugate-vac"/>
      <w:bookmarkEnd w:id="18"/>
      <w:r>
        <w:t>The impact of pneumococcal conjugate vaccines on Invasive pneumococcal disease</w:t>
      </w:r>
    </w:p>
    <w:p w14:paraId="7542CD96" w14:textId="77777777" w:rsidR="00D11F82" w:rsidRDefault="00811D20" w:rsidP="00F70DF2">
      <w:pPr>
        <w:pStyle w:val="Heading2"/>
      </w:pPr>
      <w:bookmarkStart w:id="19" w:name="cost-effectiveness-in-the-context-of-pne"/>
      <w:bookmarkEnd w:id="19"/>
      <w:r>
        <w:t>Cost-effectiveness in the context of pneumococcal conjugate vaccination</w:t>
      </w:r>
    </w:p>
    <w:p w14:paraId="1ED5E383" w14:textId="77777777" w:rsidR="00D11F82" w:rsidRDefault="00811D20" w:rsidP="00F70DF2">
      <w:pPr>
        <w:pStyle w:val="Heading3"/>
      </w:pPr>
      <w:bookmarkStart w:id="20" w:name="measurement-of-effectiveness-and-choice-"/>
      <w:bookmarkEnd w:id="20"/>
      <w:r>
        <w:t>Measurement of effectiveness and choice of health outcomes</w:t>
      </w:r>
    </w:p>
    <w:p w14:paraId="0E85E159" w14:textId="77777777" w:rsidR="00D11F82" w:rsidRDefault="00811D20" w:rsidP="00F70DF2">
      <w:pPr>
        <w:pStyle w:val="Heading4"/>
      </w:pPr>
      <w:bookmarkStart w:id="21" w:name="health-outcomes-considered"/>
      <w:bookmarkEnd w:id="21"/>
      <w:r>
        <w:t>Health outcomes considered</w:t>
      </w:r>
    </w:p>
    <w:p w14:paraId="4122D51F" w14:textId="77777777" w:rsidR="00D11F82" w:rsidRDefault="00811D20" w:rsidP="00F70DF2">
      <w:pPr>
        <w:pStyle w:val="Heading4"/>
      </w:pPr>
      <w:bookmarkStart w:id="22" w:name="effectiveness-of-pneumococcal-conjugate-"/>
      <w:bookmarkEnd w:id="22"/>
      <w:r>
        <w:t>Effectiveness of pneumococcal conjugate vaccines</w:t>
      </w:r>
    </w:p>
    <w:p w14:paraId="7056CC2B" w14:textId="77777777" w:rsidR="00D11F82" w:rsidRDefault="00811D20" w:rsidP="00F70DF2">
      <w:pPr>
        <w:pStyle w:val="Heading3"/>
      </w:pPr>
      <w:bookmarkStart w:id="23" w:name="estimating-resources-and-cost"/>
      <w:bookmarkEnd w:id="23"/>
      <w:r>
        <w:t>Estimating resources and cost</w:t>
      </w:r>
    </w:p>
    <w:p w14:paraId="4CE37984" w14:textId="77777777" w:rsidR="00D11F82" w:rsidRDefault="00811D20" w:rsidP="00F70DF2">
      <w:pPr>
        <w:pStyle w:val="Heading1"/>
      </w:pPr>
      <w:bookmarkStart w:id="24" w:name="aims"/>
      <w:bookmarkEnd w:id="24"/>
      <w:r>
        <w:lastRenderedPageBreak/>
        <w:t>Aims</w:t>
      </w:r>
    </w:p>
    <w:p w14:paraId="4DB9AC5F" w14:textId="77777777" w:rsidR="00D11F82" w:rsidRDefault="00811D20" w:rsidP="00F70DF2">
      <w:pPr>
        <w:pStyle w:val="Heading1"/>
      </w:pPr>
      <w:bookmarkStart w:id="25" w:name="methods"/>
      <w:bookmarkEnd w:id="25"/>
      <w:r>
        <w:t>Materials and methods</w:t>
      </w:r>
    </w:p>
    <w:p w14:paraId="6716962C" w14:textId="77777777" w:rsidR="00D11F82" w:rsidRDefault="00811D20" w:rsidP="00F70DF2">
      <w:pPr>
        <w:jc w:val="left"/>
      </w:pPr>
      <w:r>
        <w:t>Placeholder</w:t>
      </w:r>
    </w:p>
    <w:p w14:paraId="688BF1C5" w14:textId="77777777" w:rsidR="00D11F82" w:rsidRDefault="00811D20" w:rsidP="00F70DF2">
      <w:pPr>
        <w:pStyle w:val="Heading2"/>
      </w:pPr>
      <w:bookmarkStart w:id="26" w:name="data-collection-and-sources"/>
      <w:bookmarkEnd w:id="26"/>
      <w:r>
        <w:t>Data collection and sources</w:t>
      </w:r>
    </w:p>
    <w:p w14:paraId="5BC6FFF6" w14:textId="77777777" w:rsidR="00D11F82" w:rsidRDefault="00811D20" w:rsidP="00F70DF2">
      <w:pPr>
        <w:pStyle w:val="Heading3"/>
      </w:pPr>
      <w:bookmarkStart w:id="27" w:name="statistics-iceland"/>
      <w:bookmarkEnd w:id="27"/>
      <w:r>
        <w:t>Statistics Iceland</w:t>
      </w:r>
    </w:p>
    <w:p w14:paraId="7C5661B2" w14:textId="77777777" w:rsidR="00D11F82" w:rsidRDefault="00811D20" w:rsidP="00F70DF2">
      <w:pPr>
        <w:pStyle w:val="Heading3"/>
      </w:pPr>
      <w:bookmarkStart w:id="28" w:name="landspitali-university-hospital-inpatien"/>
      <w:bookmarkEnd w:id="28"/>
      <w:proofErr w:type="spellStart"/>
      <w:r>
        <w:t>Landspitali</w:t>
      </w:r>
      <w:proofErr w:type="spellEnd"/>
      <w:r>
        <w:t xml:space="preserve"> University Hospital inpatient registry</w:t>
      </w:r>
    </w:p>
    <w:p w14:paraId="18EEE7FF" w14:textId="77777777" w:rsidR="00D11F82" w:rsidRDefault="00811D20" w:rsidP="00F70DF2">
      <w:pPr>
        <w:pStyle w:val="Heading3"/>
      </w:pPr>
      <w:bookmarkStart w:id="29" w:name="the-primary-care-registry"/>
      <w:bookmarkEnd w:id="29"/>
      <w:r>
        <w:t>The Primary Care Registry</w:t>
      </w:r>
    </w:p>
    <w:p w14:paraId="2046DEB5" w14:textId="77777777" w:rsidR="00D11F82" w:rsidRDefault="00811D20" w:rsidP="00F70DF2">
      <w:pPr>
        <w:pStyle w:val="Heading3"/>
      </w:pPr>
      <w:bookmarkStart w:id="30" w:name="the-national-vaccine-registry"/>
      <w:bookmarkEnd w:id="30"/>
      <w:r>
        <w:t>The National Vaccine Registry</w:t>
      </w:r>
    </w:p>
    <w:p w14:paraId="59DA7AA7" w14:textId="77777777" w:rsidR="00D11F82" w:rsidRDefault="00811D20" w:rsidP="00F70DF2">
      <w:pPr>
        <w:pStyle w:val="Heading3"/>
      </w:pPr>
      <w:bookmarkStart w:id="31" w:name="the-national-drug-prescription-registry"/>
      <w:bookmarkEnd w:id="31"/>
      <w:r>
        <w:t>The National Drug Prescription Registry</w:t>
      </w:r>
    </w:p>
    <w:p w14:paraId="2DA03BA6" w14:textId="77777777" w:rsidR="00D11F82" w:rsidRDefault="00811D20" w:rsidP="00F70DF2">
      <w:pPr>
        <w:pStyle w:val="Heading3"/>
      </w:pPr>
      <w:bookmarkStart w:id="32" w:name="reimbursement-database-of-icelandic-heal"/>
      <w:bookmarkEnd w:id="32"/>
      <w:r>
        <w:t>Reimbursement database of Icelandic Health Insurance</w:t>
      </w:r>
    </w:p>
    <w:p w14:paraId="771D271E" w14:textId="77777777" w:rsidR="00D11F82" w:rsidRDefault="00811D20" w:rsidP="00F70DF2">
      <w:pPr>
        <w:pStyle w:val="Heading2"/>
      </w:pPr>
      <w:bookmarkStart w:id="33" w:name="paper-1"/>
      <w:bookmarkEnd w:id="33"/>
      <w:r>
        <w:t>Paper 1</w:t>
      </w:r>
    </w:p>
    <w:p w14:paraId="3472A59B" w14:textId="77777777" w:rsidR="00D11F82" w:rsidRDefault="00811D20" w:rsidP="00F70DF2">
      <w:pPr>
        <w:jc w:val="left"/>
      </w:pPr>
      <w:r>
        <w:t xml:space="preserve">The </w:t>
      </w:r>
      <w:ins w:id="34" w:author="andrea55" w:date="2018-11-05T13:34:00Z">
        <w:r w:rsidR="00B80DF4">
          <w:t>objecti</w:t>
        </w:r>
      </w:ins>
      <w:ins w:id="35" w:author="andrea55" w:date="2018-11-05T13:41:00Z">
        <w:r w:rsidR="00B80DF4">
          <w:t>ve</w:t>
        </w:r>
      </w:ins>
      <w:ins w:id="36" w:author="andrea55" w:date="2018-11-05T13:34:00Z">
        <w:r w:rsidR="00B80DF4">
          <w:t xml:space="preserve"> of Paper 1 </w:t>
        </w:r>
      </w:ins>
      <w:del w:id="37" w:author="andrea55" w:date="2018-11-05T13:34:00Z">
        <w:r w:rsidDel="00B80DF4">
          <w:delText xml:space="preserve">aim </w:delText>
        </w:r>
      </w:del>
      <w:r>
        <w:t xml:space="preserve">was to evaluate whether the introduction of PHiD-CV10 </w:t>
      </w:r>
      <w:del w:id="38" w:author="andrea55" w:date="2018-11-05T13:46:00Z">
        <w:r w:rsidDel="001E4820">
          <w:delText>was associated</w:delText>
        </w:r>
      </w:del>
      <w:ins w:id="39" w:author="andrea55" w:date="2018-11-05T13:46:00Z">
        <w:r w:rsidR="001E4820">
          <w:t>corresponds to</w:t>
        </w:r>
      </w:ins>
      <w:r>
        <w:t xml:space="preserve"> </w:t>
      </w:r>
      <w:del w:id="40" w:author="andrea55" w:date="2018-11-05T13:46:00Z">
        <w:r w:rsidDel="001E4820">
          <w:delText xml:space="preserve">with </w:delText>
        </w:r>
      </w:del>
      <w:r>
        <w:t xml:space="preserve">a reduction in the incidence of otitis media with treatment failure. Treatment of otitis media with ceftriaxone was used as proxy for treatment failure. Ceftriaxone use for other </w:t>
      </w:r>
      <w:del w:id="41" w:author="andrea55" w:date="2018-11-05T13:47:00Z">
        <w:r w:rsidDel="001E4820">
          <w:delText xml:space="preserve">diagnosis </w:delText>
        </w:r>
      </w:del>
      <w:ins w:id="42" w:author="andrea55" w:date="2018-11-05T13:47:00Z">
        <w:r w:rsidR="001E4820">
          <w:t xml:space="preserve">diagnoses </w:t>
        </w:r>
      </w:ins>
      <w:r>
        <w:t xml:space="preserve">and in older children </w:t>
      </w:r>
      <w:del w:id="43" w:author="andrea55" w:date="2018-11-05T13:47:00Z">
        <w:r w:rsidDel="001E4820">
          <w:delText xml:space="preserve">were </w:delText>
        </w:r>
      </w:del>
      <w:ins w:id="44" w:author="andrea55" w:date="2018-11-05T13:47:00Z">
        <w:r w:rsidR="001E4820">
          <w:t xml:space="preserve">was </w:t>
        </w:r>
      </w:ins>
      <w:r>
        <w:t xml:space="preserve">used as </w:t>
      </w:r>
      <w:ins w:id="45" w:author="andrea55" w:date="2018-11-05T13:47:00Z">
        <w:r w:rsidR="001E4820">
          <w:t xml:space="preserve">a </w:t>
        </w:r>
      </w:ins>
      <w:r>
        <w:t>comparator</w:t>
      </w:r>
      <w:del w:id="46" w:author="andrea55" w:date="2018-11-05T13:48:00Z">
        <w:r w:rsidDel="001E4820">
          <w:delText>s</w:delText>
        </w:r>
      </w:del>
      <w:r>
        <w:t>.</w:t>
      </w:r>
    </w:p>
    <w:p w14:paraId="2D4800F4" w14:textId="77777777" w:rsidR="00294ACA" w:rsidRDefault="00811D20" w:rsidP="00294ACA">
      <w:pPr>
        <w:pStyle w:val="BodyText"/>
        <w:jc w:val="left"/>
        <w:rPr>
          <w:ins w:id="47" w:author="andrea55" w:date="2018-11-05T14:19:00Z"/>
        </w:rPr>
      </w:pPr>
      <w:r>
        <w:t xml:space="preserve">All children under eighteen years of age who visited Children’s Hospital Iceland between January 1, 2008 and December 31, 2015 were included. </w:t>
      </w:r>
      <w:ins w:id="48" w:author="andrea55" w:date="2018-11-05T14:19:00Z">
        <w:r w:rsidR="00294ACA">
          <w:t>Children’s Hospital Iceland’s referral area was defined as a 100km driving distance from the hospital. Population demographic data for the referral area was obtained from Statistics Iceland (www.statice.is).</w:t>
        </w:r>
      </w:ins>
    </w:p>
    <w:p w14:paraId="3E595BB8" w14:textId="77777777" w:rsidR="00D11F82" w:rsidDel="00294ACA" w:rsidRDefault="00811D20" w:rsidP="00F70DF2">
      <w:pPr>
        <w:pStyle w:val="BodyText"/>
        <w:jc w:val="left"/>
        <w:rPr>
          <w:del w:id="49" w:author="andrea55" w:date="2018-11-05T14:19:00Z"/>
        </w:rPr>
      </w:pPr>
      <w:r>
        <w:t xml:space="preserve">Data were extracted from </w:t>
      </w:r>
      <w:proofErr w:type="spellStart"/>
      <w:r>
        <w:t>Landspitali</w:t>
      </w:r>
      <w:proofErr w:type="spellEnd"/>
      <w:r>
        <w:t xml:space="preserve"> University Hospital’s inpatient registry. A visit was included </w:t>
      </w:r>
      <w:ins w:id="50" w:author="andrea55" w:date="2018-11-05T13:51:00Z">
        <w:r w:rsidR="001E4820">
          <w:t xml:space="preserve">in the study </w:t>
        </w:r>
      </w:ins>
      <w:r>
        <w:t xml:space="preserve">if an ICD-10 code of </w:t>
      </w:r>
      <w:proofErr w:type="spellStart"/>
      <w:r>
        <w:t>Nonsuppurative</w:t>
      </w:r>
      <w:proofErr w:type="spellEnd"/>
      <w:r>
        <w:t xml:space="preserve"> otitis media (H65) or </w:t>
      </w:r>
      <w:proofErr w:type="spellStart"/>
      <w:r>
        <w:t>Suppurative</w:t>
      </w:r>
      <w:proofErr w:type="spellEnd"/>
      <w:r>
        <w:t xml:space="preserve"> and unspecified otitis media (H66) was </w:t>
      </w:r>
      <w:del w:id="51" w:author="andrea55" w:date="2018-11-05T13:52:00Z">
        <w:r w:rsidDel="001E4820">
          <w:delText xml:space="preserve">recorded </w:delText>
        </w:r>
      </w:del>
      <w:ins w:id="52" w:author="andrea55" w:date="2018-11-05T13:52:00Z">
        <w:r w:rsidR="001E4820">
          <w:t xml:space="preserve">logged </w:t>
        </w:r>
      </w:ins>
      <w:r>
        <w:t>in the medical record</w:t>
      </w:r>
      <w:ins w:id="53" w:author="andrea55" w:date="2018-11-05T14:16:00Z">
        <w:r w:rsidR="00294ACA">
          <w:t>s</w:t>
        </w:r>
      </w:ins>
      <w:r>
        <w:t xml:space="preserve">, or if a child received one or more doses of ceftriaxone. </w:t>
      </w:r>
      <w:ins w:id="54" w:author="andrea55" w:date="2018-11-05T13:59:00Z">
        <w:r w:rsidR="00291449">
          <w:t xml:space="preserve">All </w:t>
        </w:r>
      </w:ins>
      <w:r>
        <w:t xml:space="preserve">Ceftriaxone use was </w:t>
      </w:r>
      <w:commentRangeStart w:id="55"/>
      <w:del w:id="56" w:author="andrea55" w:date="2018-11-05T13:59:00Z">
        <w:r w:rsidDel="00291449">
          <w:delText>systematically</w:delText>
        </w:r>
      </w:del>
      <w:commentRangeEnd w:id="55"/>
      <w:r w:rsidR="007779E9">
        <w:rPr>
          <w:rStyle w:val="CommentReference"/>
          <w:lang w:val="en-US"/>
        </w:rPr>
        <w:commentReference w:id="55"/>
      </w:r>
      <w:del w:id="57" w:author="andrea55" w:date="2018-11-05T13:59:00Z">
        <w:r w:rsidDel="00291449">
          <w:delText xml:space="preserve"> </w:delText>
        </w:r>
      </w:del>
      <w:r>
        <w:t xml:space="preserve">extracted from the hospital’s medication administration system using the ATC code J01DD04. </w:t>
      </w:r>
      <w:del w:id="58" w:author="andrea55" w:date="2018-11-05T13:59:00Z">
        <w:r w:rsidDel="00291449">
          <w:delText xml:space="preserve">All </w:delText>
        </w:r>
      </w:del>
      <w:ins w:id="59" w:author="andrea55" w:date="2018-11-05T13:59:00Z">
        <w:r w:rsidR="00291449">
          <w:t>Th</w:t>
        </w:r>
      </w:ins>
      <w:ins w:id="60" w:author="andrea55" w:date="2018-11-05T14:17:00Z">
        <w:r w:rsidR="00294ACA">
          <w:t xml:space="preserve">ose </w:t>
        </w:r>
      </w:ins>
      <w:r>
        <w:t xml:space="preserve">associated </w:t>
      </w:r>
      <w:ins w:id="61" w:author="andrea55" w:date="2018-11-05T14:00:00Z">
        <w:r w:rsidR="00291449">
          <w:t xml:space="preserve">with </w:t>
        </w:r>
      </w:ins>
      <w:r>
        <w:t xml:space="preserve">ICD-10 diagnoses </w:t>
      </w:r>
      <w:r>
        <w:lastRenderedPageBreak/>
        <w:t xml:space="preserve">were then obtained from the inpatient registry. The total number of visits per calendar year regardless of diagnosis was provided by the hospital. </w:t>
      </w:r>
      <w:del w:id="62" w:author="andrea55" w:date="2018-11-05T14:19:00Z">
        <w:r w:rsidDel="00294ACA">
          <w:delText>Children’s Hospital Iceland’s referral area was defined as a 100km driving distance from the hospital. Population demographic data for the referral area was obtained from Statistics Iceland (www.statice.is).</w:delText>
        </w:r>
      </w:del>
    </w:p>
    <w:p w14:paraId="05207BD6" w14:textId="77777777" w:rsidR="00D11F82" w:rsidRDefault="00811D20" w:rsidP="00F70DF2">
      <w:pPr>
        <w:pStyle w:val="BodyText"/>
        <w:jc w:val="left"/>
      </w:pPr>
      <w:r>
        <w:t>Pre-vaccine (2008-2011) and post-vaccine (2012-2015) periods were defined based on the year of vaccine introduction. Because hospital visits for otitis media are uncommon in older children, the primary analysis was restricted to children under four years of age. Ceftriaxone use was analysed in three separate diagnostic groups</w:t>
      </w:r>
      <w:ins w:id="63" w:author="andrea55" w:date="2018-11-05T14:03:00Z">
        <w:r w:rsidR="00291449">
          <w:t>.</w:t>
        </w:r>
      </w:ins>
      <w:r>
        <w:br/>
      </w:r>
      <w:del w:id="64" w:author="andrea55" w:date="2018-11-05T14:09:00Z">
        <w:r w:rsidDel="007779E9">
          <w:delText>A visit</w:delText>
        </w:r>
      </w:del>
      <w:ins w:id="65" w:author="andrea55" w:date="2018-11-05T14:09:00Z">
        <w:r w:rsidR="007779E9">
          <w:t xml:space="preserve">Ceftriaxone </w:t>
        </w:r>
        <w:proofErr w:type="spellStart"/>
        <w:r w:rsidR="007779E9">
          <w:t>use</w:t>
        </w:r>
      </w:ins>
      <w:del w:id="66" w:author="andrea55" w:date="2018-11-05T14:07:00Z">
        <w:r w:rsidDel="007779E9">
          <w:delText xml:space="preserve"> </w:delText>
        </w:r>
      </w:del>
      <w:proofErr w:type="gramStart"/>
      <w:r>
        <w:t>was</w:t>
      </w:r>
      <w:proofErr w:type="spellEnd"/>
      <w:r>
        <w:t xml:space="preserve"> considered to be</w:t>
      </w:r>
      <w:proofErr w:type="gramEnd"/>
      <w:r>
        <w:t xml:space="preserve"> due to otitis media if an ICD-10 code of </w:t>
      </w:r>
      <w:proofErr w:type="spellStart"/>
      <w:r>
        <w:t>Nonsuppurative</w:t>
      </w:r>
      <w:proofErr w:type="spellEnd"/>
      <w:r>
        <w:t xml:space="preserve"> otitis media (H65) or </w:t>
      </w:r>
      <w:proofErr w:type="spellStart"/>
      <w:r>
        <w:t>Suppurative</w:t>
      </w:r>
      <w:proofErr w:type="spellEnd"/>
      <w:r>
        <w:t xml:space="preserve"> and unspecified otitis media (H66) was recorded. Pneumonia visits </w:t>
      </w:r>
      <w:ins w:id="67" w:author="andrea55" w:date="2018-11-05T14:10:00Z">
        <w:r w:rsidR="007779E9">
          <w:t xml:space="preserve">resulting in the drug's use </w:t>
        </w:r>
      </w:ins>
      <w:r>
        <w:t xml:space="preserve">were defined based on ICD-10 codes Bacterial pneumonia, not elsewhere classified (J15) or Pneumonia, unspecified organism (J18). Finally, visits </w:t>
      </w:r>
      <w:del w:id="68" w:author="andrea55" w:date="2018-11-05T14:11:00Z">
        <w:r w:rsidDel="007779E9">
          <w:delText xml:space="preserve">associated with ceftriaxone administration </w:delText>
        </w:r>
      </w:del>
      <w:r>
        <w:t xml:space="preserve">that did not fall into either of the above </w:t>
      </w:r>
      <w:del w:id="69" w:author="andrea55" w:date="2018-11-05T14:11:00Z">
        <w:r w:rsidDel="007779E9">
          <w:delText xml:space="preserve">categories </w:delText>
        </w:r>
      </w:del>
      <w:ins w:id="70" w:author="andrea55" w:date="2018-11-05T14:12:00Z">
        <w:r w:rsidR="007779E9">
          <w:t xml:space="preserve">diagnostic </w:t>
        </w:r>
      </w:ins>
      <w:ins w:id="71" w:author="andrea55" w:date="2018-11-05T14:11:00Z">
        <w:r w:rsidR="007779E9">
          <w:t xml:space="preserve">parameters </w:t>
        </w:r>
      </w:ins>
      <w:r>
        <w:t>were classified together</w:t>
      </w:r>
      <w:ins w:id="72" w:author="andrea55" w:date="2018-11-05T14:11:00Z">
        <w:r w:rsidR="007779E9">
          <w:t xml:space="preserve"> in a third category</w:t>
        </w:r>
      </w:ins>
      <w:r>
        <w:t>.</w:t>
      </w:r>
    </w:p>
    <w:p w14:paraId="4A3B79FD" w14:textId="77777777" w:rsidR="00D11F82" w:rsidRDefault="00811D20" w:rsidP="00F70DF2">
      <w:pPr>
        <w:pStyle w:val="BodyText"/>
        <w:jc w:val="left"/>
      </w:pPr>
      <w:r>
        <w:t>The number of ceftriaxone treatment episodes per diagnostic group were aggregated by calendar month. An episode was considered distinct if no ceftriaxone administration was documented in the previous fourteen days. Incidence rates (IR) per 1,000 person-years were calculated by dividing the monthly number of ceftriaxone episodes per diagnostic group by the person-time of children in the referral area.</w:t>
      </w:r>
    </w:p>
    <w:p w14:paraId="66C3B00E" w14:textId="77777777" w:rsidR="00D11F82" w:rsidRDefault="00811D20" w:rsidP="00F70DF2">
      <w:pPr>
        <w:pStyle w:val="BodyText"/>
        <w:jc w:val="left"/>
      </w:pPr>
      <w:r>
        <w:t xml:space="preserve">The IR of OM visits were similarly defined and calculated. If a decrease were to be observed in the number of ceftriaxone treated OM episodes, it could be due to </w:t>
      </w:r>
      <w:ins w:id="73" w:author="andrea55" w:date="2018-11-05T14:13:00Z">
        <w:r w:rsidR="007779E9">
          <w:t xml:space="preserve">either </w:t>
        </w:r>
      </w:ins>
      <w:r>
        <w:t>a decrease in the number of OM visits or a decrease in the use of ceftriaxone. To evaluate this, the incidence risk of ceftriaxone treatment per 1,000 OM visits was calculated for the pre- and post-vaccine periods.</w:t>
      </w:r>
    </w:p>
    <w:p w14:paraId="7C45FE6C" w14:textId="77777777" w:rsidR="00D11F82" w:rsidRDefault="00811D20" w:rsidP="00F70DF2">
      <w:pPr>
        <w:pStyle w:val="BodyText"/>
        <w:jc w:val="left"/>
      </w:pPr>
      <w:r>
        <w:t xml:space="preserve">Statistical analysis was performed in R version 3.4.4. (R Core Team </w:t>
      </w:r>
      <w:hyperlink w:anchor="ref-R-base">
        <w:r>
          <w:rPr>
            <w:rStyle w:val="Hyperlink"/>
          </w:rPr>
          <w:t>2018</w:t>
        </w:r>
      </w:hyperlink>
      <w:r>
        <w:t xml:space="preserve">) using the </w:t>
      </w:r>
      <w:proofErr w:type="spellStart"/>
      <w:r>
        <w:t>epiR</w:t>
      </w:r>
      <w:proofErr w:type="spellEnd"/>
      <w:r>
        <w:t xml:space="preserve"> package (Stevenson et al. </w:t>
      </w:r>
      <w:hyperlink w:anchor="ref-R-epiR">
        <w:r>
          <w:rPr>
            <w:rStyle w:val="Hyperlink"/>
          </w:rPr>
          <w:t>2017</w:t>
        </w:r>
      </w:hyperlink>
      <w:r>
        <w:t>). Incidence rate ratios (IRR) between the pre- and post-vaccine periods were calculated using the formula</w:t>
      </w:r>
    </w:p>
    <w:p w14:paraId="243E604F" w14:textId="77777777" w:rsidR="00D11F82" w:rsidRDefault="00811D20" w:rsidP="00F70DF2">
      <w:pPr>
        <w:pStyle w:val="BodyText"/>
        <w:jc w:val="left"/>
      </w:pPr>
      <m:oMathPara>
        <m:oMathParaPr>
          <m:jc m:val="center"/>
        </m:oMathParaPr>
        <m:oMath>
          <m:r>
            <w:rPr>
              <w:rFonts w:ascii="Cambria Math" w:hAnsi="Cambria Math"/>
            </w:rPr>
            <m:t>IRR=</m:t>
          </m:r>
          <m:f>
            <m:fPr>
              <m:ctrlPr>
                <w:rPr>
                  <w:rFonts w:ascii="Cambria Math" w:hAnsi="Cambria Math"/>
                </w:rPr>
              </m:ctrlPr>
            </m:fPr>
            <m:num>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post-va</m:t>
                  </m:r>
                  <w:bookmarkStart w:id="74" w:name="_GoBack"/>
                  <w:bookmarkEnd w:id="74"/>
                  <m:r>
                    <w:rPr>
                      <w:rFonts w:ascii="Cambria Math" w:hAnsi="Cambria Math"/>
                    </w:rPr>
                    <m:t>ccine</m:t>
                  </m:r>
                </m:sub>
              </m:sSub>
            </m:num>
            <m:den>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pre-vaccine</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post</m:t>
                  </m:r>
                </m:sub>
              </m:sSub>
            </m:num>
            <m:den>
              <m:sSub>
                <m:sSubPr>
                  <m:ctrlPr>
                    <w:rPr>
                      <w:rFonts w:ascii="Cambria Math" w:hAnsi="Cambria Math"/>
                    </w:rPr>
                  </m:ctrlPr>
                </m:sSubPr>
                <m:e>
                  <m:r>
                    <w:rPr>
                      <w:rFonts w:ascii="Cambria Math" w:hAnsi="Cambria Math"/>
                    </w:rPr>
                    <m:t>d</m:t>
                  </m:r>
                </m:e>
                <m:sub>
                  <m:r>
                    <w:rPr>
                      <w:rFonts w:ascii="Cambria Math" w:hAnsi="Cambria Math"/>
                    </w:rPr>
                    <m:t>pre</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pre</m:t>
                  </m:r>
                </m:sub>
              </m:sSub>
            </m:den>
          </m:f>
        </m:oMath>
      </m:oMathPara>
    </w:p>
    <w:p w14:paraId="08017FE8" w14:textId="77777777" w:rsidR="00D11F82" w:rsidRDefault="00811D20" w:rsidP="00F70DF2">
      <w:pPr>
        <w:jc w:val="left"/>
      </w:pPr>
      <w:r>
        <w:t xml:space="preserve">where </w:t>
      </w:r>
      <m:oMath>
        <m:sSub>
          <m:sSubPr>
            <m:ctrlPr>
              <w:rPr>
                <w:rFonts w:ascii="Cambria Math" w:hAnsi="Cambria Math"/>
              </w:rPr>
            </m:ctrlPr>
          </m:sSubPr>
          <m:e>
            <m:r>
              <w:rPr>
                <w:rFonts w:ascii="Cambria Math" w:hAnsi="Cambria Math"/>
              </w:rPr>
              <m:t>d</m:t>
            </m:r>
          </m:e>
          <m:sub>
            <m:r>
              <w:rPr>
                <w:rFonts w:ascii="Cambria Math" w:hAnsi="Cambria Math"/>
              </w:rPr>
              <m:t>pre</m:t>
            </m:r>
          </m:sub>
        </m:sSub>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post</m:t>
            </m:r>
          </m:sub>
        </m:sSub>
      </m:oMath>
      <w:r>
        <w:t xml:space="preserve"> are the number of visits or ceftriaxone treatment episodes in the pre- and post-vaccine periods respectively, and </w:t>
      </w:r>
      <m:oMath>
        <m:sSub>
          <m:sSubPr>
            <m:ctrlPr>
              <w:rPr>
                <w:rFonts w:ascii="Cambria Math" w:hAnsi="Cambria Math"/>
              </w:rPr>
            </m:ctrlPr>
          </m:sSubPr>
          <m:e>
            <m:r>
              <w:rPr>
                <w:rFonts w:ascii="Cambria Math" w:hAnsi="Cambria Math"/>
              </w:rPr>
              <m:t>T</m:t>
            </m:r>
          </m:e>
          <m:sub>
            <m:r>
              <w:rPr>
                <w:rFonts w:ascii="Cambria Math" w:hAnsi="Cambria Math"/>
              </w:rPr>
              <m:t>pre</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post</m:t>
            </m:r>
          </m:sub>
        </m:sSub>
      </m:oMath>
      <w:r>
        <w:t xml:space="preserve"> are the number of person-years.</w:t>
      </w:r>
    </w:p>
    <w:p w14:paraId="3C94AC84" w14:textId="77777777" w:rsidR="00D11F82" w:rsidRDefault="00811D20" w:rsidP="00F70DF2">
      <w:pPr>
        <w:pStyle w:val="BodyText"/>
        <w:jc w:val="left"/>
      </w:pPr>
      <w:r>
        <w:lastRenderedPageBreak/>
        <w:t>The IRR was estimated independently for each age-strata</w:t>
      </w:r>
      <w:ins w:id="75" w:author="andrea55" w:date="2018-11-05T14:14:00Z">
        <w:r w:rsidR="007779E9">
          <w:t>,</w:t>
        </w:r>
      </w:ins>
      <w:r>
        <w:t xml:space="preserve"> and the stratum-specific estimates were combined (when appropriate) using the Mantel-</w:t>
      </w:r>
      <w:proofErr w:type="spellStart"/>
      <w:r>
        <w:t>Haenszel</w:t>
      </w:r>
      <w:proofErr w:type="spellEnd"/>
      <w:r>
        <w:t xml:space="preserve"> method (Kirkwood and Sterne </w:t>
      </w:r>
      <w:hyperlink w:anchor="ref-Kirkwood2003">
        <w:r>
          <w:rPr>
            <w:rStyle w:val="Hyperlink"/>
          </w:rPr>
          <w:t>2003</w:t>
        </w:r>
      </w:hyperlink>
      <w:r>
        <w:t>). The Mantel-</w:t>
      </w:r>
      <w:proofErr w:type="spellStart"/>
      <w:r>
        <w:t>Haenszel</w:t>
      </w:r>
      <w:proofErr w:type="spellEnd"/>
      <w:r>
        <w:t xml:space="preserve"> estimate of the IRR is the weighted mean of the IRR in each stratum. The weight </w:t>
      </w:r>
      <m:oMath>
        <m:r>
          <w:rPr>
            <w:rFonts w:ascii="Cambria Math" w:hAnsi="Cambria Math"/>
          </w:rPr>
          <m:t>w</m:t>
        </m:r>
      </m:oMath>
      <w:r>
        <w:t xml:space="preserve"> for each stratum </w:t>
      </w:r>
      <m:oMath>
        <m:r>
          <w:rPr>
            <w:rFonts w:ascii="Cambria Math" w:hAnsi="Cambria Math"/>
          </w:rPr>
          <m:t>age</m:t>
        </m:r>
      </m:oMath>
      <w:r>
        <w:t xml:space="preserve"> is</w:t>
      </w:r>
    </w:p>
    <w:p w14:paraId="2EAB1780" w14:textId="77777777" w:rsidR="00D11F82" w:rsidRDefault="00115046" w:rsidP="00F70DF2">
      <w:pPr>
        <w:pStyle w:val="BodyText"/>
        <w:jc w:val="left"/>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age</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(pre, age</m:t>
                  </m:r>
                </m:sub>
              </m:sSub>
              <m:r>
                <w:rPr>
                  <w:rFonts w:ascii="Cambria Math" w:hAnsi="Cambria Math"/>
                </w:rPr>
                <m:t>) * </m:t>
              </m:r>
              <m:sSub>
                <m:sSubPr>
                  <m:ctrlPr>
                    <w:rPr>
                      <w:rFonts w:ascii="Cambria Math" w:hAnsi="Cambria Math"/>
                    </w:rPr>
                  </m:ctrlPr>
                </m:sSubPr>
                <m:e>
                  <m:r>
                    <w:rPr>
                      <w:rFonts w:ascii="Cambria Math" w:hAnsi="Cambria Math"/>
                    </w:rPr>
                    <m:t>T</m:t>
                  </m:r>
                </m:e>
                <m:sub>
                  <m:r>
                    <w:rPr>
                      <w:rFonts w:ascii="Cambria Math" w:hAnsi="Cambria Math"/>
                    </w:rPr>
                    <m:t>(post, age)</m:t>
                  </m:r>
                </m:sub>
              </m:sSub>
            </m:num>
            <m:den>
              <m:sSub>
                <m:sSubPr>
                  <m:ctrlPr>
                    <w:rPr>
                      <w:rFonts w:ascii="Cambria Math" w:hAnsi="Cambria Math"/>
                    </w:rPr>
                  </m:ctrlPr>
                </m:sSubPr>
                <m:e>
                  <m:r>
                    <w:rPr>
                      <w:rFonts w:ascii="Cambria Math" w:hAnsi="Cambria Math"/>
                    </w:rPr>
                    <m:t>T</m:t>
                  </m:r>
                </m:e>
                <m:sub>
                  <m:r>
                    <w:rPr>
                      <w:rFonts w:ascii="Cambria Math" w:hAnsi="Cambria Math"/>
                    </w:rPr>
                    <m:t>(pre, age)</m:t>
                  </m:r>
                </m:sub>
              </m:sSub>
              <m:r>
                <w:rPr>
                  <w:rFonts w:ascii="Cambria Math" w:hAnsi="Cambria Math"/>
                </w:rPr>
                <m:t> + </m:t>
              </m:r>
              <m:sSub>
                <m:sSubPr>
                  <m:ctrlPr>
                    <w:rPr>
                      <w:rFonts w:ascii="Cambria Math" w:hAnsi="Cambria Math"/>
                    </w:rPr>
                  </m:ctrlPr>
                </m:sSubPr>
                <m:e>
                  <m:r>
                    <w:rPr>
                      <w:rFonts w:ascii="Cambria Math" w:hAnsi="Cambria Math"/>
                    </w:rPr>
                    <m:t>T</m:t>
                  </m:r>
                </m:e>
                <m:sub>
                  <m:r>
                    <w:rPr>
                      <w:rFonts w:ascii="Cambria Math" w:hAnsi="Cambria Math"/>
                    </w:rPr>
                    <m:t>(post, age)</m:t>
                  </m:r>
                </m:sub>
              </m:sSub>
            </m:den>
          </m:f>
        </m:oMath>
      </m:oMathPara>
    </w:p>
    <w:p w14:paraId="74B15147" w14:textId="77777777" w:rsidR="00D11F82" w:rsidRDefault="00811D20" w:rsidP="00F70DF2">
      <w:pPr>
        <w:jc w:val="left"/>
      </w:pPr>
      <w:r>
        <w:t>and the resulting Mantel-</w:t>
      </w:r>
      <w:proofErr w:type="spellStart"/>
      <w:r>
        <w:t>Haenszel</w:t>
      </w:r>
      <w:proofErr w:type="spellEnd"/>
      <w:r>
        <w:t xml:space="preserve"> adjusted IRR is therefore</w:t>
      </w:r>
    </w:p>
    <w:p w14:paraId="51881172" w14:textId="77777777" w:rsidR="00D11F82" w:rsidRDefault="00811D20" w:rsidP="00F70DF2">
      <w:pPr>
        <w:pStyle w:val="BodyText"/>
        <w:jc w:val="left"/>
      </w:pPr>
      <m:oMathPara>
        <m:oMathParaPr>
          <m:jc m:val="center"/>
        </m:oMathParaPr>
        <m:oMath>
          <m:r>
            <w:rPr>
              <w:rFonts w:ascii="Cambria Math" w:hAnsi="Cambria Math"/>
            </w:rPr>
            <m:t>IR</m:t>
          </m:r>
          <m:sSub>
            <m:sSubPr>
              <m:ctrlPr>
                <w:rPr>
                  <w:rFonts w:ascii="Cambria Math" w:hAnsi="Cambria Math"/>
                </w:rPr>
              </m:ctrlPr>
            </m:sSubPr>
            <m:e>
              <m:r>
                <w:rPr>
                  <w:rFonts w:ascii="Cambria Math" w:hAnsi="Cambria Math"/>
                </w:rPr>
                <m:t>R</m:t>
              </m:r>
            </m:e>
            <m:sub>
              <m:r>
                <w:rPr>
                  <w:rFonts w:ascii="Cambria Math" w:hAnsi="Cambria Math"/>
                </w:rPr>
                <m:t>MH</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age</m:t>
                  </m:r>
                </m:sub>
              </m:sSub>
              <m:r>
                <w:rPr>
                  <w:rFonts w:ascii="Cambria Math" w:hAnsi="Cambria Math"/>
                </w:rPr>
                <m:t> * IR</m:t>
              </m:r>
              <m:sSub>
                <m:sSubPr>
                  <m:ctrlPr>
                    <w:rPr>
                      <w:rFonts w:ascii="Cambria Math" w:hAnsi="Cambria Math"/>
                    </w:rPr>
                  </m:ctrlPr>
                </m:sSubPr>
                <m:e>
                  <m:r>
                    <w:rPr>
                      <w:rFonts w:ascii="Cambria Math" w:hAnsi="Cambria Math"/>
                    </w:rPr>
                    <m:t>R</m:t>
                  </m:r>
                </m:e>
                <m:sub>
                  <m:r>
                    <w:rPr>
                      <w:rFonts w:ascii="Cambria Math" w:hAnsi="Cambria Math"/>
                    </w:rPr>
                    <m:t>age</m:t>
                  </m:r>
                </m:sub>
              </m:sSub>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age</m:t>
                  </m:r>
                </m:sub>
              </m:sSub>
            </m:den>
          </m:f>
          <m:r>
            <w:rPr>
              <w:rFonts w:ascii="Cambria Math" w:hAnsi="Cambria Math"/>
            </w:rPr>
            <m:t>=</m:t>
          </m:r>
          <m:f>
            <m:fPr>
              <m:ctrlPr>
                <w:rPr>
                  <w:rFonts w:ascii="Cambria Math" w:hAnsi="Cambria Math"/>
                </w:rPr>
              </m:ctrlPr>
            </m:fPr>
            <m:num>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(post, age)</m:t>
                      </m:r>
                    </m:sub>
                  </m:sSub>
                  <m:r>
                    <w:rPr>
                      <w:rFonts w:ascii="Cambria Math" w:hAnsi="Cambria Math"/>
                    </w:rPr>
                    <m:t> * </m:t>
                  </m:r>
                  <m:sSub>
                    <m:sSubPr>
                      <m:ctrlPr>
                        <w:rPr>
                          <w:rFonts w:ascii="Cambria Math" w:hAnsi="Cambria Math"/>
                        </w:rPr>
                      </m:ctrlPr>
                    </m:sSubPr>
                    <m:e>
                      <m:r>
                        <w:rPr>
                          <w:rFonts w:ascii="Cambria Math" w:hAnsi="Cambria Math"/>
                        </w:rPr>
                        <m:t>T</m:t>
                      </m:r>
                    </m:e>
                    <m:sub>
                      <m:r>
                        <w:rPr>
                          <w:rFonts w:ascii="Cambria Math" w:hAnsi="Cambria Math"/>
                        </w:rPr>
                        <m:t>(pre, age)</m:t>
                      </m:r>
                    </m:sub>
                  </m:sSub>
                </m:num>
                <m:den>
                  <m:sSub>
                    <m:sSubPr>
                      <m:ctrlPr>
                        <w:rPr>
                          <w:rFonts w:ascii="Cambria Math" w:hAnsi="Cambria Math"/>
                        </w:rPr>
                      </m:ctrlPr>
                    </m:sSubPr>
                    <m:e>
                      <m:r>
                        <w:rPr>
                          <w:rFonts w:ascii="Cambria Math" w:hAnsi="Cambria Math"/>
                        </w:rPr>
                        <m:t>T</m:t>
                      </m:r>
                    </m:e>
                    <m:sub>
                      <m:r>
                        <w:rPr>
                          <w:rFonts w:ascii="Cambria Math" w:hAnsi="Cambria Math"/>
                        </w:rPr>
                        <m:t>(pre, age)</m:t>
                      </m:r>
                    </m:sub>
                  </m:sSub>
                  <m:r>
                    <w:rPr>
                      <w:rFonts w:ascii="Cambria Math" w:hAnsi="Cambria Math"/>
                    </w:rPr>
                    <m:t> + </m:t>
                  </m:r>
                  <m:sSub>
                    <m:sSubPr>
                      <m:ctrlPr>
                        <w:rPr>
                          <w:rFonts w:ascii="Cambria Math" w:hAnsi="Cambria Math"/>
                        </w:rPr>
                      </m:ctrlPr>
                    </m:sSubPr>
                    <m:e>
                      <m:r>
                        <w:rPr>
                          <w:rFonts w:ascii="Cambria Math" w:hAnsi="Cambria Math"/>
                        </w:rPr>
                        <m:t>T</m:t>
                      </m:r>
                    </m:e>
                    <m:sub>
                      <m:r>
                        <w:rPr>
                          <w:rFonts w:ascii="Cambria Math" w:hAnsi="Cambria Math"/>
                        </w:rPr>
                        <m:t>(post, age)</m:t>
                      </m:r>
                    </m:sub>
                  </m:sSub>
                </m:den>
              </m:f>
            </m:num>
            <m:den>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(pre, age)</m:t>
                      </m:r>
                    </m:sub>
                  </m:sSub>
                  <m:r>
                    <w:rPr>
                      <w:rFonts w:ascii="Cambria Math" w:hAnsi="Cambria Math"/>
                    </w:rPr>
                    <m:t> * </m:t>
                  </m:r>
                  <m:sSub>
                    <m:sSubPr>
                      <m:ctrlPr>
                        <w:rPr>
                          <w:rFonts w:ascii="Cambria Math" w:hAnsi="Cambria Math"/>
                        </w:rPr>
                      </m:ctrlPr>
                    </m:sSubPr>
                    <m:e>
                      <m:r>
                        <w:rPr>
                          <w:rFonts w:ascii="Cambria Math" w:hAnsi="Cambria Math"/>
                        </w:rPr>
                        <m:t>T</m:t>
                      </m:r>
                    </m:e>
                    <m:sub>
                      <m:r>
                        <w:rPr>
                          <w:rFonts w:ascii="Cambria Math" w:hAnsi="Cambria Math"/>
                        </w:rPr>
                        <m:t>(post, age)</m:t>
                      </m:r>
                    </m:sub>
                  </m:sSub>
                </m:num>
                <m:den>
                  <m:sSub>
                    <m:sSubPr>
                      <m:ctrlPr>
                        <w:rPr>
                          <w:rFonts w:ascii="Cambria Math" w:hAnsi="Cambria Math"/>
                        </w:rPr>
                      </m:ctrlPr>
                    </m:sSubPr>
                    <m:e>
                      <m:r>
                        <w:rPr>
                          <w:rFonts w:ascii="Cambria Math" w:hAnsi="Cambria Math"/>
                        </w:rPr>
                        <m:t>T</m:t>
                      </m:r>
                    </m:e>
                    <m:sub>
                      <m:r>
                        <w:rPr>
                          <w:rFonts w:ascii="Cambria Math" w:hAnsi="Cambria Math"/>
                        </w:rPr>
                        <m:t>(pre, age)</m:t>
                      </m:r>
                    </m:sub>
                  </m:sSub>
                  <m:r>
                    <w:rPr>
                      <w:rFonts w:ascii="Cambria Math" w:hAnsi="Cambria Math"/>
                    </w:rPr>
                    <m:t> + </m:t>
                  </m:r>
                  <m:sSub>
                    <m:sSubPr>
                      <m:ctrlPr>
                        <w:rPr>
                          <w:rFonts w:ascii="Cambria Math" w:hAnsi="Cambria Math"/>
                        </w:rPr>
                      </m:ctrlPr>
                    </m:sSubPr>
                    <m:e>
                      <m:r>
                        <w:rPr>
                          <w:rFonts w:ascii="Cambria Math" w:hAnsi="Cambria Math"/>
                        </w:rPr>
                        <m:t>T</m:t>
                      </m:r>
                    </m:e>
                    <m:sub>
                      <m:r>
                        <w:rPr>
                          <w:rFonts w:ascii="Cambria Math" w:hAnsi="Cambria Math"/>
                        </w:rPr>
                        <m:t>(post, age)</m:t>
                      </m:r>
                    </m:sub>
                  </m:sSub>
                </m:den>
              </m:f>
            </m:den>
          </m:f>
          <m: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R</m:t>
              </m:r>
            </m:den>
          </m:f>
        </m:oMath>
      </m:oMathPara>
    </w:p>
    <w:p w14:paraId="6C12179B" w14:textId="77777777" w:rsidR="00D11F82" w:rsidRDefault="00811D20" w:rsidP="00F70DF2">
      <w:pPr>
        <w:jc w:val="left"/>
      </w:pPr>
      <w:r>
        <w:t>The 95% confidence interval is derived using the delta method, and has range</w:t>
      </w:r>
    </w:p>
    <w:p w14:paraId="0D20834F" w14:textId="77777777" w:rsidR="00D11F82" w:rsidRDefault="00811D20" w:rsidP="00F70DF2">
      <w:pPr>
        <w:pStyle w:val="BodyText"/>
        <w:jc w:val="left"/>
      </w:pPr>
      <m:oMathPara>
        <m:oMathParaPr>
          <m:jc m:val="center"/>
        </m:oMathParaPr>
        <m:oMath>
          <m:r>
            <w:rPr>
              <w:rFonts w:ascii="Cambria Math" w:hAnsi="Cambria Math"/>
            </w:rPr>
            <m:t>[IR</m:t>
          </m:r>
          <m:sSub>
            <m:sSubPr>
              <m:ctrlPr>
                <w:rPr>
                  <w:rFonts w:ascii="Cambria Math" w:hAnsi="Cambria Math"/>
                </w:rPr>
              </m:ctrlPr>
            </m:sSubPr>
            <m:e>
              <m:r>
                <w:rPr>
                  <w:rFonts w:ascii="Cambria Math" w:hAnsi="Cambria Math"/>
                </w:rPr>
                <m:t>R</m:t>
              </m:r>
            </m:e>
            <m:sub>
              <m:r>
                <w:rPr>
                  <w:rFonts w:ascii="Cambria Math" w:hAnsi="Cambria Math"/>
                </w:rPr>
                <m:t>MH</m:t>
              </m:r>
            </m:sub>
          </m:sSub>
          <m:r>
            <w:rPr>
              <w:rFonts w:ascii="Cambria Math" w:hAnsi="Cambria Math"/>
            </w:rPr>
            <m:t> * </m:t>
          </m:r>
          <m:f>
            <m:fPr>
              <m:ctrlPr>
                <w:rPr>
                  <w:rFonts w:ascii="Cambria Math" w:hAnsi="Cambria Math"/>
                </w:rPr>
              </m:ctrlPr>
            </m:fPr>
            <m:num>
              <m:r>
                <w:rPr>
                  <w:rFonts w:ascii="Cambria Math" w:hAnsi="Cambria Math"/>
                </w:rPr>
                <m:t>1</m:t>
              </m:r>
            </m:num>
            <m:den>
              <m:r>
                <w:rPr>
                  <w:rFonts w:ascii="Cambria Math" w:hAnsi="Cambria Math"/>
                </w:rPr>
                <m:t>EF</m:t>
              </m:r>
            </m:den>
          </m:f>
          <m:r>
            <w:rPr>
              <w:rFonts w:ascii="Cambria Math" w:hAnsi="Cambria Math"/>
            </w:rPr>
            <m:t> ; IR</m:t>
          </m:r>
          <m:sSub>
            <m:sSubPr>
              <m:ctrlPr>
                <w:rPr>
                  <w:rFonts w:ascii="Cambria Math" w:hAnsi="Cambria Math"/>
                </w:rPr>
              </m:ctrlPr>
            </m:sSubPr>
            <m:e>
              <m:r>
                <w:rPr>
                  <w:rFonts w:ascii="Cambria Math" w:hAnsi="Cambria Math"/>
                </w:rPr>
                <m:t>R</m:t>
              </m:r>
            </m:e>
            <m:sub>
              <m:r>
                <w:rPr>
                  <w:rFonts w:ascii="Cambria Math" w:hAnsi="Cambria Math"/>
                </w:rPr>
                <m:t>MH</m:t>
              </m:r>
            </m:sub>
          </m:sSub>
          <m:r>
            <w:rPr>
              <w:rFonts w:ascii="Cambria Math" w:hAnsi="Cambria Math"/>
            </w:rPr>
            <m:t> * EF]</m:t>
          </m:r>
        </m:oMath>
      </m:oMathPara>
    </w:p>
    <w:p w14:paraId="335A13B0" w14:textId="77777777" w:rsidR="00D11F82" w:rsidRDefault="00811D20" w:rsidP="00F70DF2">
      <w:pPr>
        <w:jc w:val="left"/>
      </w:pPr>
      <w:r>
        <w:t xml:space="preserve">where the error factor is </w:t>
      </w:r>
      <m:oMath>
        <m:r>
          <w:rPr>
            <w:rFonts w:ascii="Cambria Math" w:hAnsi="Cambria Math"/>
          </w:rPr>
          <m:t>EF=</m:t>
        </m:r>
        <w:proofErr w:type="gramStart"/>
        <m:r>
          <m:rPr>
            <m:sty m:val="p"/>
          </m:rPr>
          <w:rPr>
            <w:rFonts w:ascii="Cambria Math" w:hAnsi="Cambria Math"/>
          </w:rPr>
          <m:t>exp</m:t>
        </m:r>
        <m:r>
          <w:rPr>
            <w:rFonts w:ascii="Cambria Math" w:hAnsi="Cambria Math"/>
          </w:rPr>
          <m:t>(</m:t>
        </m:r>
        <w:proofErr w:type="gramEnd"/>
        <m:r>
          <w:rPr>
            <w:rFonts w:ascii="Cambria Math" w:hAnsi="Cambria Math"/>
          </w:rPr>
          <m:t>1.96 * s.e.</m:t>
        </m:r>
        <m:r>
          <m:rPr>
            <m:sty m:val="p"/>
          </m:rPr>
          <w:rPr>
            <w:rFonts w:ascii="Cambria Math" w:hAnsi="Cambria Math"/>
          </w:rPr>
          <m:t>ln</m:t>
        </m:r>
        <m:r>
          <w:rPr>
            <w:rFonts w:ascii="Cambria Math" w:hAnsi="Cambria Math"/>
          </w:rPr>
          <m:t>IR</m:t>
        </m:r>
        <m:sSub>
          <m:sSubPr>
            <m:ctrlPr>
              <w:rPr>
                <w:rFonts w:ascii="Cambria Math" w:hAnsi="Cambria Math"/>
              </w:rPr>
            </m:ctrlPr>
          </m:sSubPr>
          <m:e>
            <m:r>
              <w:rPr>
                <w:rFonts w:ascii="Cambria Math" w:hAnsi="Cambria Math"/>
              </w:rPr>
              <m:t>R</m:t>
            </m:r>
          </m:e>
          <m:sub>
            <m:r>
              <w:rPr>
                <w:rFonts w:ascii="Cambria Math" w:hAnsi="Cambria Math"/>
              </w:rPr>
              <m:t>MH</m:t>
            </m:r>
          </m:sub>
        </m:sSub>
        <m:r>
          <w:rPr>
            <w:rFonts w:ascii="Cambria Math" w:hAnsi="Cambria Math"/>
          </w:rPr>
          <m:t>)</m:t>
        </m:r>
      </m:oMath>
      <w:r>
        <w:t xml:space="preserve"> and the standard error of the natural logarithm of the </w:t>
      </w:r>
      <m:oMath>
        <m:r>
          <w:rPr>
            <w:rFonts w:ascii="Cambria Math" w:hAnsi="Cambria Math"/>
          </w:rPr>
          <m:t>IR</m:t>
        </m:r>
        <m:sSub>
          <m:sSubPr>
            <m:ctrlPr>
              <w:rPr>
                <w:rFonts w:ascii="Cambria Math" w:hAnsi="Cambria Math"/>
              </w:rPr>
            </m:ctrlPr>
          </m:sSubPr>
          <m:e>
            <m:r>
              <w:rPr>
                <w:rFonts w:ascii="Cambria Math" w:hAnsi="Cambria Math"/>
              </w:rPr>
              <m:t>R</m:t>
            </m:r>
          </m:e>
          <m:sub>
            <m:r>
              <w:rPr>
                <w:rFonts w:ascii="Cambria Math" w:hAnsi="Cambria Math"/>
              </w:rPr>
              <m:t>MH</m:t>
            </m:r>
          </m:sub>
        </m:sSub>
      </m:oMath>
      <w:r>
        <w:t xml:space="preserve"> is</w:t>
      </w:r>
    </w:p>
    <w:p w14:paraId="21B2244D" w14:textId="77777777" w:rsidR="00D11F82" w:rsidRDefault="00811D20" w:rsidP="00F70DF2">
      <w:pPr>
        <w:pStyle w:val="BodyText"/>
        <w:jc w:val="left"/>
      </w:pPr>
      <m:oMathPara>
        <m:oMathParaPr>
          <m:jc m:val="center"/>
        </m:oMathParaPr>
        <m:oMath>
          <m:r>
            <w:rPr>
              <w:rFonts w:ascii="Cambria Math" w:hAnsi="Cambria Math"/>
            </w:rPr>
            <m:t>s.e.</m:t>
          </m:r>
          <m:r>
            <m:rPr>
              <m:sty m:val="p"/>
            </m:rPr>
            <w:rPr>
              <w:rFonts w:ascii="Cambria Math" w:hAnsi="Cambria Math"/>
            </w:rPr>
            <m:t>ln</m:t>
          </m:r>
          <m:r>
            <w:rPr>
              <w:rFonts w:ascii="Cambria Math" w:hAnsi="Cambria Math"/>
            </w:rPr>
            <m:t>IR</m:t>
          </m:r>
          <m:sSub>
            <m:sSubPr>
              <m:ctrlPr>
                <w:rPr>
                  <w:rFonts w:ascii="Cambria Math" w:hAnsi="Cambria Math"/>
                </w:rPr>
              </m:ctrlPr>
            </m:sSubPr>
            <m:e>
              <m:r>
                <w:rPr>
                  <w:rFonts w:ascii="Cambria Math" w:hAnsi="Cambria Math"/>
                </w:rPr>
                <m:t>R</m:t>
              </m:r>
            </m:e>
            <m:sub>
              <m:r>
                <w:rPr>
                  <w:rFonts w:ascii="Cambria Math" w:hAnsi="Cambria Math"/>
                </w:rPr>
                <m:t>MH</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age</m:t>
                      </m:r>
                    </m:sub>
                  </m:sSub>
                </m:num>
                <m:den>
                  <m:r>
                    <w:rPr>
                      <w:rFonts w:ascii="Cambria Math" w:hAnsi="Cambria Math"/>
                    </w:rPr>
                    <m:t>Q*R</m:t>
                  </m:r>
                </m:den>
              </m:f>
            </m:e>
          </m:rad>
        </m:oMath>
      </m:oMathPara>
    </w:p>
    <w:p w14:paraId="4A275DE3" w14:textId="77777777" w:rsidR="00D11F82" w:rsidRDefault="00811D20" w:rsidP="00F70DF2">
      <w:pPr>
        <w:jc w:val="left"/>
      </w:pPr>
      <w:r>
        <w:t xml:space="preserve">in which the variance </w:t>
      </w:r>
      <m:oMath>
        <m:r>
          <w:rPr>
            <w:rFonts w:ascii="Cambria Math" w:hAnsi="Cambria Math"/>
          </w:rPr>
          <m:t>V</m:t>
        </m:r>
      </m:oMath>
      <w:r>
        <w:t xml:space="preserve"> of strata </w:t>
      </w:r>
      <m:oMath>
        <m:r>
          <w:rPr>
            <w:rFonts w:ascii="Cambria Math" w:hAnsi="Cambria Math"/>
          </w:rPr>
          <m:t>age</m:t>
        </m:r>
      </m:oMath>
      <w:r>
        <w:t xml:space="preserve"> is</w:t>
      </w:r>
    </w:p>
    <w:p w14:paraId="6349A4FB" w14:textId="77777777" w:rsidR="00D11F82" w:rsidRDefault="00115046" w:rsidP="00F70DF2">
      <w:pPr>
        <w:pStyle w:val="BodyText"/>
        <w:jc w:val="left"/>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age</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pre, age</m:t>
                  </m:r>
                </m:sub>
              </m:sSub>
              <m:r>
                <w:rPr>
                  <w:rFonts w:ascii="Cambria Math" w:hAnsi="Cambria Math"/>
                </w:rPr>
                <m:t> +</m:t>
              </m:r>
              <m:sSub>
                <m:sSubPr>
                  <m:ctrlPr>
                    <w:rPr>
                      <w:rFonts w:ascii="Cambria Math" w:hAnsi="Cambria Math"/>
                    </w:rPr>
                  </m:ctrlPr>
                </m:sSubPr>
                <m:e>
                  <m:r>
                    <w:rPr>
                      <w:rFonts w:ascii="Cambria Math" w:hAnsi="Cambria Math"/>
                    </w:rPr>
                    <m:t>d</m:t>
                  </m:r>
                </m:e>
                <m:sub>
                  <m:r>
                    <w:rPr>
                      <w:rFonts w:ascii="Cambria Math" w:hAnsi="Cambria Math"/>
                    </w:rPr>
                    <m:t>post, age</m:t>
                  </m:r>
                </m:sub>
              </m:sSub>
              <m:r>
                <w:rPr>
                  <w:rFonts w:ascii="Cambria Math" w:hAnsi="Cambria Math"/>
                </w:rPr>
                <m:t>) * </m:t>
              </m:r>
              <m:sSub>
                <m:sSubPr>
                  <m:ctrlPr>
                    <w:rPr>
                      <w:rFonts w:ascii="Cambria Math" w:hAnsi="Cambria Math"/>
                    </w:rPr>
                  </m:ctrlPr>
                </m:sSubPr>
                <m:e>
                  <m:r>
                    <w:rPr>
                      <w:rFonts w:ascii="Cambria Math" w:hAnsi="Cambria Math"/>
                    </w:rPr>
                    <m:t>T</m:t>
                  </m:r>
                </m:e>
                <m:sub>
                  <m:r>
                    <w:rPr>
                      <w:rFonts w:ascii="Cambria Math" w:hAnsi="Cambria Math"/>
                    </w:rPr>
                    <m:t>pre, age</m:t>
                  </m:r>
                </m:sub>
              </m:sSub>
              <m:r>
                <w:rPr>
                  <w:rFonts w:ascii="Cambria Math" w:hAnsi="Cambria Math"/>
                </w:rPr>
                <m:t> * </m:t>
              </m:r>
              <m:sSub>
                <m:sSubPr>
                  <m:ctrlPr>
                    <w:rPr>
                      <w:rFonts w:ascii="Cambria Math" w:hAnsi="Cambria Math"/>
                    </w:rPr>
                  </m:ctrlPr>
                </m:sSubPr>
                <m:e>
                  <m:r>
                    <w:rPr>
                      <w:rFonts w:ascii="Cambria Math" w:hAnsi="Cambria Math"/>
                    </w:rPr>
                    <m:t>T</m:t>
                  </m:r>
                </m:e>
                <m:sub>
                  <m:r>
                    <w:rPr>
                      <w:rFonts w:ascii="Cambria Math" w:hAnsi="Cambria Math"/>
                    </w:rPr>
                    <m:t>post, age</m:t>
                  </m:r>
                </m:sub>
              </m:sSub>
            </m:num>
            <m:den>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pre, age</m:t>
                  </m:r>
                </m:sub>
              </m:sSub>
              <m:r>
                <w:rPr>
                  <w:rFonts w:ascii="Cambria Math" w:hAnsi="Cambria Math"/>
                </w:rPr>
                <m:t> + </m:t>
              </m:r>
              <m:sSub>
                <m:sSubPr>
                  <m:ctrlPr>
                    <w:rPr>
                      <w:rFonts w:ascii="Cambria Math" w:hAnsi="Cambria Math"/>
                    </w:rPr>
                  </m:ctrlPr>
                </m:sSubPr>
                <m:e>
                  <m:r>
                    <w:rPr>
                      <w:rFonts w:ascii="Cambria Math" w:hAnsi="Cambria Math"/>
                    </w:rPr>
                    <m:t>T</m:t>
                  </m:r>
                </m:e>
                <m:sub>
                  <m:r>
                    <w:rPr>
                      <w:rFonts w:ascii="Cambria Math" w:hAnsi="Cambria Math"/>
                    </w:rPr>
                    <m:t>post, age</m:t>
                  </m:r>
                </m:sub>
              </m:sSub>
              <m:sSup>
                <m:sSupPr>
                  <m:ctrlPr>
                    <w:rPr>
                      <w:rFonts w:ascii="Cambria Math" w:hAnsi="Cambria Math"/>
                    </w:rPr>
                  </m:ctrlPr>
                </m:sSupPr>
                <m:e>
                  <m:r>
                    <w:rPr>
                      <w:rFonts w:ascii="Cambria Math" w:hAnsi="Cambria Math"/>
                    </w:rPr>
                    <m:t>)</m:t>
                  </m:r>
                </m:e>
                <m:sup>
                  <m:r>
                    <w:rPr>
                      <w:rFonts w:ascii="Cambria Math" w:hAnsi="Cambria Math"/>
                    </w:rPr>
                    <m:t>2</m:t>
                  </m:r>
                </m:sup>
              </m:sSup>
            </m:den>
          </m:f>
        </m:oMath>
      </m:oMathPara>
    </w:p>
    <w:p w14:paraId="1B4B1105" w14:textId="77777777" w:rsidR="00D11F82" w:rsidRDefault="00811D20" w:rsidP="00F70DF2">
      <w:pPr>
        <w:jc w:val="left"/>
      </w:pPr>
      <w:r>
        <w:t xml:space="preserve">Finally, the null </w:t>
      </w:r>
      <w:proofErr w:type="spellStart"/>
      <w:r>
        <w:t>hypthesis</w:t>
      </w:r>
      <w:proofErr w:type="spellEnd"/>
      <w:r>
        <w:t xml:space="preserve"> that </w:t>
      </w:r>
      <m:oMath>
        <m:r>
          <w:rPr>
            <w:rFonts w:ascii="Cambria Math" w:hAnsi="Cambria Math"/>
          </w:rPr>
          <m:t>IR</m:t>
        </m:r>
        <m:sSub>
          <m:sSubPr>
            <m:ctrlPr>
              <w:rPr>
                <w:rFonts w:ascii="Cambria Math" w:hAnsi="Cambria Math"/>
              </w:rPr>
            </m:ctrlPr>
          </m:sSubPr>
          <m:e>
            <m:r>
              <w:rPr>
                <w:rFonts w:ascii="Cambria Math" w:hAnsi="Cambria Math"/>
              </w:rPr>
              <m:t>R</m:t>
            </m:r>
          </m:e>
          <m:sub>
            <m:r>
              <w:rPr>
                <w:rFonts w:ascii="Cambria Math" w:hAnsi="Cambria Math"/>
              </w:rPr>
              <m:t>MH</m:t>
            </m:r>
          </m:sub>
        </m:sSub>
        <m:r>
          <w:rPr>
            <w:rFonts w:ascii="Cambria Math" w:hAnsi="Cambria Math"/>
          </w:rPr>
          <m:t>=1</m:t>
        </m:r>
      </m:oMath>
      <w:r>
        <w:t xml:space="preserve"> was tested by calculating the Mantel-Haenszel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statistic</w:t>
      </w:r>
    </w:p>
    <w:p w14:paraId="29D8AC82" w14:textId="77777777" w:rsidR="00D11F82" w:rsidRDefault="00115046" w:rsidP="00F70DF2">
      <w:pPr>
        <w:pStyle w:val="BodyText"/>
        <w:jc w:val="left"/>
      </w:pPr>
      <m:oMathPara>
        <m:oMathParaPr>
          <m:jc m:val="center"/>
        </m:oMathParaPr>
        <m:oMath>
          <m:sSubSup>
            <m:sSubSupPr>
              <m:ctrlPr>
                <w:rPr>
                  <w:rFonts w:ascii="Cambria Math" w:hAnsi="Cambria Math"/>
                </w:rPr>
              </m:ctrlPr>
            </m:sSubSupPr>
            <m:e>
              <m:r>
                <w:rPr>
                  <w:rFonts w:ascii="Cambria Math" w:hAnsi="Cambria Math"/>
                </w:rPr>
                <m:t>χ</m:t>
              </m:r>
            </m:e>
            <m:sub>
              <m:r>
                <w:rPr>
                  <w:rFonts w:ascii="Cambria Math" w:hAnsi="Cambria Math"/>
                </w:rPr>
                <m:t>MH</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post, age</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post, age</m:t>
                  </m:r>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age</m:t>
                  </m:r>
                </m:sub>
              </m:sSub>
            </m:den>
          </m:f>
          <m:r>
            <w:rPr>
              <w:rFonts w:ascii="Cambria Math" w:hAnsi="Cambria Math"/>
            </w:rPr>
            <m:t>; d.f.=1</m:t>
          </m:r>
        </m:oMath>
      </m:oMathPara>
    </w:p>
    <w:p w14:paraId="785EB9D6" w14:textId="77777777" w:rsidR="00D11F82" w:rsidRDefault="00811D20" w:rsidP="00F70DF2">
      <w:pPr>
        <w:jc w:val="left"/>
      </w:pPr>
      <w:r>
        <w:t xml:space="preserve">from which the </w:t>
      </w:r>
      <w:r>
        <w:rPr>
          <w:i/>
        </w:rPr>
        <w:t>P</w:t>
      </w:r>
      <w:r>
        <w:t>-value was derived.</w:t>
      </w:r>
    </w:p>
    <w:p w14:paraId="650C32F0" w14:textId="77777777" w:rsidR="00D11F82" w:rsidRDefault="00811D20" w:rsidP="00F70DF2">
      <w:pPr>
        <w:pStyle w:val="BodyText"/>
        <w:jc w:val="left"/>
      </w:pPr>
      <w:r>
        <w:t>Combining s</w:t>
      </w:r>
      <w:ins w:id="76" w:author="andrea55" w:date="2018-11-05T14:14:00Z">
        <w:r w:rsidR="007779E9">
          <w:t>t</w:t>
        </w:r>
      </w:ins>
      <w:r>
        <w:t xml:space="preserve">ratum-specific estimates is appropriate when the exposure-outcome association is the same in each of the strata, i.e. </w:t>
      </w:r>
      <m:oMath>
        <m:r>
          <w:rPr>
            <w:rFonts w:ascii="Cambria Math" w:hAnsi="Cambria Math"/>
          </w:rPr>
          <m:t>IR</m:t>
        </m:r>
        <m:sSub>
          <m:sSubPr>
            <m:ctrlPr>
              <w:rPr>
                <w:rFonts w:ascii="Cambria Math" w:hAnsi="Cambria Math"/>
              </w:rPr>
            </m:ctrlPr>
          </m:sSubPr>
          <m:e>
            <m:r>
              <w:rPr>
                <w:rFonts w:ascii="Cambria Math" w:hAnsi="Cambria Math"/>
              </w:rPr>
              <m:t>R</m:t>
            </m:r>
          </m:e>
          <m:sub>
            <m:r>
              <w:rPr>
                <w:rFonts w:ascii="Cambria Math" w:hAnsi="Cambria Math"/>
              </w:rPr>
              <m:t>age</m:t>
            </m:r>
          </m:sub>
        </m:sSub>
        <m:r>
          <w:rPr>
            <w:rFonts w:ascii="Cambria Math" w:hAnsi="Cambria Math"/>
          </w:rPr>
          <m:t>=IR</m:t>
        </m:r>
        <m:sSub>
          <m:sSubPr>
            <m:ctrlPr>
              <w:rPr>
                <w:rFonts w:ascii="Cambria Math" w:hAnsi="Cambria Math"/>
              </w:rPr>
            </m:ctrlPr>
          </m:sSubPr>
          <m:e>
            <m:r>
              <w:rPr>
                <w:rFonts w:ascii="Cambria Math" w:hAnsi="Cambria Math"/>
              </w:rPr>
              <m:t>R</m:t>
            </m:r>
          </m:e>
          <m:sub>
            <m:r>
              <w:rPr>
                <w:rFonts w:ascii="Cambria Math" w:hAnsi="Cambria Math"/>
              </w:rPr>
              <m:t>MH</m:t>
            </m:r>
          </m:sub>
        </m:sSub>
      </m:oMath>
      <w:r>
        <w:t xml:space="preserve"> If true, it follows that</w:t>
      </w:r>
    </w:p>
    <w:p w14:paraId="200B061E" w14:textId="77777777" w:rsidR="00D11F82" w:rsidRDefault="00811D20" w:rsidP="00F70DF2">
      <w:pPr>
        <w:pStyle w:val="BodyText"/>
        <w:jc w:val="left"/>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post, age</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pre, age</m:t>
              </m:r>
            </m:sub>
          </m:sSub>
          <m:r>
            <w:rPr>
              <w:rFonts w:ascii="Cambria Math" w:hAnsi="Cambria Math"/>
            </w:rPr>
            <m:t>-IR</m:t>
          </m:r>
          <m:sSub>
            <m:sSubPr>
              <m:ctrlPr>
                <w:rPr>
                  <w:rFonts w:ascii="Cambria Math" w:hAnsi="Cambria Math"/>
                </w:rPr>
              </m:ctrlPr>
            </m:sSubPr>
            <m:e>
              <m:r>
                <w:rPr>
                  <w:rFonts w:ascii="Cambria Math" w:hAnsi="Cambria Math"/>
                </w:rPr>
                <m:t>R</m:t>
              </m:r>
            </m:e>
            <m:sub>
              <m:r>
                <w:rPr>
                  <w:rFonts w:ascii="Cambria Math" w:hAnsi="Cambria Math"/>
                </w:rPr>
                <m:t>MH</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pre, age</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post, age</m:t>
              </m:r>
            </m:sub>
          </m:sSub>
          <m:r>
            <w:rPr>
              <w:rFonts w:ascii="Cambria Math" w:hAnsi="Cambria Math"/>
            </w:rPr>
            <m:t>)=0</m:t>
          </m:r>
        </m:oMath>
      </m:oMathPara>
    </w:p>
    <w:p w14:paraId="61F67A13" w14:textId="77777777" w:rsidR="00D11F82" w:rsidRDefault="00811D20" w:rsidP="00F70DF2">
      <w:pPr>
        <w:jc w:val="left"/>
      </w:pPr>
      <w:r>
        <w:t xml:space="preserve">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of heterogeneity is based on the weighted sum of squares of the above differences, and is calculated as</w:t>
      </w:r>
    </w:p>
    <w:p w14:paraId="47B60830" w14:textId="77777777" w:rsidR="00D11F82" w:rsidRDefault="00115046" w:rsidP="00F70DF2">
      <w:pPr>
        <w:pStyle w:val="BodyText"/>
        <w:jc w:val="left"/>
      </w:pPr>
      <m:oMathPara>
        <m:oMathParaPr>
          <m:jc m:val="center"/>
        </m:oMathParaP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post, age</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pre, age</m:t>
                  </m:r>
                </m:sub>
              </m:sSub>
              <m:r>
                <w:rPr>
                  <w:rFonts w:ascii="Cambria Math" w:hAnsi="Cambria Math"/>
                </w:rPr>
                <m:t>-IR</m:t>
              </m:r>
              <m:sSub>
                <m:sSubPr>
                  <m:ctrlPr>
                    <w:rPr>
                      <w:rFonts w:ascii="Cambria Math" w:hAnsi="Cambria Math"/>
                    </w:rPr>
                  </m:ctrlPr>
                </m:sSubPr>
                <m:e>
                  <m:r>
                    <w:rPr>
                      <w:rFonts w:ascii="Cambria Math" w:hAnsi="Cambria Math"/>
                    </w:rPr>
                    <m:t>R</m:t>
                  </m:r>
                </m:e>
                <m:sub>
                  <m:r>
                    <w:rPr>
                      <w:rFonts w:ascii="Cambria Math" w:hAnsi="Cambria Math"/>
                    </w:rPr>
                    <m:t>MH</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pre, age</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post, age</m:t>
                  </m:r>
                </m:sub>
              </m:sSub>
            </m:num>
            <m:den>
              <m:r>
                <w:rPr>
                  <w:rFonts w:ascii="Cambria Math" w:hAnsi="Cambria Math"/>
                </w:rPr>
                <m:t>IR</m:t>
              </m:r>
              <m:sSub>
                <m:sSubPr>
                  <m:ctrlPr>
                    <w:rPr>
                      <w:rFonts w:ascii="Cambria Math" w:hAnsi="Cambria Math"/>
                    </w:rPr>
                  </m:ctrlPr>
                </m:sSubPr>
                <m:e>
                  <m:r>
                    <w:rPr>
                      <w:rFonts w:ascii="Cambria Math" w:hAnsi="Cambria Math"/>
                    </w:rPr>
                    <m:t>R</m:t>
                  </m:r>
                </m:e>
                <m:sub>
                  <m:r>
                    <w:rPr>
                      <w:rFonts w:ascii="Cambria Math" w:hAnsi="Cambria Math"/>
                    </w:rPr>
                    <m:t>MH</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age</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pre, age</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post, age</m:t>
                  </m:r>
                </m:sub>
              </m:sSub>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 ,d.f.=c-1</m:t>
          </m:r>
        </m:oMath>
      </m:oMathPara>
    </w:p>
    <w:p w14:paraId="2D64F8BF" w14:textId="77777777" w:rsidR="00D11F82" w:rsidRDefault="00811D20" w:rsidP="00F70DF2">
      <w:pPr>
        <w:jc w:val="left"/>
      </w:pPr>
      <w:r>
        <w:t xml:space="preserve">where </w:t>
      </w:r>
      <m:oMath>
        <m:r>
          <w:rPr>
            <w:rFonts w:ascii="Cambria Math" w:hAnsi="Cambria Math"/>
          </w:rPr>
          <m:t>c</m:t>
        </m:r>
      </m:oMath>
      <w:r>
        <w:t xml:space="preserve"> is the number of strata. It tests whether the data is congruent with the null hypothesis of no effect modification of the e</w:t>
      </w:r>
      <w:proofErr w:type="spellStart"/>
      <w:r>
        <w:t>xposure</w:t>
      </w:r>
      <w:proofErr w:type="spellEnd"/>
      <w:r>
        <w:t xml:space="preserve">-outcome relationship by strata. The greater the differences </w:t>
      </w:r>
      <w:proofErr w:type="gramStart"/>
      <w:r>
        <w:t>is</w:t>
      </w:r>
      <w:proofErr w:type="gramEnd"/>
      <w:r>
        <w:t xml:space="preserve"> between </w:t>
      </w:r>
      <m:oMath>
        <m:r>
          <w:rPr>
            <w:rFonts w:ascii="Cambria Math" w:hAnsi="Cambria Math"/>
          </w:rPr>
          <m:t>IR</m:t>
        </m:r>
        <m:sSub>
          <m:sSubPr>
            <m:ctrlPr>
              <w:rPr>
                <w:rFonts w:ascii="Cambria Math" w:hAnsi="Cambria Math"/>
              </w:rPr>
            </m:ctrlPr>
          </m:sSubPr>
          <m:e>
            <m:r>
              <w:rPr>
                <w:rFonts w:ascii="Cambria Math" w:hAnsi="Cambria Math"/>
              </w:rPr>
              <m:t>R</m:t>
            </m:r>
          </m:e>
          <m:sub>
            <m:r>
              <w:rPr>
                <w:rFonts w:ascii="Cambria Math" w:hAnsi="Cambria Math"/>
              </w:rPr>
              <m:t>age</m:t>
            </m:r>
          </m:sub>
        </m:sSub>
      </m:oMath>
      <w:r>
        <w:t xml:space="preserve"> and </w:t>
      </w:r>
      <m:oMath>
        <m:r>
          <w:rPr>
            <w:rFonts w:ascii="Cambria Math" w:hAnsi="Cambria Math"/>
          </w:rPr>
          <m:t>IR</m:t>
        </m:r>
        <m:sSub>
          <m:sSubPr>
            <m:ctrlPr>
              <w:rPr>
                <w:rFonts w:ascii="Cambria Math" w:hAnsi="Cambria Math"/>
              </w:rPr>
            </m:ctrlPr>
          </m:sSubPr>
          <m:e>
            <m:r>
              <w:rPr>
                <w:rFonts w:ascii="Cambria Math" w:hAnsi="Cambria Math"/>
              </w:rPr>
              <m:t>R</m:t>
            </m:r>
          </m:e>
          <m:sub>
            <m:r>
              <w:rPr>
                <w:rFonts w:ascii="Cambria Math" w:hAnsi="Cambria Math"/>
              </w:rPr>
              <m:t>MH</m:t>
            </m:r>
          </m:sub>
        </m:sSub>
      </m:oMath>
      <w:r>
        <w:t xml:space="preserve">, the larger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If the null hypothesis is rejected, the </w:t>
      </w:r>
      <m:oMath>
        <m:r>
          <w:rPr>
            <w:rFonts w:ascii="Cambria Math" w:hAnsi="Cambria Math"/>
          </w:rPr>
          <m:t>IR</m:t>
        </m:r>
        <m:sSub>
          <m:sSubPr>
            <m:ctrlPr>
              <w:rPr>
                <w:rFonts w:ascii="Cambria Math" w:hAnsi="Cambria Math"/>
              </w:rPr>
            </m:ctrlPr>
          </m:sSubPr>
          <m:e>
            <m:r>
              <w:rPr>
                <w:rFonts w:ascii="Cambria Math" w:hAnsi="Cambria Math"/>
              </w:rPr>
              <m:t>R</m:t>
            </m:r>
          </m:e>
          <m:sub>
            <m:r>
              <w:rPr>
                <w:rFonts w:ascii="Cambria Math" w:hAnsi="Cambria Math"/>
              </w:rPr>
              <m:t>MH</m:t>
            </m:r>
          </m:sub>
        </m:sSub>
      </m:oMath>
      <w:r>
        <w:t xml:space="preserve"> is not calculated and only the stratum-specific IRR are presented.</w:t>
      </w:r>
    </w:p>
    <w:p w14:paraId="15A79307" w14:textId="77777777" w:rsidR="00D11F82" w:rsidRDefault="00811D20" w:rsidP="00F70DF2">
      <w:pPr>
        <w:pStyle w:val="Heading2"/>
      </w:pPr>
      <w:bookmarkStart w:id="77" w:name="paper-2"/>
      <w:bookmarkEnd w:id="77"/>
      <w:r>
        <w:lastRenderedPageBreak/>
        <w:t>Paper 2</w:t>
      </w:r>
    </w:p>
    <w:p w14:paraId="58C02CA3" w14:textId="77777777" w:rsidR="00D11F82" w:rsidRDefault="00811D20" w:rsidP="00F70DF2">
      <w:pPr>
        <w:pStyle w:val="Heading1"/>
      </w:pPr>
      <w:bookmarkStart w:id="78" w:name="results"/>
      <w:bookmarkEnd w:id="78"/>
      <w:r>
        <w:t>Results</w:t>
      </w:r>
    </w:p>
    <w:p w14:paraId="5F7D52CA" w14:textId="77777777" w:rsidR="00D11F82" w:rsidRDefault="00811D20" w:rsidP="00F70DF2">
      <w:pPr>
        <w:pStyle w:val="Heading2"/>
      </w:pPr>
      <w:bookmarkStart w:id="79" w:name="paper-1-1"/>
      <w:bookmarkEnd w:id="79"/>
      <w:r>
        <w:t>Paper 1</w:t>
      </w:r>
    </w:p>
    <w:p w14:paraId="65DDE699" w14:textId="77777777" w:rsidR="00D11F82" w:rsidRDefault="00811D20" w:rsidP="00F70DF2">
      <w:pPr>
        <w:pStyle w:val="Heading1"/>
      </w:pPr>
      <w:bookmarkStart w:id="80" w:name="discussion"/>
      <w:bookmarkEnd w:id="80"/>
      <w:r>
        <w:t>Discussion</w:t>
      </w:r>
    </w:p>
    <w:p w14:paraId="0CE465E9" w14:textId="77777777" w:rsidR="00D11F82" w:rsidRDefault="00811D20" w:rsidP="00F70DF2">
      <w:pPr>
        <w:jc w:val="left"/>
      </w:pPr>
      <w:r>
        <w:t xml:space="preserve">Kirkwood, BR, and JAC Sterne. 2003. </w:t>
      </w:r>
      <w:r>
        <w:rPr>
          <w:i/>
        </w:rPr>
        <w:t>Essential medical statistics</w:t>
      </w:r>
      <w:r>
        <w:t xml:space="preserve">. Edited by Fiona </w:t>
      </w:r>
      <w:proofErr w:type="spellStart"/>
      <w:r>
        <w:t>Goodgame</w:t>
      </w:r>
      <w:proofErr w:type="spellEnd"/>
      <w:r>
        <w:t>. 2nd ed. Oxford: Blackwell Science. doi:</w:t>
      </w:r>
      <w:hyperlink r:id="rId10">
        <w:r>
          <w:rPr>
            <w:rStyle w:val="Hyperlink"/>
          </w:rPr>
          <w:t>10.1002/sim.1961</w:t>
        </w:r>
      </w:hyperlink>
      <w:r>
        <w:t>.</w:t>
      </w:r>
    </w:p>
    <w:p w14:paraId="31264575" w14:textId="77777777" w:rsidR="00D11F82" w:rsidRDefault="00811D20" w:rsidP="00F70DF2">
      <w:pPr>
        <w:jc w:val="left"/>
      </w:pPr>
      <w:r>
        <w:t xml:space="preserve">R Core Team. 2018. </w:t>
      </w:r>
      <w:r>
        <w:rPr>
          <w:i/>
        </w:rPr>
        <w:t>R: A Language and Environment for Statistical Computing</w:t>
      </w:r>
      <w:r>
        <w:t xml:space="preserve">. Vienna, Austria: R Foundation for Statistical Computing. </w:t>
      </w:r>
      <w:hyperlink r:id="rId11">
        <w:r>
          <w:rPr>
            <w:rStyle w:val="Hyperlink"/>
          </w:rPr>
          <w:t>https://www.R-project.org/</w:t>
        </w:r>
      </w:hyperlink>
      <w:r>
        <w:t>.</w:t>
      </w:r>
    </w:p>
    <w:p w14:paraId="24435A9E" w14:textId="77777777" w:rsidR="00D11F82" w:rsidRDefault="00811D20" w:rsidP="00F70DF2">
      <w:pPr>
        <w:jc w:val="left"/>
      </w:pPr>
      <w:r>
        <w:t xml:space="preserve">Stevenson, Mark, </w:t>
      </w:r>
      <w:proofErr w:type="spellStart"/>
      <w:r>
        <w:t>Telmo</w:t>
      </w:r>
      <w:proofErr w:type="spellEnd"/>
      <w:r>
        <w:t xml:space="preserve"> </w:t>
      </w:r>
      <w:proofErr w:type="spellStart"/>
      <w:r>
        <w:t>Nunes</w:t>
      </w:r>
      <w:proofErr w:type="spellEnd"/>
      <w:r>
        <w:t xml:space="preserve">, Cord </w:t>
      </w:r>
      <w:proofErr w:type="spellStart"/>
      <w:r>
        <w:t>Heuer</w:t>
      </w:r>
      <w:proofErr w:type="spellEnd"/>
      <w:r>
        <w:t xml:space="preserve">, Jonathon Marshall, Javier Sanchez, Ron Thornton, </w:t>
      </w:r>
      <w:proofErr w:type="spellStart"/>
      <w:r>
        <w:t>Jeno</w:t>
      </w:r>
      <w:proofErr w:type="spellEnd"/>
      <w:r>
        <w:t xml:space="preserve"> </w:t>
      </w:r>
      <w:proofErr w:type="spellStart"/>
      <w:r>
        <w:t>Reiczigel</w:t>
      </w:r>
      <w:proofErr w:type="spellEnd"/>
      <w:r>
        <w:t xml:space="preserve">, Jim Robison-Cox, Paola </w:t>
      </w:r>
      <w:proofErr w:type="spellStart"/>
      <w:r>
        <w:t>Sebastiani</w:t>
      </w:r>
      <w:proofErr w:type="spellEnd"/>
      <w:r>
        <w:t xml:space="preserve">, and Peter </w:t>
      </w:r>
      <w:proofErr w:type="spellStart"/>
      <w:r>
        <w:t>Solymos</w:t>
      </w:r>
      <w:proofErr w:type="spellEnd"/>
      <w:r>
        <w:t xml:space="preserve">. 2017. </w:t>
      </w:r>
      <w:proofErr w:type="spellStart"/>
      <w:r>
        <w:rPr>
          <w:i/>
        </w:rPr>
        <w:t>EpiR</w:t>
      </w:r>
      <w:proofErr w:type="spellEnd"/>
      <w:r>
        <w:rPr>
          <w:i/>
        </w:rPr>
        <w:t>: Tools for the Analysis of Epidemiological Data</w:t>
      </w:r>
      <w:r>
        <w:t xml:space="preserve">. </w:t>
      </w:r>
      <w:hyperlink r:id="rId12">
        <w:r>
          <w:rPr>
            <w:rStyle w:val="Hyperlink"/>
          </w:rPr>
          <w:t>https://CRAN.R-project.org/package=epiR</w:t>
        </w:r>
      </w:hyperlink>
      <w:r>
        <w:t>.</w:t>
      </w:r>
    </w:p>
    <w:sectPr w:rsidR="00D11F82" w:rsidSect="001A0A42">
      <w:footerReference w:type="default" r:id="rId13"/>
      <w:headerReference w:type="first" r:id="rId14"/>
      <w:footerReference w:type="first" r:id="rId15"/>
      <w:type w:val="oddPage"/>
      <w:pgSz w:w="9979" w:h="14175" w:code="34"/>
      <w:pgMar w:top="1474" w:right="1474" w:bottom="1474" w:left="1644" w:header="680" w:footer="510"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5" w:author="andrea55" w:date="2018-11-05T14:06:00Z" w:initials="a">
    <w:p w14:paraId="46F83351" w14:textId="77777777" w:rsidR="007779E9" w:rsidRDefault="007779E9">
      <w:pPr>
        <w:pStyle w:val="CommentText"/>
      </w:pPr>
      <w:r>
        <w:rPr>
          <w:rStyle w:val="CommentReference"/>
        </w:rPr>
        <w:annotationRef/>
      </w:r>
      <w:r>
        <w:t>You might mean "systemically" here but either way I don't think it is necessary...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F8335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4D3C52" w14:textId="77777777" w:rsidR="00115046" w:rsidRDefault="00115046" w:rsidP="00D11F82">
      <w:pPr>
        <w:spacing w:before="0" w:after="0" w:line="240" w:lineRule="auto"/>
      </w:pPr>
      <w:r>
        <w:separator/>
      </w:r>
    </w:p>
  </w:endnote>
  <w:endnote w:type="continuationSeparator" w:id="0">
    <w:p w14:paraId="500865A3" w14:textId="77777777" w:rsidR="00115046" w:rsidRDefault="00115046" w:rsidP="00D11F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dvTimes">
    <w:altName w:val="MS Mincho"/>
    <w:panose1 w:val="00000000000000000000"/>
    <w:charset w:val="80"/>
    <w:family w:val="auto"/>
    <w:notTrueType/>
    <w:pitch w:val="default"/>
    <w:sig w:usb0="00000000"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73460" w14:textId="77777777" w:rsidR="00D039DA" w:rsidRDefault="00115046">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50946" w14:textId="77777777" w:rsidR="00D039DA" w:rsidRDefault="00115046" w:rsidP="003F1D58">
    <w:pPr>
      <w:pStyle w:val="Footer"/>
      <w:ind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28E35" w14:textId="77777777" w:rsidR="00115046" w:rsidRDefault="00115046">
      <w:r>
        <w:separator/>
      </w:r>
    </w:p>
  </w:footnote>
  <w:footnote w:type="continuationSeparator" w:id="0">
    <w:p w14:paraId="02C23EAC" w14:textId="77777777" w:rsidR="00115046" w:rsidRDefault="001150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AE43F" w14:textId="77777777" w:rsidR="00D039DA" w:rsidRPr="00D00592" w:rsidRDefault="00811D20" w:rsidP="00D00592">
    <w:pPr>
      <w:pStyle w:val="Header"/>
      <w:ind w:firstLine="0"/>
      <w:rPr>
        <w:lang w:val="is-IS"/>
      </w:rPr>
    </w:pPr>
    <w:r>
      <w:rPr>
        <w:noProof/>
        <w:lang w:val="en-GB" w:eastAsia="en-GB"/>
      </w:rPr>
      <w:drawing>
        <wp:anchor distT="0" distB="0" distL="114300" distR="114300" simplePos="0" relativeHeight="251657728" behindDoc="1" locked="0" layoutInCell="1" allowOverlap="1" wp14:anchorId="11381668" wp14:editId="2FC0477C">
          <wp:simplePos x="0" y="0"/>
          <wp:positionH relativeFrom="column">
            <wp:posOffset>-900430</wp:posOffset>
          </wp:positionH>
          <wp:positionV relativeFrom="paragraph">
            <wp:posOffset>-459740</wp:posOffset>
          </wp:positionV>
          <wp:extent cx="7562850" cy="1504950"/>
          <wp:effectExtent l="19050" t="0" r="0" b="0"/>
          <wp:wrapNone/>
          <wp:docPr id="3"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1"/>
                  <a:srcRect b="85931"/>
                  <a:stretch>
                    <a:fillRect/>
                  </a:stretch>
                </pic:blipFill>
                <pic:spPr bwMode="auto">
                  <a:xfrm>
                    <a:off x="0" y="0"/>
                    <a:ext cx="7562850" cy="1504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636C40"/>
    <w:multiLevelType w:val="multilevel"/>
    <w:tmpl w:val="12E2DC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8C2BD8"/>
    <w:multiLevelType w:val="hybridMultilevel"/>
    <w:tmpl w:val="DD548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1322780"/>
    <w:multiLevelType w:val="hybridMultilevel"/>
    <w:tmpl w:val="1FE4F864"/>
    <w:lvl w:ilvl="0" w:tplc="040F0001">
      <w:start w:val="1"/>
      <w:numFmt w:val="bullet"/>
      <w:lvlText w:val=""/>
      <w:lvlJc w:val="left"/>
      <w:pPr>
        <w:ind w:left="786" w:hanging="360"/>
      </w:pPr>
      <w:rPr>
        <w:rFonts w:ascii="Symbol" w:hAnsi="Symbol" w:hint="default"/>
      </w:rPr>
    </w:lvl>
    <w:lvl w:ilvl="1" w:tplc="040F0003" w:tentative="1">
      <w:start w:val="1"/>
      <w:numFmt w:val="bullet"/>
      <w:lvlText w:val="o"/>
      <w:lvlJc w:val="left"/>
      <w:pPr>
        <w:ind w:left="1506" w:hanging="360"/>
      </w:pPr>
      <w:rPr>
        <w:rFonts w:ascii="Courier New" w:hAnsi="Courier New" w:cs="Courier New" w:hint="default"/>
      </w:rPr>
    </w:lvl>
    <w:lvl w:ilvl="2" w:tplc="040F0005" w:tentative="1">
      <w:start w:val="1"/>
      <w:numFmt w:val="bullet"/>
      <w:lvlText w:val=""/>
      <w:lvlJc w:val="left"/>
      <w:pPr>
        <w:ind w:left="2226" w:hanging="360"/>
      </w:pPr>
      <w:rPr>
        <w:rFonts w:ascii="Wingdings" w:hAnsi="Wingdings" w:hint="default"/>
      </w:rPr>
    </w:lvl>
    <w:lvl w:ilvl="3" w:tplc="040F0001" w:tentative="1">
      <w:start w:val="1"/>
      <w:numFmt w:val="bullet"/>
      <w:lvlText w:val=""/>
      <w:lvlJc w:val="left"/>
      <w:pPr>
        <w:ind w:left="2946" w:hanging="360"/>
      </w:pPr>
      <w:rPr>
        <w:rFonts w:ascii="Symbol" w:hAnsi="Symbol" w:hint="default"/>
      </w:rPr>
    </w:lvl>
    <w:lvl w:ilvl="4" w:tplc="040F0003" w:tentative="1">
      <w:start w:val="1"/>
      <w:numFmt w:val="bullet"/>
      <w:lvlText w:val="o"/>
      <w:lvlJc w:val="left"/>
      <w:pPr>
        <w:ind w:left="3666" w:hanging="360"/>
      </w:pPr>
      <w:rPr>
        <w:rFonts w:ascii="Courier New" w:hAnsi="Courier New" w:cs="Courier New" w:hint="default"/>
      </w:rPr>
    </w:lvl>
    <w:lvl w:ilvl="5" w:tplc="040F0005" w:tentative="1">
      <w:start w:val="1"/>
      <w:numFmt w:val="bullet"/>
      <w:lvlText w:val=""/>
      <w:lvlJc w:val="left"/>
      <w:pPr>
        <w:ind w:left="4386" w:hanging="360"/>
      </w:pPr>
      <w:rPr>
        <w:rFonts w:ascii="Wingdings" w:hAnsi="Wingdings" w:hint="default"/>
      </w:rPr>
    </w:lvl>
    <w:lvl w:ilvl="6" w:tplc="040F0001" w:tentative="1">
      <w:start w:val="1"/>
      <w:numFmt w:val="bullet"/>
      <w:lvlText w:val=""/>
      <w:lvlJc w:val="left"/>
      <w:pPr>
        <w:ind w:left="5106" w:hanging="360"/>
      </w:pPr>
      <w:rPr>
        <w:rFonts w:ascii="Symbol" w:hAnsi="Symbol" w:hint="default"/>
      </w:rPr>
    </w:lvl>
    <w:lvl w:ilvl="7" w:tplc="040F0003" w:tentative="1">
      <w:start w:val="1"/>
      <w:numFmt w:val="bullet"/>
      <w:lvlText w:val="o"/>
      <w:lvlJc w:val="left"/>
      <w:pPr>
        <w:ind w:left="5826" w:hanging="360"/>
      </w:pPr>
      <w:rPr>
        <w:rFonts w:ascii="Courier New" w:hAnsi="Courier New" w:cs="Courier New" w:hint="default"/>
      </w:rPr>
    </w:lvl>
    <w:lvl w:ilvl="8" w:tplc="040F0005" w:tentative="1">
      <w:start w:val="1"/>
      <w:numFmt w:val="bullet"/>
      <w:lvlText w:val=""/>
      <w:lvlJc w:val="left"/>
      <w:pPr>
        <w:ind w:left="6546" w:hanging="360"/>
      </w:pPr>
      <w:rPr>
        <w:rFonts w:ascii="Wingdings" w:hAnsi="Wingdings" w:hint="default"/>
      </w:rPr>
    </w:lvl>
  </w:abstractNum>
  <w:abstractNum w:abstractNumId="3">
    <w:nsid w:val="29D3459F"/>
    <w:multiLevelType w:val="hybridMultilevel"/>
    <w:tmpl w:val="6344BFFE"/>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4">
    <w:nsid w:val="31425EE9"/>
    <w:multiLevelType w:val="hybridMultilevel"/>
    <w:tmpl w:val="C5E2FEA2"/>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5">
    <w:nsid w:val="3A4E00FB"/>
    <w:multiLevelType w:val="hybridMultilevel"/>
    <w:tmpl w:val="7FA6864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6">
    <w:nsid w:val="3A6F7E1A"/>
    <w:multiLevelType w:val="hybridMultilevel"/>
    <w:tmpl w:val="9628ECF6"/>
    <w:lvl w:ilvl="0" w:tplc="3306ED7A">
      <w:start w:val="1"/>
      <w:numFmt w:val="decimal"/>
      <w:pStyle w:val="fyrstalagi"/>
      <w:lvlText w:val="%1."/>
      <w:lvlJc w:val="left"/>
      <w:pPr>
        <w:ind w:left="1004" w:hanging="360"/>
      </w:p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7">
    <w:nsid w:val="3AB8594D"/>
    <w:multiLevelType w:val="hybridMultilevel"/>
    <w:tmpl w:val="415CE316"/>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8">
    <w:nsid w:val="45A63B67"/>
    <w:multiLevelType w:val="hybridMultilevel"/>
    <w:tmpl w:val="ECC87928"/>
    <w:lvl w:ilvl="0" w:tplc="040F0003">
      <w:start w:val="1"/>
      <w:numFmt w:val="bullet"/>
      <w:lvlText w:val="o"/>
      <w:lvlJc w:val="left"/>
      <w:pPr>
        <w:ind w:left="1440" w:hanging="360"/>
      </w:pPr>
      <w:rPr>
        <w:rFonts w:ascii="Courier New" w:hAnsi="Courier New" w:cs="Courier New"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9">
    <w:nsid w:val="4E985019"/>
    <w:multiLevelType w:val="multilevel"/>
    <w:tmpl w:val="F058239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53470408"/>
    <w:multiLevelType w:val="hybridMultilevel"/>
    <w:tmpl w:val="9DB00BB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1">
    <w:nsid w:val="5BD70FB7"/>
    <w:multiLevelType w:val="hybridMultilevel"/>
    <w:tmpl w:val="9588F852"/>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2">
    <w:nsid w:val="6B085048"/>
    <w:multiLevelType w:val="hybridMultilevel"/>
    <w:tmpl w:val="5860BE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1"/>
  </w:num>
  <w:num w:numId="4">
    <w:abstractNumId w:val="12"/>
  </w:num>
  <w:num w:numId="5">
    <w:abstractNumId w:val="5"/>
  </w:num>
  <w:num w:numId="6">
    <w:abstractNumId w:val="10"/>
  </w:num>
  <w:num w:numId="7">
    <w:abstractNumId w:val="8"/>
  </w:num>
  <w:num w:numId="8">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6"/>
  </w:num>
  <w:num w:numId="19">
    <w:abstractNumId w:val="6"/>
  </w:num>
  <w:num w:numId="20">
    <w:abstractNumId w:val="9"/>
  </w:num>
  <w:num w:numId="21">
    <w:abstractNumId w:val="3"/>
  </w:num>
  <w:num w:numId="22">
    <w:abstractNumId w:val="1"/>
  </w:num>
  <w:num w:numId="23">
    <w:abstractNumId w:val="2"/>
  </w:num>
  <w:num w:numId="24">
    <w:abstractNumId w:val="4"/>
  </w:num>
  <w:num w:numId="25">
    <w:abstractNumId w:val="7"/>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E620D"/>
    <w:rsid w:val="00115046"/>
    <w:rsid w:val="001E4820"/>
    <w:rsid w:val="00291449"/>
    <w:rsid w:val="00294ACA"/>
    <w:rsid w:val="003D67E2"/>
    <w:rsid w:val="004E29B3"/>
    <w:rsid w:val="00590D07"/>
    <w:rsid w:val="007779E9"/>
    <w:rsid w:val="00784D58"/>
    <w:rsid w:val="00811D20"/>
    <w:rsid w:val="008D28F1"/>
    <w:rsid w:val="008D6863"/>
    <w:rsid w:val="00B80DF4"/>
    <w:rsid w:val="00B86B75"/>
    <w:rsid w:val="00BC48D5"/>
    <w:rsid w:val="00C31E56"/>
    <w:rsid w:val="00C36279"/>
    <w:rsid w:val="00D11F82"/>
    <w:rsid w:val="00E315A3"/>
    <w:rsid w:val="00F70DF2"/>
  </w:rsids>
  <m:mathPr>
    <m:mathFont m:val="Cambria Math"/>
    <m:brkBin m:val="before"/>
    <m:brkBinSub m:val="--"/>
    <m:smallFrac/>
    <m:dispDef/>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977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s-IS" w:eastAsia="is-IS" w:bidi="ar-SA"/>
      </w:rPr>
    </w:rPrDefault>
    <w:pPrDefault>
      <w:pPr>
        <w:spacing w:before="120" w:after="60" w:line="312" w:lineRule="auto"/>
        <w:ind w:right="272"/>
      </w:pPr>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99" w:unhideWhenUsed="1"/>
    <w:lsdException w:name="envelope address" w:semiHidden="1" w:uiPriority="2" w:unhideWhenUsed="1"/>
    <w:lsdException w:name="envelope return" w:semiHidden="1" w:uiPriority="2"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lsdException w:name="endnote reference" w:semiHidden="1" w:unhideWhenUsed="1"/>
    <w:lsdException w:name="endnote text" w:semiHidden="1" w:unhideWhenUsed="1"/>
    <w:lsdException w:name="table of authorities" w:semiHidden="1" w:uiPriority="2" w:unhideWhenUsed="1"/>
    <w:lsdException w:name="macro" w:semiHidden="1" w:uiPriority="2" w:unhideWhenUsed="1"/>
    <w:lsdException w:name="toa heading" w:semiHidden="1" w:unhideWhenUsed="1"/>
    <w:lsdException w:name="List" w:semiHidden="1" w:uiPriority="2" w:unhideWhenUsed="1"/>
    <w:lsdException w:name="List Bullet" w:semiHidden="1" w:uiPriority="2" w:unhideWhenUsed="1"/>
    <w:lsdException w:name="List Number" w:uiPriority="2"/>
    <w:lsdException w:name="List 2" w:semiHidden="1" w:uiPriority="2" w:unhideWhenUsed="1"/>
    <w:lsdException w:name="List 3" w:semiHidden="1" w:uiPriority="2" w:unhideWhenUsed="1"/>
    <w:lsdException w:name="List 4" w:uiPriority="2"/>
    <w:lsdException w:name="List 5" w:uiPriority="2"/>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Closing" w:semiHidden="1" w:uiPriority="2"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2" w:unhideWhenUsed="1"/>
    <w:lsdException w:name="List Continue 5" w:semiHidden="1" w:uiPriority="2" w:unhideWhenUsed="1"/>
    <w:lsdException w:name="Message Header" w:semiHidden="1" w:uiPriority="2" w:unhideWhenUsed="1"/>
    <w:lsdException w:name="Salutation" w:uiPriority="1"/>
    <w:lsdException w:name="Date" w:uiPriority="2"/>
    <w:lsdException w:name="Body Text First Indent" w:uiPriority="2"/>
    <w:lsdException w:name="Body Text First Indent 2" w:semiHidden="1" w:uiPriority="2" w:unhideWhenUsed="1"/>
    <w:lsdException w:name="Note Heading" w:semiHidden="1" w:uiPriority="1" w:unhideWhenUsed="1"/>
    <w:lsdException w:name="Body Text 2" w:semiHidden="1" w:unhideWhenUsed="1"/>
    <w:lsdException w:name="Body Text 3" w:semiHidden="1" w:unhideWhenUsed="1"/>
    <w:lsdException w:name="Body Text Indent 2" w:semiHidden="1" w:uiPriority="2" w:unhideWhenUsed="1"/>
    <w:lsdException w:name="Body Text Indent 3" w:semiHidden="1" w:uiPriority="2" w:unhideWhenUsed="1"/>
    <w:lsdException w:name="Block Text" w:semiHidden="1" w:unhideWhenUsed="1"/>
    <w:lsdException w:name="Hyperlink" w:semiHidden="1" w:uiPriority="99" w:unhideWhenUsed="1"/>
    <w:lsdException w:name="FollowedHyperlink" w:semiHidden="1" w:unhideWhenUsed="1"/>
    <w:lsdException w:name="Emphasis" w:uiPriority="2"/>
    <w:lsdException w:name="Document Map" w:semiHidden="1" w:uiPriority="2" w:unhideWhenUsed="1"/>
    <w:lsdException w:name="Plain Text" w:semiHidden="1" w:uiPriority="1" w:unhideWhenUsed="1"/>
    <w:lsdException w:name="E-mail Signature" w:semiHidden="1" w:uiPriority="2"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99" w:unhideWhenUsed="1"/>
    <w:lsdException w:name="HTML Variable" w:semiHidden="1" w:uiPriority="2"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D738D"/>
    <w:pPr>
      <w:spacing w:line="280" w:lineRule="exact"/>
      <w:ind w:right="0" w:firstLine="284"/>
      <w:jc w:val="both"/>
    </w:pPr>
    <w:rPr>
      <w:rFonts w:ascii="Arial" w:hAnsi="Arial"/>
      <w:szCs w:val="24"/>
      <w:lang w:val="en-US" w:eastAsia="en-US"/>
    </w:rPr>
  </w:style>
  <w:style w:type="paragraph" w:styleId="Heading1">
    <w:name w:val="heading 1"/>
    <w:basedOn w:val="Normal"/>
    <w:next w:val="Normal-Fyrstalnaeftirkaflaskil"/>
    <w:link w:val="Heading1Char"/>
    <w:uiPriority w:val="2"/>
    <w:qFormat/>
    <w:rsid w:val="00D039DA"/>
    <w:pPr>
      <w:keepNext/>
      <w:numPr>
        <w:numId w:val="20"/>
      </w:numPr>
      <w:tabs>
        <w:tab w:val="left" w:pos="284"/>
      </w:tabs>
      <w:autoSpaceDE w:val="0"/>
      <w:autoSpaceDN w:val="0"/>
      <w:adjustRightInd w:val="0"/>
      <w:spacing w:before="840" w:after="240" w:line="240" w:lineRule="auto"/>
      <w:ind w:left="0" w:firstLine="0"/>
      <w:jc w:val="left"/>
      <w:outlineLvl w:val="0"/>
    </w:pPr>
    <w:rPr>
      <w:b/>
      <w:bCs/>
      <w:kern w:val="32"/>
      <w:sz w:val="26"/>
      <w:szCs w:val="28"/>
    </w:rPr>
  </w:style>
  <w:style w:type="paragraph" w:styleId="Heading2">
    <w:name w:val="heading 2"/>
    <w:basedOn w:val="Normal"/>
    <w:next w:val="Normal-Fyrstalnaeftirkaflaskil"/>
    <w:uiPriority w:val="2"/>
    <w:qFormat/>
    <w:rsid w:val="00D039DA"/>
    <w:pPr>
      <w:keepNext/>
      <w:numPr>
        <w:ilvl w:val="1"/>
        <w:numId w:val="20"/>
      </w:numPr>
      <w:tabs>
        <w:tab w:val="left" w:pos="397"/>
      </w:tabs>
      <w:spacing w:before="240" w:after="120" w:line="240" w:lineRule="auto"/>
      <w:ind w:left="0" w:firstLine="0"/>
      <w:jc w:val="left"/>
      <w:outlineLvl w:val="1"/>
    </w:pPr>
    <w:rPr>
      <w:rFonts w:cs="Arial"/>
      <w:b/>
      <w:bCs/>
      <w:iCs/>
      <w:sz w:val="24"/>
      <w:szCs w:val="28"/>
    </w:rPr>
  </w:style>
  <w:style w:type="paragraph" w:styleId="Heading3">
    <w:name w:val="heading 3"/>
    <w:basedOn w:val="Normal"/>
    <w:next w:val="Normal-Fyrstalnaeftirkaflaskil"/>
    <w:uiPriority w:val="2"/>
    <w:qFormat/>
    <w:rsid w:val="00D039DA"/>
    <w:pPr>
      <w:numPr>
        <w:ilvl w:val="2"/>
        <w:numId w:val="20"/>
      </w:numPr>
      <w:tabs>
        <w:tab w:val="left" w:pos="510"/>
      </w:tabs>
      <w:spacing w:before="200" w:line="240" w:lineRule="auto"/>
      <w:ind w:left="0" w:firstLine="0"/>
      <w:jc w:val="left"/>
      <w:outlineLvl w:val="2"/>
    </w:pPr>
    <w:rPr>
      <w:rFonts w:cs="Arial"/>
      <w:b/>
      <w:bCs/>
      <w:sz w:val="22"/>
      <w:szCs w:val="26"/>
    </w:rPr>
  </w:style>
  <w:style w:type="paragraph" w:styleId="Heading4">
    <w:name w:val="heading 4"/>
    <w:basedOn w:val="Normal"/>
    <w:next w:val="Normal-Fyrstalnaeftirkaflaskil"/>
    <w:uiPriority w:val="2"/>
    <w:qFormat/>
    <w:rsid w:val="00F871F7"/>
    <w:pPr>
      <w:keepNext/>
      <w:numPr>
        <w:ilvl w:val="3"/>
        <w:numId w:val="20"/>
      </w:numPr>
      <w:spacing w:before="200" w:line="240" w:lineRule="auto"/>
      <w:ind w:left="862" w:hanging="862"/>
      <w:jc w:val="left"/>
      <w:outlineLvl w:val="3"/>
    </w:pPr>
    <w:rPr>
      <w:b/>
      <w:bCs/>
      <w:i/>
      <w:sz w:val="22"/>
      <w:szCs w:val="28"/>
    </w:rPr>
  </w:style>
  <w:style w:type="paragraph" w:styleId="Heading5">
    <w:name w:val="heading 5"/>
    <w:basedOn w:val="Normal"/>
    <w:next w:val="Normal"/>
    <w:link w:val="Heading5Char"/>
    <w:uiPriority w:val="2"/>
    <w:rsid w:val="0044314A"/>
    <w:pPr>
      <w:numPr>
        <w:ilvl w:val="4"/>
        <w:numId w:val="20"/>
      </w:numPr>
      <w:spacing w:before="240"/>
      <w:outlineLvl w:val="4"/>
    </w:pPr>
    <w:rPr>
      <w:b/>
      <w:bCs/>
      <w:i/>
      <w:iCs/>
      <w:sz w:val="26"/>
      <w:szCs w:val="26"/>
    </w:rPr>
  </w:style>
  <w:style w:type="paragraph" w:styleId="Heading6">
    <w:name w:val="heading 6"/>
    <w:basedOn w:val="Normal"/>
    <w:next w:val="Normal"/>
    <w:link w:val="Heading6Char"/>
    <w:uiPriority w:val="2"/>
    <w:rsid w:val="0044314A"/>
    <w:pPr>
      <w:numPr>
        <w:ilvl w:val="5"/>
        <w:numId w:val="20"/>
      </w:numPr>
      <w:spacing w:before="240"/>
      <w:outlineLvl w:val="5"/>
    </w:pPr>
    <w:rPr>
      <w:rFonts w:ascii="Calibri" w:hAnsi="Calibri"/>
      <w:b/>
      <w:bCs/>
      <w:sz w:val="22"/>
      <w:szCs w:val="22"/>
    </w:rPr>
  </w:style>
  <w:style w:type="paragraph" w:styleId="Heading7">
    <w:name w:val="heading 7"/>
    <w:basedOn w:val="Normal"/>
    <w:next w:val="Normal"/>
    <w:link w:val="Heading7Char"/>
    <w:uiPriority w:val="2"/>
    <w:rsid w:val="0044314A"/>
    <w:pPr>
      <w:numPr>
        <w:ilvl w:val="6"/>
        <w:numId w:val="20"/>
      </w:numPr>
      <w:spacing w:before="240"/>
      <w:outlineLvl w:val="6"/>
    </w:pPr>
    <w:rPr>
      <w:rFonts w:ascii="Calibri" w:hAnsi="Calibri"/>
    </w:rPr>
  </w:style>
  <w:style w:type="paragraph" w:styleId="Heading8">
    <w:name w:val="heading 8"/>
    <w:basedOn w:val="Normal"/>
    <w:next w:val="Normal"/>
    <w:link w:val="Heading8Char"/>
    <w:uiPriority w:val="2"/>
    <w:rsid w:val="0044314A"/>
    <w:pPr>
      <w:numPr>
        <w:ilvl w:val="7"/>
        <w:numId w:val="20"/>
      </w:numPr>
      <w:spacing w:before="240"/>
      <w:outlineLvl w:val="7"/>
    </w:pPr>
    <w:rPr>
      <w:rFonts w:ascii="Calibri" w:hAnsi="Calibri"/>
      <w:i/>
      <w:iCs/>
    </w:rPr>
  </w:style>
  <w:style w:type="paragraph" w:styleId="Heading9">
    <w:name w:val="heading 9"/>
    <w:basedOn w:val="Normal"/>
    <w:next w:val="Normal"/>
    <w:link w:val="Heading9Char"/>
    <w:uiPriority w:val="2"/>
    <w:rsid w:val="0044314A"/>
    <w:pPr>
      <w:numPr>
        <w:ilvl w:val="8"/>
        <w:numId w:val="20"/>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yrstalnaeftirkaflaskil">
    <w:name w:val="Normal - Fyrsta lína eftir kaflaskil"/>
    <w:aliases w:val="Normal 1. lína"/>
    <w:basedOn w:val="Normal"/>
    <w:next w:val="Normal"/>
    <w:link w:val="Normal-FyrstalnaeftirkaflaskilChar"/>
    <w:qFormat/>
    <w:rsid w:val="00F871F7"/>
    <w:pPr>
      <w:widowControl w:val="0"/>
      <w:ind w:firstLine="0"/>
    </w:pPr>
    <w:rPr>
      <w:rFonts w:eastAsia="AdvTimes" w:cs="Arial"/>
      <w:lang w:val="is-IS"/>
    </w:rPr>
  </w:style>
  <w:style w:type="character" w:customStyle="1" w:styleId="Normal-FyrstalnaeftirkaflaskilChar">
    <w:name w:val="Normal - Fyrsta lína eftir kaflaskil Char"/>
    <w:aliases w:val="Normal 1. lína Char"/>
    <w:link w:val="Normal-Fyrstalnaeftirkaflaskil"/>
    <w:rsid w:val="00F871F7"/>
    <w:rPr>
      <w:rFonts w:ascii="Arial" w:eastAsia="AdvTimes" w:hAnsi="Arial" w:cs="Arial"/>
      <w:szCs w:val="24"/>
      <w:lang w:eastAsia="en-US"/>
    </w:rPr>
  </w:style>
  <w:style w:type="character" w:customStyle="1" w:styleId="Heading1Char">
    <w:name w:val="Heading 1 Char"/>
    <w:link w:val="Heading1"/>
    <w:uiPriority w:val="2"/>
    <w:rsid w:val="00A20F49"/>
    <w:rPr>
      <w:rFonts w:ascii="Arial" w:hAnsi="Arial"/>
      <w:b/>
      <w:bCs/>
      <w:kern w:val="32"/>
      <w:sz w:val="26"/>
      <w:szCs w:val="28"/>
      <w:lang w:val="en-US" w:eastAsia="en-US"/>
    </w:rPr>
  </w:style>
  <w:style w:type="character" w:customStyle="1" w:styleId="Heading5Char">
    <w:name w:val="Heading 5 Char"/>
    <w:link w:val="Heading5"/>
    <w:uiPriority w:val="2"/>
    <w:rsid w:val="00A20F49"/>
    <w:rPr>
      <w:rFonts w:ascii="Arial" w:hAnsi="Arial"/>
      <w:b/>
      <w:bCs/>
      <w:i/>
      <w:iCs/>
      <w:sz w:val="26"/>
      <w:szCs w:val="26"/>
      <w:lang w:val="en-US" w:eastAsia="en-US"/>
    </w:rPr>
  </w:style>
  <w:style w:type="character" w:customStyle="1" w:styleId="Heading6Char">
    <w:name w:val="Heading 6 Char"/>
    <w:link w:val="Heading6"/>
    <w:uiPriority w:val="2"/>
    <w:rsid w:val="00A20F49"/>
    <w:rPr>
      <w:rFonts w:ascii="Calibri" w:hAnsi="Calibri"/>
      <w:b/>
      <w:bCs/>
      <w:sz w:val="22"/>
      <w:szCs w:val="22"/>
      <w:lang w:val="en-US" w:eastAsia="en-US"/>
    </w:rPr>
  </w:style>
  <w:style w:type="character" w:customStyle="1" w:styleId="Heading7Char">
    <w:name w:val="Heading 7 Char"/>
    <w:link w:val="Heading7"/>
    <w:uiPriority w:val="2"/>
    <w:rsid w:val="00A20F49"/>
    <w:rPr>
      <w:rFonts w:ascii="Calibri" w:hAnsi="Calibri"/>
      <w:szCs w:val="24"/>
      <w:lang w:val="en-US" w:eastAsia="en-US"/>
    </w:rPr>
  </w:style>
  <w:style w:type="character" w:customStyle="1" w:styleId="Heading8Char">
    <w:name w:val="Heading 8 Char"/>
    <w:link w:val="Heading8"/>
    <w:uiPriority w:val="2"/>
    <w:rsid w:val="00A20F49"/>
    <w:rPr>
      <w:rFonts w:ascii="Calibri" w:hAnsi="Calibri"/>
      <w:i/>
      <w:iCs/>
      <w:szCs w:val="24"/>
      <w:lang w:val="en-US" w:eastAsia="en-US"/>
    </w:rPr>
  </w:style>
  <w:style w:type="character" w:customStyle="1" w:styleId="Heading9Char">
    <w:name w:val="Heading 9 Char"/>
    <w:link w:val="Heading9"/>
    <w:uiPriority w:val="2"/>
    <w:rsid w:val="00A20F49"/>
    <w:rPr>
      <w:rFonts w:ascii="Cambria" w:hAnsi="Cambria"/>
      <w:sz w:val="22"/>
      <w:szCs w:val="22"/>
      <w:lang w:val="en-US" w:eastAsia="en-US"/>
    </w:rPr>
  </w:style>
  <w:style w:type="paragraph" w:styleId="TOC1">
    <w:name w:val="toc 1"/>
    <w:basedOn w:val="Normal"/>
    <w:next w:val="Normal"/>
    <w:autoRedefine/>
    <w:uiPriority w:val="39"/>
    <w:rsid w:val="009E4CBE"/>
    <w:pPr>
      <w:tabs>
        <w:tab w:val="left" w:pos="284"/>
        <w:tab w:val="right" w:leader="dot" w:pos="6804"/>
      </w:tabs>
      <w:spacing w:before="100" w:after="0" w:line="312" w:lineRule="auto"/>
      <w:ind w:firstLine="0"/>
      <w:contextualSpacing/>
      <w:jc w:val="left"/>
    </w:pPr>
    <w:rPr>
      <w:b/>
      <w:bCs/>
      <w:szCs w:val="20"/>
    </w:rPr>
  </w:style>
  <w:style w:type="paragraph" w:styleId="TOC2">
    <w:name w:val="toc 2"/>
    <w:basedOn w:val="Normal"/>
    <w:next w:val="Normal"/>
    <w:autoRedefine/>
    <w:uiPriority w:val="39"/>
    <w:rsid w:val="00D039DA"/>
    <w:pPr>
      <w:tabs>
        <w:tab w:val="left" w:pos="709"/>
        <w:tab w:val="right" w:leader="dot" w:pos="6804"/>
      </w:tabs>
      <w:spacing w:before="0" w:after="0" w:line="288" w:lineRule="auto"/>
      <w:ind w:left="850" w:right="340" w:hanging="425"/>
      <w:contextualSpacing/>
      <w:jc w:val="left"/>
    </w:pPr>
    <w:rPr>
      <w:iCs/>
      <w:szCs w:val="20"/>
    </w:rPr>
  </w:style>
  <w:style w:type="character" w:styleId="Hyperlink">
    <w:name w:val="Hyperlink"/>
    <w:uiPriority w:val="99"/>
    <w:unhideWhenUsed/>
    <w:rsid w:val="00D039DA"/>
    <w:rPr>
      <w:color w:val="000000" w:themeColor="text1"/>
      <w:u w:val="none"/>
    </w:rPr>
  </w:style>
  <w:style w:type="paragraph" w:styleId="Header">
    <w:name w:val="header"/>
    <w:basedOn w:val="Normal"/>
    <w:link w:val="HeaderChar"/>
    <w:uiPriority w:val="99"/>
    <w:rsid w:val="0044314A"/>
    <w:pPr>
      <w:tabs>
        <w:tab w:val="center" w:pos="4320"/>
        <w:tab w:val="right" w:pos="8640"/>
      </w:tabs>
    </w:pPr>
    <w:rPr>
      <w:sz w:val="22"/>
    </w:rPr>
  </w:style>
  <w:style w:type="character" w:customStyle="1" w:styleId="HeaderChar">
    <w:name w:val="Header Char"/>
    <w:link w:val="Header"/>
    <w:uiPriority w:val="99"/>
    <w:rsid w:val="003C753F"/>
    <w:rPr>
      <w:rFonts w:ascii="Arial" w:hAnsi="Arial"/>
      <w:sz w:val="22"/>
      <w:szCs w:val="24"/>
      <w:lang w:val="en-US" w:eastAsia="en-US"/>
    </w:rPr>
  </w:style>
  <w:style w:type="paragraph" w:styleId="Footer">
    <w:name w:val="footer"/>
    <w:basedOn w:val="Normal"/>
    <w:link w:val="FooterChar"/>
    <w:uiPriority w:val="99"/>
    <w:rsid w:val="0044314A"/>
    <w:pPr>
      <w:tabs>
        <w:tab w:val="center" w:pos="4320"/>
        <w:tab w:val="right" w:pos="8640"/>
      </w:tabs>
    </w:pPr>
    <w:rPr>
      <w:sz w:val="22"/>
    </w:rPr>
  </w:style>
  <w:style w:type="character" w:customStyle="1" w:styleId="FooterChar">
    <w:name w:val="Footer Char"/>
    <w:link w:val="Footer"/>
    <w:uiPriority w:val="99"/>
    <w:rsid w:val="003506B8"/>
    <w:rPr>
      <w:rFonts w:ascii="Arial" w:hAnsi="Arial"/>
      <w:sz w:val="22"/>
      <w:szCs w:val="24"/>
      <w:lang w:val="en-US" w:eastAsia="en-US"/>
    </w:rPr>
  </w:style>
  <w:style w:type="paragraph" w:customStyle="1" w:styleId="fyrstalagi">
    <w:name w:val="Í fyrsta lagi"/>
    <w:basedOn w:val="Normal"/>
    <w:link w:val="fyrstalagiChar"/>
    <w:uiPriority w:val="2"/>
    <w:qFormat/>
    <w:rsid w:val="00CF5FC6"/>
    <w:pPr>
      <w:numPr>
        <w:numId w:val="19"/>
      </w:numPr>
      <w:spacing w:before="240" w:after="120"/>
      <w:ind w:left="1003" w:hanging="357"/>
    </w:pPr>
  </w:style>
  <w:style w:type="character" w:customStyle="1" w:styleId="fyrstalagiChar">
    <w:name w:val="Í fyrsta lagi Char"/>
    <w:link w:val="fyrstalagi"/>
    <w:uiPriority w:val="2"/>
    <w:rsid w:val="00CF5FC6"/>
    <w:rPr>
      <w:rFonts w:ascii="Arial" w:hAnsi="Arial"/>
      <w:szCs w:val="24"/>
      <w:lang w:val="en-US" w:eastAsia="en-US"/>
    </w:rPr>
  </w:style>
  <w:style w:type="paragraph" w:styleId="TOC3">
    <w:name w:val="toc 3"/>
    <w:basedOn w:val="Normal"/>
    <w:next w:val="Normal"/>
    <w:autoRedefine/>
    <w:uiPriority w:val="39"/>
    <w:rsid w:val="00D039DA"/>
    <w:pPr>
      <w:tabs>
        <w:tab w:val="left" w:pos="993"/>
        <w:tab w:val="right" w:leader="dot" w:pos="6804"/>
      </w:tabs>
      <w:spacing w:before="0" w:after="0" w:line="288" w:lineRule="auto"/>
      <w:ind w:left="1134" w:right="567" w:hanging="567"/>
      <w:contextualSpacing/>
      <w:jc w:val="left"/>
    </w:pPr>
    <w:rPr>
      <w:szCs w:val="20"/>
    </w:rPr>
  </w:style>
  <w:style w:type="table" w:styleId="TableGrid">
    <w:name w:val="Table Grid"/>
    <w:basedOn w:val="TableNormal"/>
    <w:uiPriority w:val="59"/>
    <w:rsid w:val="004431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rsid w:val="00D039DA"/>
    <w:pPr>
      <w:tabs>
        <w:tab w:val="left" w:pos="1418"/>
        <w:tab w:val="right" w:leader="dot" w:pos="6379"/>
        <w:tab w:val="right" w:leader="dot" w:pos="7069"/>
      </w:tabs>
      <w:spacing w:after="0" w:line="288" w:lineRule="auto"/>
      <w:ind w:left="2269" w:right="567" w:hanging="1418"/>
      <w:jc w:val="left"/>
    </w:pPr>
    <w:rPr>
      <w:szCs w:val="20"/>
    </w:rPr>
  </w:style>
  <w:style w:type="paragraph" w:styleId="FootnoteText">
    <w:name w:val="footnote text"/>
    <w:basedOn w:val="Normal"/>
    <w:uiPriority w:val="2"/>
    <w:semiHidden/>
    <w:rsid w:val="0044314A"/>
    <w:rPr>
      <w:szCs w:val="20"/>
    </w:rPr>
  </w:style>
  <w:style w:type="character" w:styleId="FootnoteReference">
    <w:name w:val="footnote reference"/>
    <w:uiPriority w:val="2"/>
    <w:semiHidden/>
    <w:rsid w:val="0044314A"/>
    <w:rPr>
      <w:vertAlign w:val="superscript"/>
    </w:rPr>
  </w:style>
  <w:style w:type="paragraph" w:styleId="Caption">
    <w:name w:val="caption"/>
    <w:basedOn w:val="Normal"/>
    <w:next w:val="Normal"/>
    <w:uiPriority w:val="2"/>
    <w:qFormat/>
    <w:rsid w:val="00D039DA"/>
    <w:pPr>
      <w:spacing w:after="240" w:line="240" w:lineRule="auto"/>
      <w:ind w:firstLine="0"/>
    </w:pPr>
    <w:rPr>
      <w:rFonts w:cs="Arial"/>
      <w:bCs/>
      <w:noProof/>
      <w:sz w:val="18"/>
      <w:szCs w:val="20"/>
      <w:lang w:val="is-IS" w:eastAsia="is-IS"/>
    </w:rPr>
  </w:style>
  <w:style w:type="paragraph" w:styleId="TableofFigures">
    <w:name w:val="table of figures"/>
    <w:basedOn w:val="Normal"/>
    <w:next w:val="Normal"/>
    <w:uiPriority w:val="99"/>
    <w:rsid w:val="00AF62C7"/>
    <w:pPr>
      <w:spacing w:before="60"/>
      <w:ind w:left="851" w:right="680" w:hanging="851"/>
      <w:jc w:val="left"/>
    </w:pPr>
  </w:style>
  <w:style w:type="paragraph" w:styleId="BalloonText">
    <w:name w:val="Balloon Text"/>
    <w:basedOn w:val="Normal"/>
    <w:link w:val="BalloonTextChar"/>
    <w:uiPriority w:val="2"/>
    <w:rsid w:val="0044314A"/>
    <w:rPr>
      <w:rFonts w:ascii="Lucida Grande" w:hAnsi="Lucida Grande"/>
      <w:sz w:val="18"/>
      <w:szCs w:val="18"/>
    </w:rPr>
  </w:style>
  <w:style w:type="character" w:customStyle="1" w:styleId="BalloonTextChar">
    <w:name w:val="Balloon Text Char"/>
    <w:link w:val="BalloonText"/>
    <w:uiPriority w:val="2"/>
    <w:rsid w:val="00A20F49"/>
    <w:rPr>
      <w:rFonts w:ascii="Lucida Grande" w:hAnsi="Lucida Grande"/>
      <w:sz w:val="18"/>
      <w:szCs w:val="18"/>
      <w:lang w:val="en-US" w:eastAsia="en-US"/>
    </w:rPr>
  </w:style>
  <w:style w:type="paragraph" w:customStyle="1" w:styleId="Upptalning-eftir1">
    <w:name w:val="Upptalning - eftir 1."/>
    <w:basedOn w:val="Upptalning"/>
    <w:rsid w:val="0044314A"/>
    <w:pPr>
      <w:spacing w:before="120" w:after="120" w:line="240" w:lineRule="auto"/>
    </w:pPr>
    <w:rPr>
      <w:szCs w:val="20"/>
    </w:rPr>
  </w:style>
  <w:style w:type="paragraph" w:customStyle="1" w:styleId="Upptalning">
    <w:name w:val="Upptalning"/>
    <w:basedOn w:val="Normal"/>
    <w:next w:val="Upptalning-eftir1"/>
    <w:qFormat/>
    <w:rsid w:val="0044314A"/>
    <w:pPr>
      <w:spacing w:before="240" w:after="0" w:line="260" w:lineRule="exact"/>
      <w:ind w:left="1003" w:hanging="357"/>
    </w:pPr>
    <w:rPr>
      <w:lang w:val="is-IS"/>
    </w:rPr>
  </w:style>
  <w:style w:type="paragraph" w:styleId="BodyText">
    <w:name w:val="Body Text"/>
    <w:basedOn w:val="Normal"/>
    <w:link w:val="BodyTextChar"/>
    <w:uiPriority w:val="2"/>
    <w:rsid w:val="0044314A"/>
    <w:pPr>
      <w:spacing w:after="120"/>
    </w:pPr>
    <w:rPr>
      <w:sz w:val="22"/>
      <w:lang w:val="en-GB"/>
    </w:rPr>
  </w:style>
  <w:style w:type="character" w:customStyle="1" w:styleId="BodyTextChar">
    <w:name w:val="Body Text Char"/>
    <w:link w:val="BodyText"/>
    <w:uiPriority w:val="2"/>
    <w:rsid w:val="00A20F49"/>
    <w:rPr>
      <w:rFonts w:ascii="Arial" w:hAnsi="Arial"/>
      <w:sz w:val="22"/>
      <w:szCs w:val="24"/>
      <w:lang w:val="en-GB" w:eastAsia="en-US"/>
    </w:rPr>
  </w:style>
  <w:style w:type="paragraph" w:styleId="TOCHeading">
    <w:name w:val="TOC Heading"/>
    <w:basedOn w:val="Heading1"/>
    <w:next w:val="Normal"/>
    <w:uiPriority w:val="39"/>
    <w:rsid w:val="0044314A"/>
    <w:pPr>
      <w:keepLines/>
      <w:numPr>
        <w:numId w:val="0"/>
      </w:numPr>
      <w:spacing w:before="480" w:after="0" w:line="276" w:lineRule="auto"/>
      <w:outlineLvl w:val="9"/>
    </w:pPr>
    <w:rPr>
      <w:rFonts w:ascii="Cambria" w:hAnsi="Cambria"/>
      <w:color w:val="365F91"/>
      <w:kern w:val="0"/>
    </w:rPr>
  </w:style>
  <w:style w:type="paragraph" w:customStyle="1" w:styleId="ListParagraph1">
    <w:name w:val="List Paragraph1"/>
    <w:aliases w:val="Heimildaskrá"/>
    <w:basedOn w:val="Normal"/>
    <w:next w:val="Normal"/>
    <w:uiPriority w:val="34"/>
    <w:rsid w:val="0044314A"/>
    <w:pPr>
      <w:spacing w:before="60"/>
      <w:ind w:left="340" w:hanging="340"/>
      <w:jc w:val="left"/>
    </w:pPr>
  </w:style>
  <w:style w:type="paragraph" w:customStyle="1" w:styleId="Forsa-Titillritgerar">
    <w:name w:val="Forsíða - Titill ritgerðar"/>
    <w:basedOn w:val="Normal"/>
    <w:next w:val="Forsa-Undirtitillritgerar"/>
    <w:link w:val="Forsa-TitillritgerarChar"/>
    <w:uiPriority w:val="2"/>
    <w:rsid w:val="0044314A"/>
    <w:pPr>
      <w:autoSpaceDE w:val="0"/>
      <w:autoSpaceDN w:val="0"/>
      <w:adjustRightInd w:val="0"/>
      <w:spacing w:before="4200" w:after="120"/>
      <w:ind w:firstLine="0"/>
      <w:jc w:val="center"/>
    </w:pPr>
    <w:rPr>
      <w:b/>
      <w:bCs/>
      <w:sz w:val="36"/>
      <w:szCs w:val="28"/>
    </w:rPr>
  </w:style>
  <w:style w:type="paragraph" w:customStyle="1" w:styleId="Forsa-Undirtitillritgerar">
    <w:name w:val="Forsíða - Undirtitill ritgerðar"/>
    <w:basedOn w:val="Forsa-Titillritgerar"/>
    <w:link w:val="Forsa-UndirtitillritgerarChar"/>
    <w:uiPriority w:val="2"/>
    <w:rsid w:val="0044314A"/>
    <w:pPr>
      <w:spacing w:before="0" w:after="1320" w:line="240" w:lineRule="auto"/>
    </w:pPr>
    <w:rPr>
      <w:sz w:val="32"/>
      <w:szCs w:val="32"/>
    </w:rPr>
  </w:style>
  <w:style w:type="character" w:customStyle="1" w:styleId="Forsa-UndirtitillritgerarChar">
    <w:name w:val="Forsíða - Undirtitill ritgerðar Char"/>
    <w:link w:val="Forsa-Undirtitillritgerar"/>
    <w:uiPriority w:val="2"/>
    <w:rsid w:val="00A20F49"/>
    <w:rPr>
      <w:rFonts w:ascii="Arial" w:hAnsi="Arial"/>
      <w:b/>
      <w:bCs/>
      <w:sz w:val="32"/>
      <w:szCs w:val="32"/>
      <w:lang w:val="en-US" w:eastAsia="en-US"/>
    </w:rPr>
  </w:style>
  <w:style w:type="character" w:customStyle="1" w:styleId="Forsa-TitillritgerarChar">
    <w:name w:val="Forsíða - Titill ritgerðar Char"/>
    <w:link w:val="Forsa-Titillritgerar"/>
    <w:uiPriority w:val="2"/>
    <w:rsid w:val="00A20F49"/>
    <w:rPr>
      <w:rFonts w:ascii="Arial" w:hAnsi="Arial"/>
      <w:b/>
      <w:bCs/>
      <w:sz w:val="36"/>
      <w:szCs w:val="28"/>
      <w:lang w:val="en-US" w:eastAsia="en-US"/>
    </w:rPr>
  </w:style>
  <w:style w:type="paragraph" w:customStyle="1" w:styleId="Forsa-Nafnhfundar">
    <w:name w:val="Forsíða - Nafn höfundar"/>
    <w:basedOn w:val="Forsa-Undirtitillritgerar"/>
    <w:next w:val="Forsa-Svi"/>
    <w:uiPriority w:val="2"/>
    <w:rsid w:val="0044314A"/>
    <w:pPr>
      <w:spacing w:after="3000"/>
    </w:pPr>
    <w:rPr>
      <w:sz w:val="28"/>
      <w:szCs w:val="28"/>
    </w:rPr>
  </w:style>
  <w:style w:type="paragraph" w:customStyle="1" w:styleId="Forsa-Svi">
    <w:name w:val="Forsíða - Svið"/>
    <w:basedOn w:val="Normal"/>
    <w:link w:val="Forsa-SviChar"/>
    <w:uiPriority w:val="2"/>
    <w:rsid w:val="0044314A"/>
    <w:pPr>
      <w:autoSpaceDE w:val="0"/>
      <w:autoSpaceDN w:val="0"/>
      <w:adjustRightInd w:val="0"/>
      <w:spacing w:line="240" w:lineRule="auto"/>
      <w:ind w:firstLine="0"/>
      <w:jc w:val="center"/>
    </w:pPr>
    <w:rPr>
      <w:b/>
      <w:sz w:val="28"/>
      <w:szCs w:val="18"/>
    </w:rPr>
  </w:style>
  <w:style w:type="character" w:customStyle="1" w:styleId="Forsa-SviChar">
    <w:name w:val="Forsíða - Svið Char"/>
    <w:link w:val="Forsa-Svi"/>
    <w:uiPriority w:val="2"/>
    <w:rsid w:val="00A20F49"/>
    <w:rPr>
      <w:rFonts w:ascii="Arial" w:hAnsi="Arial"/>
      <w:b/>
      <w:sz w:val="28"/>
      <w:szCs w:val="18"/>
      <w:lang w:val="en-US" w:eastAsia="en-US"/>
    </w:rPr>
  </w:style>
  <w:style w:type="paragraph" w:customStyle="1" w:styleId="Titilsa-Titillritgerar">
    <w:name w:val="Titilsíða - Titill ritgerðar"/>
    <w:basedOn w:val="Normal"/>
    <w:next w:val="Titilsa-Undirtitill"/>
    <w:link w:val="Titilsa-TitillritgerarChar"/>
    <w:rsid w:val="0044314A"/>
    <w:pPr>
      <w:spacing w:before="3000" w:after="120" w:line="240" w:lineRule="auto"/>
      <w:ind w:firstLine="0"/>
      <w:jc w:val="center"/>
    </w:pPr>
    <w:rPr>
      <w:b/>
      <w:sz w:val="28"/>
      <w:szCs w:val="28"/>
    </w:rPr>
  </w:style>
  <w:style w:type="paragraph" w:customStyle="1" w:styleId="Titilsa-Undirtitill">
    <w:name w:val="Titilsíða - Undirtitill"/>
    <w:basedOn w:val="Normal"/>
    <w:link w:val="Titilsa-UndirtitillChar"/>
    <w:rsid w:val="0044314A"/>
    <w:pPr>
      <w:spacing w:after="1200" w:line="360" w:lineRule="auto"/>
      <w:ind w:firstLine="0"/>
      <w:jc w:val="center"/>
    </w:pPr>
    <w:rPr>
      <w:b/>
      <w:i/>
      <w:sz w:val="26"/>
      <w:szCs w:val="26"/>
    </w:rPr>
  </w:style>
  <w:style w:type="character" w:customStyle="1" w:styleId="Titilsa-UndirtitillChar">
    <w:name w:val="Titilsíða - Undirtitill Char"/>
    <w:link w:val="Titilsa-Undirtitill"/>
    <w:rsid w:val="00D450B9"/>
    <w:rPr>
      <w:rFonts w:ascii="Arial" w:hAnsi="Arial"/>
      <w:b/>
      <w:i/>
      <w:sz w:val="26"/>
      <w:szCs w:val="26"/>
      <w:lang w:val="en-US" w:eastAsia="en-US"/>
    </w:rPr>
  </w:style>
  <w:style w:type="character" w:customStyle="1" w:styleId="Titilsa-TitillritgerarChar">
    <w:name w:val="Titilsíða - Titill ritgerðar Char"/>
    <w:link w:val="Titilsa-Titillritgerar"/>
    <w:rsid w:val="00D450B9"/>
    <w:rPr>
      <w:rFonts w:ascii="Arial" w:hAnsi="Arial"/>
      <w:b/>
      <w:sz w:val="28"/>
      <w:szCs w:val="28"/>
      <w:lang w:val="en-US" w:eastAsia="en-US"/>
    </w:rPr>
  </w:style>
  <w:style w:type="paragraph" w:customStyle="1" w:styleId="Titilsa-Hfundur">
    <w:name w:val="Titilsíða - Höfundur"/>
    <w:basedOn w:val="BodyText"/>
    <w:next w:val="Titilsa-Upplsingar"/>
    <w:link w:val="Titilsa-HfundurChar"/>
    <w:rsid w:val="0044314A"/>
    <w:pPr>
      <w:spacing w:after="6120"/>
      <w:ind w:firstLine="0"/>
      <w:jc w:val="center"/>
    </w:pPr>
  </w:style>
  <w:style w:type="paragraph" w:customStyle="1" w:styleId="Titilsa-Upplsingar">
    <w:name w:val="Titilsíða - Upplýsingar"/>
    <w:basedOn w:val="Normal"/>
    <w:link w:val="Titilsa-UpplsingarChar"/>
    <w:rsid w:val="0044314A"/>
    <w:pPr>
      <w:ind w:firstLine="0"/>
      <w:jc w:val="center"/>
    </w:pPr>
    <w:rPr>
      <w:lang w:val="da-DK"/>
    </w:rPr>
  </w:style>
  <w:style w:type="character" w:customStyle="1" w:styleId="Titilsa-UpplsingarChar">
    <w:name w:val="Titilsíða - Upplýsingar Char"/>
    <w:link w:val="Titilsa-Upplsingar"/>
    <w:rsid w:val="00D450B9"/>
    <w:rPr>
      <w:rFonts w:ascii="Arial" w:hAnsi="Arial"/>
      <w:szCs w:val="24"/>
      <w:lang w:val="da-DK" w:eastAsia="en-US"/>
    </w:rPr>
  </w:style>
  <w:style w:type="character" w:customStyle="1" w:styleId="Titilsa-HfundurChar">
    <w:name w:val="Titilsíða - Höfundur Char"/>
    <w:link w:val="Titilsa-Hfundur"/>
    <w:rsid w:val="00D450B9"/>
    <w:rPr>
      <w:rFonts w:ascii="Arial" w:hAnsi="Arial"/>
      <w:sz w:val="22"/>
      <w:szCs w:val="24"/>
      <w:lang w:val="en-GB" w:eastAsia="en-US"/>
    </w:rPr>
  </w:style>
  <w:style w:type="paragraph" w:customStyle="1" w:styleId="Copyright">
    <w:name w:val="Copyright"/>
    <w:basedOn w:val="Titilsa-Upplsingar"/>
    <w:next w:val="Copyright-Anna"/>
    <w:link w:val="CopyrightChar"/>
    <w:uiPriority w:val="2"/>
    <w:rsid w:val="0044314A"/>
    <w:pPr>
      <w:spacing w:before="11280" w:after="360"/>
      <w:ind w:left="340" w:right="1474"/>
      <w:jc w:val="left"/>
    </w:pPr>
  </w:style>
  <w:style w:type="paragraph" w:customStyle="1" w:styleId="Copyright-Anna">
    <w:name w:val="Copyright - Annað"/>
    <w:basedOn w:val="Copyright"/>
    <w:link w:val="Copyright-AnnaChar"/>
    <w:uiPriority w:val="2"/>
    <w:rsid w:val="0044314A"/>
    <w:pPr>
      <w:spacing w:before="0" w:after="60"/>
    </w:pPr>
  </w:style>
  <w:style w:type="character" w:customStyle="1" w:styleId="Copyright-AnnaChar">
    <w:name w:val="Copyright - Annað Char"/>
    <w:basedOn w:val="CopyrightChar"/>
    <w:link w:val="Copyright-Anna"/>
    <w:uiPriority w:val="2"/>
    <w:rsid w:val="00A20F49"/>
    <w:rPr>
      <w:rFonts w:ascii="Arial" w:hAnsi="Arial"/>
      <w:szCs w:val="24"/>
      <w:lang w:val="da-DK" w:eastAsia="en-US"/>
    </w:rPr>
  </w:style>
  <w:style w:type="character" w:customStyle="1" w:styleId="CopyrightChar">
    <w:name w:val="Copyright Char"/>
    <w:link w:val="Copyright"/>
    <w:uiPriority w:val="2"/>
    <w:rsid w:val="00A20F49"/>
    <w:rPr>
      <w:rFonts w:ascii="Arial" w:hAnsi="Arial"/>
      <w:szCs w:val="24"/>
      <w:lang w:val="da-DK" w:eastAsia="en-US"/>
    </w:rPr>
  </w:style>
  <w:style w:type="paragraph" w:customStyle="1" w:styleId="Heading1-nnmerabirtingar">
    <w:name w:val="Heading 1 - Án númerabirtingar"/>
    <w:aliases w:val="Heading 1 Miðjað"/>
    <w:basedOn w:val="Heading1"/>
    <w:next w:val="Normal-Fyrstalnaeftirkaflaskil"/>
    <w:link w:val="Heading1-nnmerabirtingarChar"/>
    <w:uiPriority w:val="2"/>
    <w:qFormat/>
    <w:rsid w:val="00F871F7"/>
    <w:pPr>
      <w:numPr>
        <w:numId w:val="0"/>
      </w:numPr>
      <w:tabs>
        <w:tab w:val="right" w:leader="dot" w:pos="6379"/>
      </w:tabs>
      <w:jc w:val="center"/>
    </w:pPr>
    <w:rPr>
      <w:szCs w:val="24"/>
      <w:lang w:val="en-GB"/>
    </w:rPr>
  </w:style>
  <w:style w:type="character" w:customStyle="1" w:styleId="Heading1-nnmerabirtingarChar">
    <w:name w:val="Heading 1 - Án númerabirtingar Char"/>
    <w:aliases w:val="Heading 1 Miðjað Char"/>
    <w:basedOn w:val="Heading1Char"/>
    <w:link w:val="Heading1-nnmerabirtingar"/>
    <w:uiPriority w:val="2"/>
    <w:rsid w:val="00A20F49"/>
    <w:rPr>
      <w:rFonts w:ascii="Arial" w:hAnsi="Arial"/>
      <w:b/>
      <w:bCs/>
      <w:kern w:val="32"/>
      <w:sz w:val="26"/>
      <w:szCs w:val="24"/>
      <w:lang w:val="en-GB" w:eastAsia="en-US"/>
    </w:rPr>
  </w:style>
  <w:style w:type="paragraph" w:customStyle="1" w:styleId="Upptalning-endir">
    <w:name w:val="Upptalning - endir"/>
    <w:basedOn w:val="Upptalning"/>
    <w:next w:val="Normal"/>
    <w:qFormat/>
    <w:rsid w:val="0044314A"/>
    <w:pPr>
      <w:spacing w:before="120" w:after="240" w:line="240" w:lineRule="auto"/>
    </w:pPr>
    <w:rPr>
      <w:szCs w:val="20"/>
    </w:rPr>
  </w:style>
  <w:style w:type="paragraph" w:customStyle="1" w:styleId="Tilvitnun">
    <w:name w:val="Tilvitnun"/>
    <w:basedOn w:val="Normal"/>
    <w:next w:val="Tilvitnun-Nafn"/>
    <w:qFormat/>
    <w:rsid w:val="0044314A"/>
    <w:pPr>
      <w:spacing w:before="240"/>
      <w:ind w:left="567" w:right="567" w:firstLine="0"/>
    </w:pPr>
    <w:rPr>
      <w:szCs w:val="20"/>
    </w:rPr>
  </w:style>
  <w:style w:type="paragraph" w:customStyle="1" w:styleId="Tilvitnun-Nafn">
    <w:name w:val="Tilvitnun - Nafn"/>
    <w:basedOn w:val="Tilvitnun"/>
    <w:next w:val="Normal"/>
    <w:rsid w:val="0044314A"/>
    <w:pPr>
      <w:spacing w:before="0" w:after="240"/>
      <w:jc w:val="right"/>
    </w:pPr>
  </w:style>
  <w:style w:type="paragraph" w:customStyle="1" w:styleId="StyleCenteredFirstline0cmAfter0ptLinespacingsin">
    <w:name w:val="Style Centered First line:  0 cm After:  0 pt Line spacing:  sin..."/>
    <w:basedOn w:val="Normal"/>
    <w:uiPriority w:val="1"/>
    <w:rsid w:val="0044314A"/>
    <w:pPr>
      <w:spacing w:after="0" w:line="240" w:lineRule="auto"/>
      <w:ind w:firstLine="0"/>
      <w:jc w:val="center"/>
    </w:pPr>
    <w:rPr>
      <w:b/>
      <w:szCs w:val="20"/>
    </w:rPr>
  </w:style>
  <w:style w:type="paragraph" w:customStyle="1" w:styleId="sastalagi">
    <w:name w:val="Í síðasta lagi"/>
    <w:basedOn w:val="fyrstalagi"/>
    <w:uiPriority w:val="2"/>
    <w:qFormat/>
    <w:rsid w:val="0044314A"/>
    <w:pPr>
      <w:numPr>
        <w:numId w:val="0"/>
      </w:numPr>
      <w:spacing w:after="240"/>
    </w:pPr>
  </w:style>
  <w:style w:type="character" w:customStyle="1" w:styleId="jrnl">
    <w:name w:val="jrnl"/>
    <w:basedOn w:val="DefaultParagraphFont"/>
    <w:uiPriority w:val="2"/>
    <w:rsid w:val="00472467"/>
  </w:style>
  <w:style w:type="character" w:customStyle="1" w:styleId="apple-converted-space">
    <w:name w:val="apple-converted-space"/>
    <w:basedOn w:val="DefaultParagraphFont"/>
    <w:uiPriority w:val="2"/>
    <w:rsid w:val="00472467"/>
  </w:style>
  <w:style w:type="paragraph" w:styleId="EndnoteText">
    <w:name w:val="endnote text"/>
    <w:basedOn w:val="Normal"/>
    <w:link w:val="EndnoteTextChar"/>
    <w:uiPriority w:val="2"/>
    <w:rsid w:val="009C583B"/>
    <w:rPr>
      <w:szCs w:val="20"/>
    </w:rPr>
  </w:style>
  <w:style w:type="character" w:customStyle="1" w:styleId="EndnoteTextChar">
    <w:name w:val="Endnote Text Char"/>
    <w:basedOn w:val="DefaultParagraphFont"/>
    <w:link w:val="EndnoteText"/>
    <w:uiPriority w:val="2"/>
    <w:rsid w:val="00A20F49"/>
    <w:rPr>
      <w:rFonts w:ascii="Arial" w:hAnsi="Arial"/>
      <w:lang w:val="en-US" w:eastAsia="en-US"/>
    </w:rPr>
  </w:style>
  <w:style w:type="character" w:styleId="EndnoteReference">
    <w:name w:val="endnote reference"/>
    <w:basedOn w:val="DefaultParagraphFont"/>
    <w:uiPriority w:val="2"/>
    <w:rsid w:val="009C583B"/>
    <w:rPr>
      <w:vertAlign w:val="superscript"/>
    </w:rPr>
  </w:style>
  <w:style w:type="paragraph" w:styleId="BodyText2">
    <w:name w:val="Body Text 2"/>
    <w:basedOn w:val="Normal"/>
    <w:link w:val="BodyText2Char"/>
    <w:uiPriority w:val="2"/>
    <w:rsid w:val="008B5933"/>
    <w:pPr>
      <w:spacing w:after="120" w:line="480" w:lineRule="auto"/>
    </w:pPr>
  </w:style>
  <w:style w:type="character" w:customStyle="1" w:styleId="BodyText2Char">
    <w:name w:val="Body Text 2 Char"/>
    <w:basedOn w:val="DefaultParagraphFont"/>
    <w:link w:val="BodyText2"/>
    <w:uiPriority w:val="2"/>
    <w:rsid w:val="00A20F49"/>
    <w:rPr>
      <w:rFonts w:ascii="Arial" w:hAnsi="Arial"/>
      <w:szCs w:val="24"/>
      <w:lang w:val="en-US" w:eastAsia="en-US"/>
    </w:rPr>
  </w:style>
  <w:style w:type="paragraph" w:customStyle="1" w:styleId="StyleCaptionNotBold">
    <w:name w:val="Style Caption + Not Bold"/>
    <w:basedOn w:val="Caption"/>
    <w:uiPriority w:val="1"/>
    <w:rsid w:val="00587644"/>
    <w:rPr>
      <w:b/>
      <w:bCs w:val="0"/>
    </w:rPr>
  </w:style>
  <w:style w:type="paragraph" w:styleId="NoSpacing">
    <w:name w:val="No Spacing"/>
    <w:uiPriority w:val="1"/>
    <w:rsid w:val="009F05D7"/>
    <w:rPr>
      <w:rFonts w:asciiTheme="minorHAnsi" w:eastAsiaTheme="minorHAnsi" w:hAnsiTheme="minorHAnsi" w:cstheme="minorBidi"/>
      <w:sz w:val="22"/>
      <w:szCs w:val="22"/>
      <w:lang w:val="en-US" w:eastAsia="en-US"/>
    </w:rPr>
  </w:style>
  <w:style w:type="paragraph" w:styleId="ListParagraph">
    <w:name w:val="List Paragraph"/>
    <w:basedOn w:val="Normal"/>
    <w:uiPriority w:val="34"/>
    <w:rsid w:val="0044314A"/>
    <w:pPr>
      <w:ind w:left="720"/>
      <w:contextualSpacing/>
    </w:pPr>
  </w:style>
  <w:style w:type="paragraph" w:customStyle="1" w:styleId="NoSpacing1">
    <w:name w:val="No Spacing1"/>
    <w:basedOn w:val="Normal"/>
    <w:link w:val="NoSpacingChar"/>
    <w:uiPriority w:val="1"/>
    <w:rsid w:val="004C4F48"/>
    <w:pPr>
      <w:spacing w:after="0"/>
      <w:ind w:firstLine="0"/>
      <w:jc w:val="left"/>
    </w:pPr>
    <w:rPr>
      <w:szCs w:val="22"/>
      <w:lang w:bidi="en-US"/>
    </w:rPr>
  </w:style>
  <w:style w:type="character" w:customStyle="1" w:styleId="NoSpacingChar">
    <w:name w:val="No Spacing Char"/>
    <w:basedOn w:val="DefaultParagraphFont"/>
    <w:link w:val="NoSpacing1"/>
    <w:uiPriority w:val="1"/>
    <w:rsid w:val="004C4F48"/>
    <w:rPr>
      <w:sz w:val="24"/>
      <w:szCs w:val="22"/>
      <w:lang w:val="en-US" w:eastAsia="en-US" w:bidi="en-US"/>
    </w:rPr>
  </w:style>
  <w:style w:type="paragraph" w:styleId="NormalWeb">
    <w:name w:val="Normal (Web)"/>
    <w:basedOn w:val="Normal"/>
    <w:uiPriority w:val="99"/>
    <w:unhideWhenUsed/>
    <w:rsid w:val="0044314A"/>
    <w:pPr>
      <w:spacing w:after="125" w:line="240" w:lineRule="auto"/>
      <w:ind w:firstLine="0"/>
      <w:jc w:val="left"/>
      <w:textAlignment w:val="baseline"/>
    </w:pPr>
    <w:rPr>
      <w:lang w:val="is-IS" w:eastAsia="is-IS"/>
    </w:rPr>
  </w:style>
  <w:style w:type="paragraph" w:customStyle="1" w:styleId="StyleHeading112ptLinespacing15lines">
    <w:name w:val="Style Heading 1 + 12 pt Line spacing:  15 lines"/>
    <w:basedOn w:val="Heading1"/>
    <w:uiPriority w:val="1"/>
    <w:rsid w:val="00393CE1"/>
    <w:pPr>
      <w:spacing w:line="360" w:lineRule="auto"/>
    </w:pPr>
    <w:rPr>
      <w:szCs w:val="20"/>
    </w:rPr>
  </w:style>
  <w:style w:type="paragraph" w:customStyle="1" w:styleId="StyleHeading212ptLinespacing15lines">
    <w:name w:val="Style Heading 2 + 12 pt Line spacing:  15 lines"/>
    <w:basedOn w:val="Heading2"/>
    <w:uiPriority w:val="1"/>
    <w:rsid w:val="00B73760"/>
    <w:pPr>
      <w:spacing w:line="360" w:lineRule="auto"/>
    </w:pPr>
    <w:rPr>
      <w:rFonts w:cs="Times New Roman"/>
      <w:iCs w:val="0"/>
      <w:szCs w:val="20"/>
    </w:rPr>
  </w:style>
  <w:style w:type="paragraph" w:customStyle="1" w:styleId="StyleTitilsa-Hfundur10ptAfter180pt">
    <w:name w:val="Style Titilsíða - Höfundur + 10 pt After:  180 pt"/>
    <w:basedOn w:val="Titilsa-Hfundur"/>
    <w:uiPriority w:val="1"/>
    <w:rsid w:val="00FA2182"/>
    <w:pPr>
      <w:spacing w:after="1800"/>
    </w:pPr>
    <w:rPr>
      <w:sz w:val="20"/>
      <w:szCs w:val="20"/>
    </w:rPr>
  </w:style>
  <w:style w:type="paragraph" w:customStyle="1" w:styleId="StyleForsa-NafnhfundarAfter66pt">
    <w:name w:val="Style Forsíða - Nafn höfundar + After:  66 pt"/>
    <w:basedOn w:val="Forsa-Nafnhfundar"/>
    <w:uiPriority w:val="1"/>
    <w:rsid w:val="00FA2182"/>
    <w:pPr>
      <w:spacing w:after="1080"/>
    </w:pPr>
    <w:rPr>
      <w:szCs w:val="20"/>
    </w:rPr>
  </w:style>
  <w:style w:type="paragraph" w:customStyle="1" w:styleId="StyleForsa-TitillritgerarBefore156pt">
    <w:name w:val="Style Forsíða - Titill ritgerðar + Before:  156 pt"/>
    <w:basedOn w:val="Forsa-Titillritgerar"/>
    <w:uiPriority w:val="1"/>
    <w:rsid w:val="00FA2182"/>
    <w:pPr>
      <w:spacing w:before="3000" w:after="0"/>
    </w:pPr>
    <w:rPr>
      <w:szCs w:val="20"/>
    </w:rPr>
  </w:style>
  <w:style w:type="paragraph" w:customStyle="1" w:styleId="StyleForsa-NafnhfundarAfter78pt">
    <w:name w:val="Style Forsíða - Nafn höfundar + After:  78 pt"/>
    <w:basedOn w:val="Forsa-Nafnhfundar"/>
    <w:uiPriority w:val="1"/>
    <w:rsid w:val="00FA2182"/>
    <w:pPr>
      <w:spacing w:after="1320"/>
    </w:pPr>
    <w:rPr>
      <w:szCs w:val="20"/>
    </w:rPr>
  </w:style>
  <w:style w:type="paragraph" w:customStyle="1" w:styleId="StyleHeading5TimesNewRoman">
    <w:name w:val="Style Heading 5 + Times New Roman"/>
    <w:basedOn w:val="Heading5"/>
    <w:uiPriority w:val="1"/>
    <w:rsid w:val="00F871F7"/>
    <w:pPr>
      <w:spacing w:after="0"/>
      <w:ind w:left="1009" w:hanging="1009"/>
    </w:pPr>
    <w:rPr>
      <w:b w:val="0"/>
      <w:sz w:val="22"/>
    </w:rPr>
  </w:style>
  <w:style w:type="paragraph" w:customStyle="1" w:styleId="StyleTitilsa-Upplsingar12pt">
    <w:name w:val="Style Titilsíða - Upplýsingar + 12 pt"/>
    <w:basedOn w:val="Titilsa-Upplsingar"/>
    <w:uiPriority w:val="1"/>
    <w:rsid w:val="00381221"/>
    <w:pPr>
      <w:spacing w:after="0"/>
    </w:pPr>
    <w:rPr>
      <w:sz w:val="24"/>
    </w:rPr>
  </w:style>
  <w:style w:type="paragraph" w:customStyle="1" w:styleId="StyleTitilsa-Hfundur10ptAfter228pt">
    <w:name w:val="Style Titilsíða - Höfundur + 10 pt After:  228 pt"/>
    <w:basedOn w:val="Titilsa-Hfundur"/>
    <w:uiPriority w:val="1"/>
    <w:rsid w:val="00381221"/>
    <w:pPr>
      <w:spacing w:after="4320"/>
    </w:pPr>
    <w:rPr>
      <w:sz w:val="20"/>
      <w:szCs w:val="20"/>
    </w:rPr>
  </w:style>
  <w:style w:type="paragraph" w:customStyle="1" w:styleId="StyleCopyrightBefore510pt">
    <w:name w:val="Style Copyright + Before:  510 pt"/>
    <w:basedOn w:val="Copyright"/>
    <w:uiPriority w:val="1"/>
    <w:rsid w:val="00381221"/>
    <w:pPr>
      <w:spacing w:before="9960" w:after="120"/>
    </w:pPr>
    <w:rPr>
      <w:szCs w:val="20"/>
    </w:rPr>
  </w:style>
  <w:style w:type="character" w:customStyle="1" w:styleId="A2">
    <w:name w:val="A2"/>
    <w:uiPriority w:val="99"/>
    <w:rsid w:val="0044314A"/>
    <w:rPr>
      <w:color w:val="000000"/>
      <w:sz w:val="11"/>
      <w:szCs w:val="11"/>
    </w:rPr>
  </w:style>
  <w:style w:type="character" w:customStyle="1" w:styleId="A7">
    <w:name w:val="A7"/>
    <w:uiPriority w:val="99"/>
    <w:rsid w:val="0044314A"/>
    <w:rPr>
      <w:color w:val="000000"/>
      <w:sz w:val="11"/>
      <w:szCs w:val="11"/>
    </w:rPr>
  </w:style>
  <w:style w:type="paragraph" w:customStyle="1" w:styleId="A-Ernuheading3">
    <w:name w:val="A-Ernuheading3"/>
    <w:basedOn w:val="Normal"/>
    <w:uiPriority w:val="2"/>
    <w:rsid w:val="0044314A"/>
    <w:pPr>
      <w:tabs>
        <w:tab w:val="left" w:pos="680"/>
      </w:tabs>
      <w:spacing w:after="0" w:line="480" w:lineRule="auto"/>
      <w:ind w:firstLine="0"/>
    </w:pPr>
    <w:rPr>
      <w:bCs/>
      <w:u w:val="single"/>
    </w:rPr>
  </w:style>
  <w:style w:type="paragraph" w:styleId="BlockText">
    <w:name w:val="Block Text"/>
    <w:basedOn w:val="Normal"/>
    <w:uiPriority w:val="2"/>
    <w:rsid w:val="0044314A"/>
    <w:pPr>
      <w:spacing w:after="0" w:line="240" w:lineRule="auto"/>
      <w:ind w:left="1440" w:right="-430" w:firstLine="0"/>
      <w:jc w:val="left"/>
    </w:pPr>
    <w:rPr>
      <w:bCs/>
      <w:sz w:val="22"/>
      <w:szCs w:val="22"/>
      <w:lang w:val="en-GB"/>
    </w:rPr>
  </w:style>
  <w:style w:type="paragraph" w:styleId="BodyText3">
    <w:name w:val="Body Text 3"/>
    <w:basedOn w:val="Normal"/>
    <w:link w:val="BodyText3Char"/>
    <w:uiPriority w:val="2"/>
    <w:rsid w:val="0044314A"/>
    <w:pPr>
      <w:tabs>
        <w:tab w:val="left" w:pos="680"/>
      </w:tabs>
      <w:spacing w:after="120" w:line="360" w:lineRule="auto"/>
      <w:ind w:firstLine="0"/>
    </w:pPr>
    <w:rPr>
      <w:sz w:val="16"/>
      <w:szCs w:val="16"/>
    </w:rPr>
  </w:style>
  <w:style w:type="character" w:customStyle="1" w:styleId="BodyText3Char">
    <w:name w:val="Body Text 3 Char"/>
    <w:basedOn w:val="DefaultParagraphFont"/>
    <w:link w:val="BodyText3"/>
    <w:uiPriority w:val="2"/>
    <w:rsid w:val="00A20F49"/>
    <w:rPr>
      <w:rFonts w:ascii="Arial" w:hAnsi="Arial"/>
      <w:sz w:val="16"/>
      <w:szCs w:val="16"/>
      <w:lang w:val="en-US" w:eastAsia="en-US"/>
    </w:rPr>
  </w:style>
  <w:style w:type="paragraph" w:styleId="BodyTextIndent">
    <w:name w:val="Body Text Indent"/>
    <w:basedOn w:val="Normal"/>
    <w:link w:val="BodyTextIndentChar"/>
    <w:uiPriority w:val="2"/>
    <w:rsid w:val="0044314A"/>
    <w:pPr>
      <w:spacing w:after="120"/>
      <w:ind w:left="283"/>
    </w:pPr>
  </w:style>
  <w:style w:type="character" w:customStyle="1" w:styleId="BodyTextIndentChar">
    <w:name w:val="Body Text Indent Char"/>
    <w:basedOn w:val="DefaultParagraphFont"/>
    <w:link w:val="BodyTextIndent"/>
    <w:uiPriority w:val="2"/>
    <w:rsid w:val="00A20F49"/>
    <w:rPr>
      <w:rFonts w:ascii="Arial" w:hAnsi="Arial"/>
      <w:szCs w:val="24"/>
      <w:lang w:val="en-US" w:eastAsia="en-US"/>
    </w:rPr>
  </w:style>
  <w:style w:type="character" w:styleId="BookTitle">
    <w:name w:val="Book Title"/>
    <w:uiPriority w:val="33"/>
    <w:rsid w:val="0044314A"/>
    <w:rPr>
      <w:b/>
      <w:bCs/>
      <w:smallCaps/>
      <w:spacing w:val="5"/>
    </w:rPr>
  </w:style>
  <w:style w:type="character" w:styleId="CommentReference">
    <w:name w:val="annotation reference"/>
    <w:uiPriority w:val="2"/>
    <w:rsid w:val="0044314A"/>
    <w:rPr>
      <w:sz w:val="16"/>
      <w:szCs w:val="16"/>
    </w:rPr>
  </w:style>
  <w:style w:type="paragraph" w:styleId="CommentText">
    <w:name w:val="annotation text"/>
    <w:basedOn w:val="Normal"/>
    <w:link w:val="CommentTextChar"/>
    <w:uiPriority w:val="2"/>
    <w:rsid w:val="0044314A"/>
    <w:rPr>
      <w:szCs w:val="20"/>
    </w:rPr>
  </w:style>
  <w:style w:type="character" w:customStyle="1" w:styleId="CommentTextChar">
    <w:name w:val="Comment Text Char"/>
    <w:basedOn w:val="DefaultParagraphFont"/>
    <w:link w:val="CommentText"/>
    <w:uiPriority w:val="2"/>
    <w:rsid w:val="00A20F49"/>
    <w:rPr>
      <w:rFonts w:ascii="Arial" w:hAnsi="Arial"/>
      <w:lang w:val="en-US" w:eastAsia="en-US"/>
    </w:rPr>
  </w:style>
  <w:style w:type="paragraph" w:styleId="CommentSubject">
    <w:name w:val="annotation subject"/>
    <w:basedOn w:val="CommentText"/>
    <w:next w:val="CommentText"/>
    <w:link w:val="CommentSubjectChar"/>
    <w:uiPriority w:val="2"/>
    <w:rsid w:val="0044314A"/>
    <w:rPr>
      <w:b/>
      <w:bCs/>
    </w:rPr>
  </w:style>
  <w:style w:type="character" w:customStyle="1" w:styleId="CommentSubjectChar">
    <w:name w:val="Comment Subject Char"/>
    <w:basedOn w:val="CommentTextChar"/>
    <w:link w:val="CommentSubject"/>
    <w:uiPriority w:val="2"/>
    <w:rsid w:val="00A20F49"/>
    <w:rPr>
      <w:rFonts w:ascii="Arial" w:hAnsi="Arial"/>
      <w:b/>
      <w:bCs/>
      <w:lang w:val="en-US" w:eastAsia="en-US"/>
    </w:rPr>
  </w:style>
  <w:style w:type="character" w:styleId="HTMLTypewriter">
    <w:name w:val="HTML Typewriter"/>
    <w:uiPriority w:val="99"/>
    <w:unhideWhenUsed/>
    <w:rsid w:val="0044314A"/>
    <w:rPr>
      <w:rFonts w:ascii="Courier New" w:eastAsia="Times New Roman" w:hAnsi="Courier New" w:cs="Courier New"/>
      <w:sz w:val="20"/>
      <w:szCs w:val="20"/>
    </w:rPr>
  </w:style>
  <w:style w:type="paragraph" w:customStyle="1" w:styleId="Meginml1">
    <w:name w:val="Meginmál 1"/>
    <w:basedOn w:val="Normal-Fyrstalnaeftirkaflaskil"/>
    <w:uiPriority w:val="2"/>
    <w:rsid w:val="0044314A"/>
    <w:pPr>
      <w:spacing w:line="288" w:lineRule="auto"/>
      <w:ind w:firstLine="454"/>
    </w:pPr>
  </w:style>
  <w:style w:type="character" w:styleId="PageNumber">
    <w:name w:val="page number"/>
    <w:uiPriority w:val="1"/>
    <w:rsid w:val="0044314A"/>
    <w:rPr>
      <w:rFonts w:ascii="Arial" w:hAnsi="Arial"/>
      <w:sz w:val="20"/>
      <w:u w:val="single"/>
    </w:rPr>
  </w:style>
  <w:style w:type="character" w:customStyle="1" w:styleId="pagecontents1">
    <w:name w:val="pagecontents1"/>
    <w:uiPriority w:val="1"/>
    <w:rsid w:val="0044314A"/>
    <w:rPr>
      <w:rFonts w:ascii="Verdana" w:hAnsi="Verdana" w:hint="default"/>
      <w:color w:val="000000"/>
      <w:sz w:val="17"/>
      <w:szCs w:val="17"/>
    </w:rPr>
  </w:style>
  <w:style w:type="paragraph" w:customStyle="1" w:styleId="source1">
    <w:name w:val="source1"/>
    <w:basedOn w:val="Normal"/>
    <w:uiPriority w:val="1"/>
    <w:rsid w:val="0044314A"/>
    <w:pPr>
      <w:spacing w:after="84" w:line="240" w:lineRule="atLeast"/>
      <w:ind w:left="825" w:firstLine="0"/>
      <w:jc w:val="left"/>
    </w:pPr>
    <w:rPr>
      <w:sz w:val="18"/>
      <w:szCs w:val="18"/>
      <w:lang w:val="en-GB" w:eastAsia="en-GB"/>
    </w:rPr>
  </w:style>
  <w:style w:type="character" w:styleId="Strong">
    <w:name w:val="Strong"/>
    <w:uiPriority w:val="1"/>
    <w:rsid w:val="0044314A"/>
    <w:rPr>
      <w:b/>
      <w:bCs/>
    </w:rPr>
  </w:style>
  <w:style w:type="paragraph" w:styleId="Subtitle">
    <w:name w:val="Subtitle"/>
    <w:basedOn w:val="Normal"/>
    <w:next w:val="Normal"/>
    <w:link w:val="SubtitleChar"/>
    <w:uiPriority w:val="1"/>
    <w:rsid w:val="0044314A"/>
    <w:pPr>
      <w:jc w:val="center"/>
      <w:outlineLvl w:val="1"/>
    </w:pPr>
    <w:rPr>
      <w:rFonts w:ascii="Cambria" w:hAnsi="Cambria"/>
    </w:rPr>
  </w:style>
  <w:style w:type="character" w:customStyle="1" w:styleId="SubtitleChar">
    <w:name w:val="Subtitle Char"/>
    <w:basedOn w:val="DefaultParagraphFont"/>
    <w:link w:val="Subtitle"/>
    <w:uiPriority w:val="1"/>
    <w:rsid w:val="00A20F49"/>
    <w:rPr>
      <w:rFonts w:ascii="Cambria" w:hAnsi="Cambria"/>
      <w:szCs w:val="24"/>
      <w:lang w:val="en-US" w:eastAsia="en-US"/>
    </w:rPr>
  </w:style>
  <w:style w:type="table" w:styleId="TableSimple2">
    <w:name w:val="Table Simple 2"/>
    <w:basedOn w:val="TableNormal"/>
    <w:rsid w:val="0044314A"/>
    <w:rPr>
      <w:sz w:val="24"/>
      <w:szCs w:val="24"/>
    </w:rPr>
    <w:tblPr>
      <w:jc w:val="center"/>
      <w:tblInd w:w="0" w:type="dxa"/>
      <w:tblCellMar>
        <w:top w:w="0" w:type="dxa"/>
        <w:left w:w="108" w:type="dxa"/>
        <w:bottom w:w="0" w:type="dxa"/>
        <w:right w:w="108" w:type="dxa"/>
      </w:tblCellMar>
    </w:tblPr>
    <w:trPr>
      <w:jc w:val="center"/>
    </w:trPr>
    <w:tcPr>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le">
    <w:name w:val="Title"/>
    <w:basedOn w:val="Normal"/>
    <w:next w:val="Normal"/>
    <w:link w:val="TitleChar"/>
    <w:rsid w:val="0044314A"/>
    <w:pPr>
      <w:spacing w:before="240"/>
      <w:jc w:val="center"/>
      <w:outlineLvl w:val="0"/>
    </w:pPr>
    <w:rPr>
      <w:rFonts w:ascii="Cambria" w:hAnsi="Cambria"/>
      <w:b/>
      <w:bCs/>
      <w:kern w:val="28"/>
      <w:sz w:val="32"/>
      <w:szCs w:val="32"/>
    </w:rPr>
  </w:style>
  <w:style w:type="character" w:customStyle="1" w:styleId="TitleChar">
    <w:name w:val="Title Char"/>
    <w:basedOn w:val="DefaultParagraphFont"/>
    <w:link w:val="Title"/>
    <w:rsid w:val="0044314A"/>
    <w:rPr>
      <w:rFonts w:ascii="Cambria" w:hAnsi="Cambria"/>
      <w:b/>
      <w:bCs/>
      <w:kern w:val="28"/>
      <w:sz w:val="32"/>
      <w:szCs w:val="32"/>
      <w:lang w:val="en-US" w:eastAsia="en-US"/>
    </w:rPr>
  </w:style>
  <w:style w:type="paragraph" w:styleId="TOC5">
    <w:name w:val="toc 5"/>
    <w:basedOn w:val="Normal"/>
    <w:next w:val="Normal"/>
    <w:autoRedefine/>
    <w:uiPriority w:val="39"/>
    <w:unhideWhenUsed/>
    <w:rsid w:val="0044314A"/>
    <w:pPr>
      <w:spacing w:after="100" w:line="276" w:lineRule="auto"/>
      <w:ind w:left="880" w:firstLine="0"/>
      <w:jc w:val="left"/>
    </w:pPr>
    <w:rPr>
      <w:rFonts w:asciiTheme="minorHAnsi" w:eastAsiaTheme="minorEastAsia" w:hAnsiTheme="minorHAnsi" w:cstheme="minorBidi"/>
      <w:sz w:val="22"/>
      <w:szCs w:val="22"/>
      <w:lang w:val="is-IS" w:eastAsia="is-IS"/>
    </w:rPr>
  </w:style>
  <w:style w:type="paragraph" w:styleId="TOC6">
    <w:name w:val="toc 6"/>
    <w:basedOn w:val="Normal"/>
    <w:next w:val="Normal"/>
    <w:autoRedefine/>
    <w:uiPriority w:val="39"/>
    <w:unhideWhenUsed/>
    <w:rsid w:val="0044314A"/>
    <w:pPr>
      <w:spacing w:after="100" w:line="276" w:lineRule="auto"/>
      <w:ind w:left="1100" w:firstLine="0"/>
      <w:jc w:val="left"/>
    </w:pPr>
    <w:rPr>
      <w:rFonts w:asciiTheme="minorHAnsi" w:eastAsiaTheme="minorEastAsia" w:hAnsiTheme="minorHAnsi" w:cstheme="minorBidi"/>
      <w:sz w:val="22"/>
      <w:szCs w:val="22"/>
      <w:lang w:val="is-IS" w:eastAsia="is-IS"/>
    </w:rPr>
  </w:style>
  <w:style w:type="paragraph" w:styleId="TOC7">
    <w:name w:val="toc 7"/>
    <w:basedOn w:val="Normal"/>
    <w:next w:val="Normal"/>
    <w:autoRedefine/>
    <w:uiPriority w:val="39"/>
    <w:unhideWhenUsed/>
    <w:rsid w:val="0044314A"/>
    <w:pPr>
      <w:spacing w:after="100" w:line="276" w:lineRule="auto"/>
      <w:ind w:left="1320" w:firstLine="0"/>
      <w:jc w:val="left"/>
    </w:pPr>
    <w:rPr>
      <w:rFonts w:asciiTheme="minorHAnsi" w:eastAsiaTheme="minorEastAsia" w:hAnsiTheme="minorHAnsi" w:cstheme="minorBidi"/>
      <w:sz w:val="22"/>
      <w:szCs w:val="22"/>
      <w:lang w:val="is-IS" w:eastAsia="is-IS"/>
    </w:rPr>
  </w:style>
  <w:style w:type="paragraph" w:styleId="TOC8">
    <w:name w:val="toc 8"/>
    <w:basedOn w:val="Normal"/>
    <w:next w:val="Normal"/>
    <w:autoRedefine/>
    <w:uiPriority w:val="39"/>
    <w:unhideWhenUsed/>
    <w:rsid w:val="0044314A"/>
    <w:pPr>
      <w:spacing w:after="100" w:line="276" w:lineRule="auto"/>
      <w:ind w:left="1540" w:firstLine="0"/>
      <w:jc w:val="left"/>
    </w:pPr>
    <w:rPr>
      <w:rFonts w:asciiTheme="minorHAnsi" w:eastAsiaTheme="minorEastAsia" w:hAnsiTheme="minorHAnsi" w:cstheme="minorBidi"/>
      <w:sz w:val="22"/>
      <w:szCs w:val="22"/>
      <w:lang w:val="is-IS" w:eastAsia="is-IS"/>
    </w:rPr>
  </w:style>
  <w:style w:type="paragraph" w:styleId="TOC9">
    <w:name w:val="toc 9"/>
    <w:basedOn w:val="Normal"/>
    <w:next w:val="Normal"/>
    <w:autoRedefine/>
    <w:uiPriority w:val="39"/>
    <w:unhideWhenUsed/>
    <w:rsid w:val="0044314A"/>
    <w:pPr>
      <w:spacing w:after="100" w:line="276" w:lineRule="auto"/>
      <w:ind w:left="1760" w:firstLine="0"/>
      <w:jc w:val="left"/>
    </w:pPr>
    <w:rPr>
      <w:rFonts w:asciiTheme="minorHAnsi" w:eastAsiaTheme="minorEastAsia" w:hAnsiTheme="minorHAnsi" w:cstheme="minorBidi"/>
      <w:sz w:val="22"/>
      <w:szCs w:val="22"/>
      <w:lang w:val="is-IS" w:eastAsia="is-IS"/>
    </w:rPr>
  </w:style>
  <w:style w:type="character" w:styleId="FollowedHyperlink">
    <w:name w:val="FollowedHyperlink"/>
    <w:basedOn w:val="DefaultParagraphFont"/>
    <w:uiPriority w:val="2"/>
    <w:rsid w:val="002C6490"/>
    <w:rPr>
      <w:color w:val="800080" w:themeColor="followedHyperlink"/>
      <w:u w:val="single"/>
    </w:rPr>
  </w:style>
  <w:style w:type="paragraph" w:styleId="Revision">
    <w:name w:val="Revision"/>
    <w:hidden/>
    <w:uiPriority w:val="99"/>
    <w:semiHidden/>
    <w:rsid w:val="006E3DFB"/>
    <w:pPr>
      <w:spacing w:before="0" w:after="0" w:line="240" w:lineRule="auto"/>
      <w:ind w:right="0"/>
    </w:pPr>
    <w:rPr>
      <w:rFonts w:ascii="Arial" w:hAnsi="Arial"/>
      <w:szCs w:val="24"/>
      <w:lang w:val="en-US" w:eastAsia="en-US"/>
    </w:rPr>
  </w:style>
  <w:style w:type="paragraph" w:customStyle="1" w:styleId="SourceCode">
    <w:name w:val="Source Code"/>
    <w:basedOn w:val="Normal"/>
    <w:rsid w:val="00D11F82"/>
    <w:pPr>
      <w:shd w:val="clear" w:color="auto" w:fill="F8F8F8"/>
      <w:wordWrap w:val="0"/>
    </w:pPr>
  </w:style>
  <w:style w:type="character" w:customStyle="1" w:styleId="KeywordTok">
    <w:name w:val="KeywordTok"/>
    <w:rsid w:val="00D11F82"/>
    <w:rPr>
      <w:b/>
      <w:color w:val="204A87"/>
      <w:shd w:val="clear" w:color="auto" w:fill="F8F8F8"/>
    </w:rPr>
  </w:style>
  <w:style w:type="character" w:customStyle="1" w:styleId="DataTypeTok">
    <w:name w:val="DataTypeTok"/>
    <w:rsid w:val="00D11F82"/>
    <w:rPr>
      <w:color w:val="204A87"/>
      <w:shd w:val="clear" w:color="auto" w:fill="F8F8F8"/>
    </w:rPr>
  </w:style>
  <w:style w:type="character" w:customStyle="1" w:styleId="DecValTok">
    <w:name w:val="DecValTok"/>
    <w:rsid w:val="00D11F82"/>
    <w:rPr>
      <w:color w:val="0000CF"/>
      <w:shd w:val="clear" w:color="auto" w:fill="F8F8F8"/>
    </w:rPr>
  </w:style>
  <w:style w:type="character" w:customStyle="1" w:styleId="BaseNTok">
    <w:name w:val="BaseNTok"/>
    <w:rsid w:val="00D11F82"/>
    <w:rPr>
      <w:color w:val="0000CF"/>
      <w:shd w:val="clear" w:color="auto" w:fill="F8F8F8"/>
    </w:rPr>
  </w:style>
  <w:style w:type="character" w:customStyle="1" w:styleId="FloatTok">
    <w:name w:val="FloatTok"/>
    <w:rsid w:val="00D11F82"/>
    <w:rPr>
      <w:color w:val="0000CF"/>
      <w:shd w:val="clear" w:color="auto" w:fill="F8F8F8"/>
    </w:rPr>
  </w:style>
  <w:style w:type="character" w:customStyle="1" w:styleId="ConstantTok">
    <w:name w:val="ConstantTok"/>
    <w:rsid w:val="00D11F82"/>
    <w:rPr>
      <w:color w:val="000000"/>
      <w:shd w:val="clear" w:color="auto" w:fill="F8F8F8"/>
    </w:rPr>
  </w:style>
  <w:style w:type="character" w:customStyle="1" w:styleId="CharTok">
    <w:name w:val="CharTok"/>
    <w:rsid w:val="00D11F82"/>
    <w:rPr>
      <w:color w:val="4E9A06"/>
      <w:shd w:val="clear" w:color="auto" w:fill="F8F8F8"/>
    </w:rPr>
  </w:style>
  <w:style w:type="character" w:customStyle="1" w:styleId="SpecialCharTok">
    <w:name w:val="SpecialCharTok"/>
    <w:rsid w:val="00D11F82"/>
    <w:rPr>
      <w:color w:val="000000"/>
      <w:shd w:val="clear" w:color="auto" w:fill="F8F8F8"/>
    </w:rPr>
  </w:style>
  <w:style w:type="character" w:customStyle="1" w:styleId="StringTok">
    <w:name w:val="StringTok"/>
    <w:rsid w:val="00D11F82"/>
    <w:rPr>
      <w:color w:val="4E9A06"/>
      <w:shd w:val="clear" w:color="auto" w:fill="F8F8F8"/>
    </w:rPr>
  </w:style>
  <w:style w:type="character" w:customStyle="1" w:styleId="VerbatimStringTok">
    <w:name w:val="VerbatimStringTok"/>
    <w:rsid w:val="00D11F82"/>
    <w:rPr>
      <w:color w:val="4E9A06"/>
      <w:shd w:val="clear" w:color="auto" w:fill="F8F8F8"/>
    </w:rPr>
  </w:style>
  <w:style w:type="character" w:customStyle="1" w:styleId="SpecialStringTok">
    <w:name w:val="SpecialStringTok"/>
    <w:rsid w:val="00D11F82"/>
    <w:rPr>
      <w:color w:val="4E9A06"/>
      <w:shd w:val="clear" w:color="auto" w:fill="F8F8F8"/>
    </w:rPr>
  </w:style>
  <w:style w:type="character" w:customStyle="1" w:styleId="ImportTok">
    <w:name w:val="ImportTok"/>
    <w:rsid w:val="00D11F82"/>
    <w:rPr>
      <w:shd w:val="clear" w:color="auto" w:fill="F8F8F8"/>
    </w:rPr>
  </w:style>
  <w:style w:type="character" w:customStyle="1" w:styleId="CommentTok">
    <w:name w:val="CommentTok"/>
    <w:rsid w:val="00D11F82"/>
    <w:rPr>
      <w:i/>
      <w:color w:val="8F5902"/>
      <w:shd w:val="clear" w:color="auto" w:fill="F8F8F8"/>
    </w:rPr>
  </w:style>
  <w:style w:type="character" w:customStyle="1" w:styleId="DocumentationTok">
    <w:name w:val="DocumentationTok"/>
    <w:rsid w:val="00D11F82"/>
    <w:rPr>
      <w:b/>
      <w:i/>
      <w:color w:val="8F5902"/>
      <w:shd w:val="clear" w:color="auto" w:fill="F8F8F8"/>
    </w:rPr>
  </w:style>
  <w:style w:type="character" w:customStyle="1" w:styleId="AnnotationTok">
    <w:name w:val="AnnotationTok"/>
    <w:rsid w:val="00D11F82"/>
    <w:rPr>
      <w:b/>
      <w:i/>
      <w:color w:val="8F5902"/>
      <w:shd w:val="clear" w:color="auto" w:fill="F8F8F8"/>
    </w:rPr>
  </w:style>
  <w:style w:type="character" w:customStyle="1" w:styleId="CommentVarTok">
    <w:name w:val="CommentVarTok"/>
    <w:rsid w:val="00D11F82"/>
    <w:rPr>
      <w:b/>
      <w:i/>
      <w:color w:val="8F5902"/>
      <w:shd w:val="clear" w:color="auto" w:fill="F8F8F8"/>
    </w:rPr>
  </w:style>
  <w:style w:type="character" w:customStyle="1" w:styleId="OtherTok">
    <w:name w:val="OtherTok"/>
    <w:rsid w:val="00D11F82"/>
    <w:rPr>
      <w:color w:val="8F5902"/>
      <w:shd w:val="clear" w:color="auto" w:fill="F8F8F8"/>
    </w:rPr>
  </w:style>
  <w:style w:type="character" w:customStyle="1" w:styleId="FunctionTok">
    <w:name w:val="FunctionTok"/>
    <w:rsid w:val="00D11F82"/>
    <w:rPr>
      <w:color w:val="000000"/>
      <w:shd w:val="clear" w:color="auto" w:fill="F8F8F8"/>
    </w:rPr>
  </w:style>
  <w:style w:type="character" w:customStyle="1" w:styleId="VariableTok">
    <w:name w:val="VariableTok"/>
    <w:rsid w:val="00D11F82"/>
    <w:rPr>
      <w:color w:val="000000"/>
      <w:shd w:val="clear" w:color="auto" w:fill="F8F8F8"/>
    </w:rPr>
  </w:style>
  <w:style w:type="character" w:customStyle="1" w:styleId="ControlFlowTok">
    <w:name w:val="ControlFlowTok"/>
    <w:rsid w:val="00D11F82"/>
    <w:rPr>
      <w:b/>
      <w:color w:val="204A87"/>
      <w:shd w:val="clear" w:color="auto" w:fill="F8F8F8"/>
    </w:rPr>
  </w:style>
  <w:style w:type="character" w:customStyle="1" w:styleId="OperatorTok">
    <w:name w:val="OperatorTok"/>
    <w:rsid w:val="00D11F82"/>
    <w:rPr>
      <w:b/>
      <w:color w:val="CE5C00"/>
      <w:shd w:val="clear" w:color="auto" w:fill="F8F8F8"/>
    </w:rPr>
  </w:style>
  <w:style w:type="character" w:customStyle="1" w:styleId="BuiltInTok">
    <w:name w:val="BuiltInTok"/>
    <w:rsid w:val="00D11F82"/>
    <w:rPr>
      <w:shd w:val="clear" w:color="auto" w:fill="F8F8F8"/>
    </w:rPr>
  </w:style>
  <w:style w:type="character" w:customStyle="1" w:styleId="ExtensionTok">
    <w:name w:val="ExtensionTok"/>
    <w:rsid w:val="00D11F82"/>
    <w:rPr>
      <w:shd w:val="clear" w:color="auto" w:fill="F8F8F8"/>
    </w:rPr>
  </w:style>
  <w:style w:type="character" w:customStyle="1" w:styleId="PreprocessorTok">
    <w:name w:val="PreprocessorTok"/>
    <w:rsid w:val="00D11F82"/>
    <w:rPr>
      <w:i/>
      <w:color w:val="8F5902"/>
      <w:shd w:val="clear" w:color="auto" w:fill="F8F8F8"/>
    </w:rPr>
  </w:style>
  <w:style w:type="character" w:customStyle="1" w:styleId="AttributeTok">
    <w:name w:val="AttributeTok"/>
    <w:rsid w:val="00D11F82"/>
    <w:rPr>
      <w:color w:val="C4A000"/>
      <w:shd w:val="clear" w:color="auto" w:fill="F8F8F8"/>
    </w:rPr>
  </w:style>
  <w:style w:type="character" w:customStyle="1" w:styleId="RegionMarkerTok">
    <w:name w:val="RegionMarkerTok"/>
    <w:rsid w:val="00D11F82"/>
    <w:rPr>
      <w:shd w:val="clear" w:color="auto" w:fill="F8F8F8"/>
    </w:rPr>
  </w:style>
  <w:style w:type="character" w:customStyle="1" w:styleId="InformationTok">
    <w:name w:val="InformationTok"/>
    <w:rsid w:val="00D11F82"/>
    <w:rPr>
      <w:b/>
      <w:i/>
      <w:color w:val="8F5902"/>
      <w:shd w:val="clear" w:color="auto" w:fill="F8F8F8"/>
    </w:rPr>
  </w:style>
  <w:style w:type="character" w:customStyle="1" w:styleId="WarningTok">
    <w:name w:val="WarningTok"/>
    <w:rsid w:val="00D11F82"/>
    <w:rPr>
      <w:b/>
      <w:i/>
      <w:color w:val="8F5902"/>
      <w:shd w:val="clear" w:color="auto" w:fill="F8F8F8"/>
    </w:rPr>
  </w:style>
  <w:style w:type="character" w:customStyle="1" w:styleId="AlertTok">
    <w:name w:val="AlertTok"/>
    <w:rsid w:val="00D11F82"/>
    <w:rPr>
      <w:color w:val="EF2929"/>
      <w:shd w:val="clear" w:color="auto" w:fill="F8F8F8"/>
    </w:rPr>
  </w:style>
  <w:style w:type="character" w:customStyle="1" w:styleId="ErrorTok">
    <w:name w:val="ErrorTok"/>
    <w:rsid w:val="00D11F82"/>
    <w:rPr>
      <w:b/>
      <w:color w:val="A40000"/>
      <w:shd w:val="clear" w:color="auto" w:fill="F8F8F8"/>
    </w:rPr>
  </w:style>
  <w:style w:type="character" w:customStyle="1" w:styleId="NormalTok">
    <w:name w:val="NormalTok"/>
    <w:rsid w:val="00D11F82"/>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6341">
      <w:bodyDiv w:val="1"/>
      <w:marLeft w:val="0"/>
      <w:marRight w:val="0"/>
      <w:marTop w:val="0"/>
      <w:marBottom w:val="0"/>
      <w:divBdr>
        <w:top w:val="none" w:sz="0" w:space="0" w:color="auto"/>
        <w:left w:val="none" w:sz="0" w:space="0" w:color="auto"/>
        <w:bottom w:val="none" w:sz="0" w:space="0" w:color="auto"/>
        <w:right w:val="none" w:sz="0" w:space="0" w:color="auto"/>
      </w:divBdr>
      <w:divsChild>
        <w:div w:id="735476298">
          <w:marLeft w:val="0"/>
          <w:marRight w:val="0"/>
          <w:marTop w:val="0"/>
          <w:marBottom w:val="0"/>
          <w:divBdr>
            <w:top w:val="none" w:sz="0" w:space="0" w:color="auto"/>
            <w:left w:val="none" w:sz="0" w:space="0" w:color="auto"/>
            <w:bottom w:val="none" w:sz="0" w:space="0" w:color="auto"/>
            <w:right w:val="none" w:sz="0" w:space="0" w:color="auto"/>
          </w:divBdr>
          <w:divsChild>
            <w:div w:id="26176450">
              <w:marLeft w:val="0"/>
              <w:marRight w:val="0"/>
              <w:marTop w:val="0"/>
              <w:marBottom w:val="0"/>
              <w:divBdr>
                <w:top w:val="none" w:sz="0" w:space="0" w:color="auto"/>
                <w:left w:val="none" w:sz="0" w:space="0" w:color="auto"/>
                <w:bottom w:val="none" w:sz="0" w:space="0" w:color="auto"/>
                <w:right w:val="none" w:sz="0" w:space="0" w:color="auto"/>
              </w:divBdr>
            </w:div>
            <w:div w:id="438650114">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1962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568">
      <w:bodyDiv w:val="1"/>
      <w:marLeft w:val="0"/>
      <w:marRight w:val="0"/>
      <w:marTop w:val="0"/>
      <w:marBottom w:val="0"/>
      <w:divBdr>
        <w:top w:val="none" w:sz="0" w:space="0" w:color="auto"/>
        <w:left w:val="none" w:sz="0" w:space="0" w:color="auto"/>
        <w:bottom w:val="none" w:sz="0" w:space="0" w:color="auto"/>
        <w:right w:val="none" w:sz="0" w:space="0" w:color="auto"/>
      </w:divBdr>
      <w:divsChild>
        <w:div w:id="1836844656">
          <w:marLeft w:val="0"/>
          <w:marRight w:val="0"/>
          <w:marTop w:val="0"/>
          <w:marBottom w:val="0"/>
          <w:divBdr>
            <w:top w:val="none" w:sz="0" w:space="0" w:color="auto"/>
            <w:left w:val="none" w:sz="0" w:space="0" w:color="auto"/>
            <w:bottom w:val="none" w:sz="0" w:space="0" w:color="auto"/>
            <w:right w:val="none" w:sz="0" w:space="0" w:color="auto"/>
          </w:divBdr>
          <w:divsChild>
            <w:div w:id="815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5647">
      <w:bodyDiv w:val="1"/>
      <w:marLeft w:val="0"/>
      <w:marRight w:val="0"/>
      <w:marTop w:val="0"/>
      <w:marBottom w:val="0"/>
      <w:divBdr>
        <w:top w:val="none" w:sz="0" w:space="0" w:color="auto"/>
        <w:left w:val="none" w:sz="0" w:space="0" w:color="auto"/>
        <w:bottom w:val="none" w:sz="0" w:space="0" w:color="auto"/>
        <w:right w:val="none" w:sz="0" w:space="0" w:color="auto"/>
      </w:divBdr>
      <w:divsChild>
        <w:div w:id="1482231402">
          <w:marLeft w:val="0"/>
          <w:marRight w:val="0"/>
          <w:marTop w:val="0"/>
          <w:marBottom w:val="0"/>
          <w:divBdr>
            <w:top w:val="none" w:sz="0" w:space="0" w:color="auto"/>
            <w:left w:val="none" w:sz="0" w:space="0" w:color="auto"/>
            <w:bottom w:val="none" w:sz="0" w:space="0" w:color="auto"/>
            <w:right w:val="none" w:sz="0" w:space="0" w:color="auto"/>
          </w:divBdr>
          <w:divsChild>
            <w:div w:id="172034528">
              <w:marLeft w:val="0"/>
              <w:marRight w:val="0"/>
              <w:marTop w:val="0"/>
              <w:marBottom w:val="0"/>
              <w:divBdr>
                <w:top w:val="none" w:sz="0" w:space="0" w:color="auto"/>
                <w:left w:val="none" w:sz="0" w:space="0" w:color="auto"/>
                <w:bottom w:val="none" w:sz="0" w:space="0" w:color="auto"/>
                <w:right w:val="none" w:sz="0" w:space="0" w:color="auto"/>
              </w:divBdr>
              <w:divsChild>
                <w:div w:id="1168210109">
                  <w:marLeft w:val="0"/>
                  <w:marRight w:val="0"/>
                  <w:marTop w:val="0"/>
                  <w:marBottom w:val="0"/>
                  <w:divBdr>
                    <w:top w:val="none" w:sz="0" w:space="0" w:color="auto"/>
                    <w:left w:val="none" w:sz="0" w:space="0" w:color="auto"/>
                    <w:bottom w:val="none" w:sz="0" w:space="0" w:color="auto"/>
                    <w:right w:val="none" w:sz="0" w:space="0" w:color="auto"/>
                  </w:divBdr>
                  <w:divsChild>
                    <w:div w:id="416176800">
                      <w:marLeft w:val="0"/>
                      <w:marRight w:val="0"/>
                      <w:marTop w:val="0"/>
                      <w:marBottom w:val="0"/>
                      <w:divBdr>
                        <w:top w:val="none" w:sz="0" w:space="0" w:color="auto"/>
                        <w:left w:val="none" w:sz="0" w:space="0" w:color="auto"/>
                        <w:bottom w:val="none" w:sz="0" w:space="0" w:color="auto"/>
                        <w:right w:val="none" w:sz="0" w:space="0" w:color="auto"/>
                      </w:divBdr>
                      <w:divsChild>
                        <w:div w:id="2140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8344">
      <w:bodyDiv w:val="1"/>
      <w:marLeft w:val="0"/>
      <w:marRight w:val="0"/>
      <w:marTop w:val="0"/>
      <w:marBottom w:val="0"/>
      <w:divBdr>
        <w:top w:val="none" w:sz="0" w:space="0" w:color="auto"/>
        <w:left w:val="none" w:sz="0" w:space="0" w:color="auto"/>
        <w:bottom w:val="none" w:sz="0" w:space="0" w:color="auto"/>
        <w:right w:val="none" w:sz="0" w:space="0" w:color="auto"/>
      </w:divBdr>
      <w:divsChild>
        <w:div w:id="871966096">
          <w:marLeft w:val="0"/>
          <w:marRight w:val="0"/>
          <w:marTop w:val="0"/>
          <w:marBottom w:val="0"/>
          <w:divBdr>
            <w:top w:val="none" w:sz="0" w:space="0" w:color="auto"/>
            <w:left w:val="none" w:sz="0" w:space="0" w:color="auto"/>
            <w:bottom w:val="none" w:sz="0" w:space="0" w:color="auto"/>
            <w:right w:val="none" w:sz="0" w:space="0" w:color="auto"/>
          </w:divBdr>
          <w:divsChild>
            <w:div w:id="776872163">
              <w:marLeft w:val="0"/>
              <w:marRight w:val="0"/>
              <w:marTop w:val="0"/>
              <w:marBottom w:val="0"/>
              <w:divBdr>
                <w:top w:val="none" w:sz="0" w:space="0" w:color="auto"/>
                <w:left w:val="none" w:sz="0" w:space="0" w:color="auto"/>
                <w:bottom w:val="none" w:sz="0" w:space="0" w:color="auto"/>
                <w:right w:val="none" w:sz="0" w:space="0" w:color="auto"/>
              </w:divBdr>
            </w:div>
            <w:div w:id="1883132304">
              <w:marLeft w:val="0"/>
              <w:marRight w:val="0"/>
              <w:marTop w:val="0"/>
              <w:marBottom w:val="0"/>
              <w:divBdr>
                <w:top w:val="none" w:sz="0" w:space="0" w:color="auto"/>
                <w:left w:val="none" w:sz="0" w:space="0" w:color="auto"/>
                <w:bottom w:val="none" w:sz="0" w:space="0" w:color="auto"/>
                <w:right w:val="none" w:sz="0" w:space="0" w:color="auto"/>
              </w:divBdr>
            </w:div>
            <w:div w:id="2043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769">
      <w:bodyDiv w:val="1"/>
      <w:marLeft w:val="0"/>
      <w:marRight w:val="0"/>
      <w:marTop w:val="0"/>
      <w:marBottom w:val="0"/>
      <w:divBdr>
        <w:top w:val="none" w:sz="0" w:space="0" w:color="auto"/>
        <w:left w:val="none" w:sz="0" w:space="0" w:color="auto"/>
        <w:bottom w:val="none" w:sz="0" w:space="0" w:color="auto"/>
        <w:right w:val="none" w:sz="0" w:space="0" w:color="auto"/>
      </w:divBdr>
      <w:divsChild>
        <w:div w:id="937182280">
          <w:marLeft w:val="0"/>
          <w:marRight w:val="0"/>
          <w:marTop w:val="0"/>
          <w:marBottom w:val="0"/>
          <w:divBdr>
            <w:top w:val="none" w:sz="0" w:space="0" w:color="auto"/>
            <w:left w:val="none" w:sz="0" w:space="0" w:color="auto"/>
            <w:bottom w:val="none" w:sz="0" w:space="0" w:color="auto"/>
            <w:right w:val="none" w:sz="0" w:space="0" w:color="auto"/>
          </w:divBdr>
          <w:divsChild>
            <w:div w:id="1183931503">
              <w:marLeft w:val="0"/>
              <w:marRight w:val="0"/>
              <w:marTop w:val="0"/>
              <w:marBottom w:val="0"/>
              <w:divBdr>
                <w:top w:val="none" w:sz="0" w:space="0" w:color="auto"/>
                <w:left w:val="none" w:sz="0" w:space="0" w:color="auto"/>
                <w:bottom w:val="none" w:sz="0" w:space="0" w:color="auto"/>
                <w:right w:val="none" w:sz="0" w:space="0" w:color="auto"/>
              </w:divBdr>
              <w:divsChild>
                <w:div w:id="38938875">
                  <w:marLeft w:val="0"/>
                  <w:marRight w:val="0"/>
                  <w:marTop w:val="0"/>
                  <w:marBottom w:val="0"/>
                  <w:divBdr>
                    <w:top w:val="none" w:sz="0" w:space="0" w:color="auto"/>
                    <w:left w:val="none" w:sz="0" w:space="0" w:color="auto"/>
                    <w:bottom w:val="none" w:sz="0" w:space="0" w:color="auto"/>
                    <w:right w:val="none" w:sz="0" w:space="0" w:color="auto"/>
                  </w:divBdr>
                  <w:divsChild>
                    <w:div w:id="492647748">
                      <w:marLeft w:val="0"/>
                      <w:marRight w:val="0"/>
                      <w:marTop w:val="0"/>
                      <w:marBottom w:val="0"/>
                      <w:divBdr>
                        <w:top w:val="none" w:sz="0" w:space="0" w:color="auto"/>
                        <w:left w:val="none" w:sz="0" w:space="0" w:color="auto"/>
                        <w:bottom w:val="none" w:sz="0" w:space="0" w:color="auto"/>
                        <w:right w:val="none" w:sz="0" w:space="0" w:color="auto"/>
                      </w:divBdr>
                      <w:divsChild>
                        <w:div w:id="306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4567">
      <w:bodyDiv w:val="1"/>
      <w:marLeft w:val="0"/>
      <w:marRight w:val="0"/>
      <w:marTop w:val="0"/>
      <w:marBottom w:val="0"/>
      <w:divBdr>
        <w:top w:val="none" w:sz="0" w:space="0" w:color="auto"/>
        <w:left w:val="none" w:sz="0" w:space="0" w:color="auto"/>
        <w:bottom w:val="none" w:sz="0" w:space="0" w:color="auto"/>
        <w:right w:val="none" w:sz="0" w:space="0" w:color="auto"/>
      </w:divBdr>
      <w:divsChild>
        <w:div w:id="1117263293">
          <w:marLeft w:val="0"/>
          <w:marRight w:val="0"/>
          <w:marTop w:val="0"/>
          <w:marBottom w:val="0"/>
          <w:divBdr>
            <w:top w:val="none" w:sz="0" w:space="0" w:color="auto"/>
            <w:left w:val="none" w:sz="0" w:space="0" w:color="auto"/>
            <w:bottom w:val="none" w:sz="0" w:space="0" w:color="auto"/>
            <w:right w:val="none" w:sz="0" w:space="0" w:color="auto"/>
          </w:divBdr>
          <w:divsChild>
            <w:div w:id="492338720">
              <w:marLeft w:val="0"/>
              <w:marRight w:val="0"/>
              <w:marTop w:val="0"/>
              <w:marBottom w:val="0"/>
              <w:divBdr>
                <w:top w:val="none" w:sz="0" w:space="0" w:color="auto"/>
                <w:left w:val="none" w:sz="0" w:space="0" w:color="auto"/>
                <w:bottom w:val="none" w:sz="0" w:space="0" w:color="auto"/>
                <w:right w:val="none" w:sz="0" w:space="0" w:color="auto"/>
              </w:divBdr>
            </w:div>
            <w:div w:id="724909846">
              <w:marLeft w:val="0"/>
              <w:marRight w:val="0"/>
              <w:marTop w:val="0"/>
              <w:marBottom w:val="0"/>
              <w:divBdr>
                <w:top w:val="none" w:sz="0" w:space="0" w:color="auto"/>
                <w:left w:val="none" w:sz="0" w:space="0" w:color="auto"/>
                <w:bottom w:val="none" w:sz="0" w:space="0" w:color="auto"/>
                <w:right w:val="none" w:sz="0" w:space="0" w:color="auto"/>
              </w:divBdr>
            </w:div>
            <w:div w:id="1473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281">
      <w:bodyDiv w:val="1"/>
      <w:marLeft w:val="0"/>
      <w:marRight w:val="0"/>
      <w:marTop w:val="0"/>
      <w:marBottom w:val="0"/>
      <w:divBdr>
        <w:top w:val="none" w:sz="0" w:space="0" w:color="auto"/>
        <w:left w:val="none" w:sz="0" w:space="0" w:color="auto"/>
        <w:bottom w:val="none" w:sz="0" w:space="0" w:color="auto"/>
        <w:right w:val="none" w:sz="0" w:space="0" w:color="auto"/>
      </w:divBdr>
      <w:divsChild>
        <w:div w:id="1497502421">
          <w:marLeft w:val="0"/>
          <w:marRight w:val="0"/>
          <w:marTop w:val="0"/>
          <w:marBottom w:val="0"/>
          <w:divBdr>
            <w:top w:val="none" w:sz="0" w:space="0" w:color="auto"/>
            <w:left w:val="none" w:sz="0" w:space="0" w:color="auto"/>
            <w:bottom w:val="none" w:sz="0" w:space="0" w:color="auto"/>
            <w:right w:val="none" w:sz="0" w:space="0" w:color="auto"/>
          </w:divBdr>
          <w:divsChild>
            <w:div w:id="2098817911">
              <w:marLeft w:val="0"/>
              <w:marRight w:val="0"/>
              <w:marTop w:val="0"/>
              <w:marBottom w:val="0"/>
              <w:divBdr>
                <w:top w:val="none" w:sz="0" w:space="0" w:color="auto"/>
                <w:left w:val="none" w:sz="0" w:space="0" w:color="auto"/>
                <w:bottom w:val="none" w:sz="0" w:space="0" w:color="auto"/>
                <w:right w:val="none" w:sz="0" w:space="0" w:color="auto"/>
              </w:divBdr>
              <w:divsChild>
                <w:div w:id="1157379276">
                  <w:marLeft w:val="0"/>
                  <w:marRight w:val="0"/>
                  <w:marTop w:val="0"/>
                  <w:marBottom w:val="0"/>
                  <w:divBdr>
                    <w:top w:val="none" w:sz="0" w:space="0" w:color="auto"/>
                    <w:left w:val="none" w:sz="0" w:space="0" w:color="auto"/>
                    <w:bottom w:val="none" w:sz="0" w:space="0" w:color="auto"/>
                    <w:right w:val="none" w:sz="0" w:space="0" w:color="auto"/>
                  </w:divBdr>
                  <w:divsChild>
                    <w:div w:id="2026058594">
                      <w:marLeft w:val="0"/>
                      <w:marRight w:val="0"/>
                      <w:marTop w:val="0"/>
                      <w:marBottom w:val="0"/>
                      <w:divBdr>
                        <w:top w:val="none" w:sz="0" w:space="0" w:color="auto"/>
                        <w:left w:val="none" w:sz="0" w:space="0" w:color="auto"/>
                        <w:bottom w:val="none" w:sz="0" w:space="0" w:color="auto"/>
                        <w:right w:val="none" w:sz="0" w:space="0" w:color="auto"/>
                      </w:divBdr>
                      <w:divsChild>
                        <w:div w:id="326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12441">
      <w:bodyDiv w:val="1"/>
      <w:marLeft w:val="0"/>
      <w:marRight w:val="0"/>
      <w:marTop w:val="0"/>
      <w:marBottom w:val="0"/>
      <w:divBdr>
        <w:top w:val="none" w:sz="0" w:space="0" w:color="auto"/>
        <w:left w:val="none" w:sz="0" w:space="0" w:color="auto"/>
        <w:bottom w:val="none" w:sz="0" w:space="0" w:color="auto"/>
        <w:right w:val="none" w:sz="0" w:space="0" w:color="auto"/>
      </w:divBdr>
    </w:div>
    <w:div w:id="580141494">
      <w:bodyDiv w:val="1"/>
      <w:marLeft w:val="0"/>
      <w:marRight w:val="0"/>
      <w:marTop w:val="0"/>
      <w:marBottom w:val="0"/>
      <w:divBdr>
        <w:top w:val="none" w:sz="0" w:space="0" w:color="auto"/>
        <w:left w:val="none" w:sz="0" w:space="0" w:color="auto"/>
        <w:bottom w:val="none" w:sz="0" w:space="0" w:color="auto"/>
        <w:right w:val="none" w:sz="0" w:space="0" w:color="auto"/>
      </w:divBdr>
    </w:div>
    <w:div w:id="607005940">
      <w:bodyDiv w:val="1"/>
      <w:marLeft w:val="0"/>
      <w:marRight w:val="0"/>
      <w:marTop w:val="0"/>
      <w:marBottom w:val="0"/>
      <w:divBdr>
        <w:top w:val="none" w:sz="0" w:space="0" w:color="auto"/>
        <w:left w:val="none" w:sz="0" w:space="0" w:color="auto"/>
        <w:bottom w:val="none" w:sz="0" w:space="0" w:color="auto"/>
        <w:right w:val="none" w:sz="0" w:space="0" w:color="auto"/>
      </w:divBdr>
    </w:div>
    <w:div w:id="741758509">
      <w:bodyDiv w:val="1"/>
      <w:marLeft w:val="0"/>
      <w:marRight w:val="0"/>
      <w:marTop w:val="0"/>
      <w:marBottom w:val="0"/>
      <w:divBdr>
        <w:top w:val="none" w:sz="0" w:space="0" w:color="auto"/>
        <w:left w:val="none" w:sz="0" w:space="0" w:color="auto"/>
        <w:bottom w:val="none" w:sz="0" w:space="0" w:color="auto"/>
        <w:right w:val="none" w:sz="0" w:space="0" w:color="auto"/>
      </w:divBdr>
    </w:div>
    <w:div w:id="825125230">
      <w:bodyDiv w:val="1"/>
      <w:marLeft w:val="0"/>
      <w:marRight w:val="0"/>
      <w:marTop w:val="0"/>
      <w:marBottom w:val="0"/>
      <w:divBdr>
        <w:top w:val="none" w:sz="0" w:space="0" w:color="auto"/>
        <w:left w:val="none" w:sz="0" w:space="0" w:color="auto"/>
        <w:bottom w:val="none" w:sz="0" w:space="0" w:color="auto"/>
        <w:right w:val="none" w:sz="0" w:space="0" w:color="auto"/>
      </w:divBdr>
    </w:div>
    <w:div w:id="839082237">
      <w:bodyDiv w:val="1"/>
      <w:marLeft w:val="0"/>
      <w:marRight w:val="0"/>
      <w:marTop w:val="0"/>
      <w:marBottom w:val="0"/>
      <w:divBdr>
        <w:top w:val="none" w:sz="0" w:space="0" w:color="auto"/>
        <w:left w:val="none" w:sz="0" w:space="0" w:color="auto"/>
        <w:bottom w:val="none" w:sz="0" w:space="0" w:color="auto"/>
        <w:right w:val="none" w:sz="0" w:space="0" w:color="auto"/>
      </w:divBdr>
      <w:divsChild>
        <w:div w:id="1008168682">
          <w:marLeft w:val="0"/>
          <w:marRight w:val="0"/>
          <w:marTop w:val="0"/>
          <w:marBottom w:val="0"/>
          <w:divBdr>
            <w:top w:val="none" w:sz="0" w:space="0" w:color="auto"/>
            <w:left w:val="none" w:sz="0" w:space="0" w:color="auto"/>
            <w:bottom w:val="none" w:sz="0" w:space="0" w:color="auto"/>
            <w:right w:val="none" w:sz="0" w:space="0" w:color="auto"/>
          </w:divBdr>
          <w:divsChild>
            <w:div w:id="1444764223">
              <w:marLeft w:val="0"/>
              <w:marRight w:val="0"/>
              <w:marTop w:val="0"/>
              <w:marBottom w:val="0"/>
              <w:divBdr>
                <w:top w:val="none" w:sz="0" w:space="0" w:color="auto"/>
                <w:left w:val="none" w:sz="0" w:space="0" w:color="auto"/>
                <w:bottom w:val="none" w:sz="0" w:space="0" w:color="auto"/>
                <w:right w:val="none" w:sz="0" w:space="0" w:color="auto"/>
              </w:divBdr>
            </w:div>
            <w:div w:id="1596327738">
              <w:marLeft w:val="0"/>
              <w:marRight w:val="0"/>
              <w:marTop w:val="0"/>
              <w:marBottom w:val="0"/>
              <w:divBdr>
                <w:top w:val="none" w:sz="0" w:space="0" w:color="auto"/>
                <w:left w:val="none" w:sz="0" w:space="0" w:color="auto"/>
                <w:bottom w:val="none" w:sz="0" w:space="0" w:color="auto"/>
                <w:right w:val="none" w:sz="0" w:space="0" w:color="auto"/>
              </w:divBdr>
            </w:div>
            <w:div w:id="1883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401">
      <w:bodyDiv w:val="1"/>
      <w:marLeft w:val="0"/>
      <w:marRight w:val="0"/>
      <w:marTop w:val="0"/>
      <w:marBottom w:val="0"/>
      <w:divBdr>
        <w:top w:val="none" w:sz="0" w:space="0" w:color="auto"/>
        <w:left w:val="none" w:sz="0" w:space="0" w:color="auto"/>
        <w:bottom w:val="none" w:sz="0" w:space="0" w:color="auto"/>
        <w:right w:val="none" w:sz="0" w:space="0" w:color="auto"/>
      </w:divBdr>
    </w:div>
    <w:div w:id="891768369">
      <w:bodyDiv w:val="1"/>
      <w:marLeft w:val="0"/>
      <w:marRight w:val="0"/>
      <w:marTop w:val="0"/>
      <w:marBottom w:val="0"/>
      <w:divBdr>
        <w:top w:val="none" w:sz="0" w:space="0" w:color="auto"/>
        <w:left w:val="none" w:sz="0" w:space="0" w:color="auto"/>
        <w:bottom w:val="none" w:sz="0" w:space="0" w:color="auto"/>
        <w:right w:val="none" w:sz="0" w:space="0" w:color="auto"/>
      </w:divBdr>
      <w:divsChild>
        <w:div w:id="79761984">
          <w:marLeft w:val="0"/>
          <w:marRight w:val="0"/>
          <w:marTop w:val="0"/>
          <w:marBottom w:val="0"/>
          <w:divBdr>
            <w:top w:val="none" w:sz="0" w:space="0" w:color="auto"/>
            <w:left w:val="none" w:sz="0" w:space="0" w:color="auto"/>
            <w:bottom w:val="none" w:sz="0" w:space="0" w:color="auto"/>
            <w:right w:val="none" w:sz="0" w:space="0" w:color="auto"/>
          </w:divBdr>
          <w:divsChild>
            <w:div w:id="210577811">
              <w:marLeft w:val="0"/>
              <w:marRight w:val="0"/>
              <w:marTop w:val="0"/>
              <w:marBottom w:val="0"/>
              <w:divBdr>
                <w:top w:val="none" w:sz="0" w:space="0" w:color="auto"/>
                <w:left w:val="none" w:sz="0" w:space="0" w:color="auto"/>
                <w:bottom w:val="none" w:sz="0" w:space="0" w:color="auto"/>
                <w:right w:val="none" w:sz="0" w:space="0" w:color="auto"/>
              </w:divBdr>
            </w:div>
            <w:div w:id="278878065">
              <w:marLeft w:val="0"/>
              <w:marRight w:val="0"/>
              <w:marTop w:val="0"/>
              <w:marBottom w:val="0"/>
              <w:divBdr>
                <w:top w:val="none" w:sz="0" w:space="0" w:color="auto"/>
                <w:left w:val="none" w:sz="0" w:space="0" w:color="auto"/>
                <w:bottom w:val="none" w:sz="0" w:space="0" w:color="auto"/>
                <w:right w:val="none" w:sz="0" w:space="0" w:color="auto"/>
              </w:divBdr>
            </w:div>
            <w:div w:id="1613900816">
              <w:marLeft w:val="0"/>
              <w:marRight w:val="0"/>
              <w:marTop w:val="0"/>
              <w:marBottom w:val="0"/>
              <w:divBdr>
                <w:top w:val="none" w:sz="0" w:space="0" w:color="auto"/>
                <w:left w:val="none" w:sz="0" w:space="0" w:color="auto"/>
                <w:bottom w:val="none" w:sz="0" w:space="0" w:color="auto"/>
                <w:right w:val="none" w:sz="0" w:space="0" w:color="auto"/>
              </w:divBdr>
            </w:div>
            <w:div w:id="1705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103">
      <w:bodyDiv w:val="1"/>
      <w:marLeft w:val="0"/>
      <w:marRight w:val="0"/>
      <w:marTop w:val="0"/>
      <w:marBottom w:val="0"/>
      <w:divBdr>
        <w:top w:val="none" w:sz="0" w:space="0" w:color="auto"/>
        <w:left w:val="none" w:sz="0" w:space="0" w:color="auto"/>
        <w:bottom w:val="none" w:sz="0" w:space="0" w:color="auto"/>
        <w:right w:val="none" w:sz="0" w:space="0" w:color="auto"/>
      </w:divBdr>
    </w:div>
    <w:div w:id="1161771725">
      <w:bodyDiv w:val="1"/>
      <w:marLeft w:val="0"/>
      <w:marRight w:val="0"/>
      <w:marTop w:val="0"/>
      <w:marBottom w:val="0"/>
      <w:divBdr>
        <w:top w:val="none" w:sz="0" w:space="0" w:color="auto"/>
        <w:left w:val="none" w:sz="0" w:space="0" w:color="auto"/>
        <w:bottom w:val="none" w:sz="0" w:space="0" w:color="auto"/>
        <w:right w:val="none" w:sz="0" w:space="0" w:color="auto"/>
      </w:divBdr>
      <w:divsChild>
        <w:div w:id="194581691">
          <w:marLeft w:val="0"/>
          <w:marRight w:val="0"/>
          <w:marTop w:val="0"/>
          <w:marBottom w:val="0"/>
          <w:divBdr>
            <w:top w:val="none" w:sz="0" w:space="0" w:color="auto"/>
            <w:left w:val="none" w:sz="0" w:space="0" w:color="auto"/>
            <w:bottom w:val="none" w:sz="0" w:space="0" w:color="auto"/>
            <w:right w:val="none" w:sz="0" w:space="0" w:color="auto"/>
          </w:divBdr>
          <w:divsChild>
            <w:div w:id="547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02">
      <w:bodyDiv w:val="1"/>
      <w:marLeft w:val="0"/>
      <w:marRight w:val="0"/>
      <w:marTop w:val="0"/>
      <w:marBottom w:val="0"/>
      <w:divBdr>
        <w:top w:val="none" w:sz="0" w:space="0" w:color="auto"/>
        <w:left w:val="none" w:sz="0" w:space="0" w:color="auto"/>
        <w:bottom w:val="none" w:sz="0" w:space="0" w:color="auto"/>
        <w:right w:val="none" w:sz="0" w:space="0" w:color="auto"/>
      </w:divBdr>
      <w:divsChild>
        <w:div w:id="1545949795">
          <w:marLeft w:val="0"/>
          <w:marRight w:val="0"/>
          <w:marTop w:val="0"/>
          <w:marBottom w:val="0"/>
          <w:divBdr>
            <w:top w:val="none" w:sz="0" w:space="0" w:color="auto"/>
            <w:left w:val="none" w:sz="0" w:space="0" w:color="auto"/>
            <w:bottom w:val="none" w:sz="0" w:space="0" w:color="auto"/>
            <w:right w:val="none" w:sz="0" w:space="0" w:color="auto"/>
          </w:divBdr>
          <w:divsChild>
            <w:div w:id="10884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722">
      <w:bodyDiv w:val="1"/>
      <w:marLeft w:val="0"/>
      <w:marRight w:val="0"/>
      <w:marTop w:val="0"/>
      <w:marBottom w:val="0"/>
      <w:divBdr>
        <w:top w:val="none" w:sz="0" w:space="0" w:color="auto"/>
        <w:left w:val="none" w:sz="0" w:space="0" w:color="auto"/>
        <w:bottom w:val="none" w:sz="0" w:space="0" w:color="auto"/>
        <w:right w:val="none" w:sz="0" w:space="0" w:color="auto"/>
      </w:divBdr>
      <w:divsChild>
        <w:div w:id="1212959444">
          <w:marLeft w:val="0"/>
          <w:marRight w:val="0"/>
          <w:marTop w:val="0"/>
          <w:marBottom w:val="0"/>
          <w:divBdr>
            <w:top w:val="none" w:sz="0" w:space="0" w:color="auto"/>
            <w:left w:val="none" w:sz="0" w:space="0" w:color="auto"/>
            <w:bottom w:val="none" w:sz="0" w:space="0" w:color="auto"/>
            <w:right w:val="none" w:sz="0" w:space="0" w:color="auto"/>
          </w:divBdr>
          <w:divsChild>
            <w:div w:id="352541047">
              <w:marLeft w:val="0"/>
              <w:marRight w:val="0"/>
              <w:marTop w:val="0"/>
              <w:marBottom w:val="0"/>
              <w:divBdr>
                <w:top w:val="none" w:sz="0" w:space="0" w:color="auto"/>
                <w:left w:val="none" w:sz="0" w:space="0" w:color="auto"/>
                <w:bottom w:val="none" w:sz="0" w:space="0" w:color="auto"/>
                <w:right w:val="none" w:sz="0" w:space="0" w:color="auto"/>
              </w:divBdr>
              <w:divsChild>
                <w:div w:id="1324242664">
                  <w:marLeft w:val="0"/>
                  <w:marRight w:val="0"/>
                  <w:marTop w:val="0"/>
                  <w:marBottom w:val="0"/>
                  <w:divBdr>
                    <w:top w:val="none" w:sz="0" w:space="0" w:color="auto"/>
                    <w:left w:val="none" w:sz="0" w:space="0" w:color="auto"/>
                    <w:bottom w:val="none" w:sz="0" w:space="0" w:color="auto"/>
                    <w:right w:val="none" w:sz="0" w:space="0" w:color="auto"/>
                  </w:divBdr>
                  <w:divsChild>
                    <w:div w:id="1605260860">
                      <w:marLeft w:val="0"/>
                      <w:marRight w:val="0"/>
                      <w:marTop w:val="0"/>
                      <w:marBottom w:val="0"/>
                      <w:divBdr>
                        <w:top w:val="none" w:sz="0" w:space="0" w:color="auto"/>
                        <w:left w:val="none" w:sz="0" w:space="0" w:color="auto"/>
                        <w:bottom w:val="none" w:sz="0" w:space="0" w:color="auto"/>
                        <w:right w:val="none" w:sz="0" w:space="0" w:color="auto"/>
                      </w:divBdr>
                      <w:divsChild>
                        <w:div w:id="415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60707">
      <w:bodyDiv w:val="1"/>
      <w:marLeft w:val="0"/>
      <w:marRight w:val="0"/>
      <w:marTop w:val="0"/>
      <w:marBottom w:val="0"/>
      <w:divBdr>
        <w:top w:val="none" w:sz="0" w:space="0" w:color="auto"/>
        <w:left w:val="none" w:sz="0" w:space="0" w:color="auto"/>
        <w:bottom w:val="none" w:sz="0" w:space="0" w:color="auto"/>
        <w:right w:val="none" w:sz="0" w:space="0" w:color="auto"/>
      </w:divBdr>
      <w:divsChild>
        <w:div w:id="1411927117">
          <w:marLeft w:val="0"/>
          <w:marRight w:val="0"/>
          <w:marTop w:val="0"/>
          <w:marBottom w:val="0"/>
          <w:divBdr>
            <w:top w:val="none" w:sz="0" w:space="0" w:color="auto"/>
            <w:left w:val="none" w:sz="0" w:space="0" w:color="auto"/>
            <w:bottom w:val="none" w:sz="0" w:space="0" w:color="auto"/>
            <w:right w:val="none" w:sz="0" w:space="0" w:color="auto"/>
          </w:divBdr>
          <w:divsChild>
            <w:div w:id="528299083">
              <w:marLeft w:val="0"/>
              <w:marRight w:val="0"/>
              <w:marTop w:val="0"/>
              <w:marBottom w:val="0"/>
              <w:divBdr>
                <w:top w:val="none" w:sz="0" w:space="0" w:color="auto"/>
                <w:left w:val="none" w:sz="0" w:space="0" w:color="auto"/>
                <w:bottom w:val="none" w:sz="0" w:space="0" w:color="auto"/>
                <w:right w:val="none" w:sz="0" w:space="0" w:color="auto"/>
              </w:divBdr>
            </w:div>
            <w:div w:id="649098013">
              <w:marLeft w:val="0"/>
              <w:marRight w:val="0"/>
              <w:marTop w:val="0"/>
              <w:marBottom w:val="0"/>
              <w:divBdr>
                <w:top w:val="none" w:sz="0" w:space="0" w:color="auto"/>
                <w:left w:val="none" w:sz="0" w:space="0" w:color="auto"/>
                <w:bottom w:val="none" w:sz="0" w:space="0" w:color="auto"/>
                <w:right w:val="none" w:sz="0" w:space="0" w:color="auto"/>
              </w:divBdr>
            </w:div>
            <w:div w:id="708066874">
              <w:marLeft w:val="0"/>
              <w:marRight w:val="0"/>
              <w:marTop w:val="0"/>
              <w:marBottom w:val="0"/>
              <w:divBdr>
                <w:top w:val="none" w:sz="0" w:space="0" w:color="auto"/>
                <w:left w:val="none" w:sz="0" w:space="0" w:color="auto"/>
                <w:bottom w:val="none" w:sz="0" w:space="0" w:color="auto"/>
                <w:right w:val="none" w:sz="0" w:space="0" w:color="auto"/>
              </w:divBdr>
            </w:div>
            <w:div w:id="12555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710">
      <w:bodyDiv w:val="1"/>
      <w:marLeft w:val="0"/>
      <w:marRight w:val="0"/>
      <w:marTop w:val="0"/>
      <w:marBottom w:val="0"/>
      <w:divBdr>
        <w:top w:val="none" w:sz="0" w:space="0" w:color="auto"/>
        <w:left w:val="none" w:sz="0" w:space="0" w:color="auto"/>
        <w:bottom w:val="none" w:sz="0" w:space="0" w:color="auto"/>
        <w:right w:val="none" w:sz="0" w:space="0" w:color="auto"/>
      </w:divBdr>
    </w:div>
    <w:div w:id="1558004934">
      <w:bodyDiv w:val="1"/>
      <w:marLeft w:val="0"/>
      <w:marRight w:val="0"/>
      <w:marTop w:val="0"/>
      <w:marBottom w:val="0"/>
      <w:divBdr>
        <w:top w:val="none" w:sz="0" w:space="0" w:color="auto"/>
        <w:left w:val="none" w:sz="0" w:space="0" w:color="auto"/>
        <w:bottom w:val="none" w:sz="0" w:space="0" w:color="auto"/>
        <w:right w:val="none" w:sz="0" w:space="0" w:color="auto"/>
      </w:divBdr>
      <w:divsChild>
        <w:div w:id="1225801434">
          <w:marLeft w:val="0"/>
          <w:marRight w:val="0"/>
          <w:marTop w:val="0"/>
          <w:marBottom w:val="0"/>
          <w:divBdr>
            <w:top w:val="none" w:sz="0" w:space="0" w:color="auto"/>
            <w:left w:val="none" w:sz="0" w:space="0" w:color="auto"/>
            <w:bottom w:val="none" w:sz="0" w:space="0" w:color="auto"/>
            <w:right w:val="none" w:sz="0" w:space="0" w:color="auto"/>
          </w:divBdr>
          <w:divsChild>
            <w:div w:id="13455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7754">
      <w:bodyDiv w:val="1"/>
      <w:marLeft w:val="0"/>
      <w:marRight w:val="0"/>
      <w:marTop w:val="0"/>
      <w:marBottom w:val="0"/>
      <w:divBdr>
        <w:top w:val="none" w:sz="0" w:space="0" w:color="auto"/>
        <w:left w:val="none" w:sz="0" w:space="0" w:color="auto"/>
        <w:bottom w:val="none" w:sz="0" w:space="0" w:color="auto"/>
        <w:right w:val="none" w:sz="0" w:space="0" w:color="auto"/>
      </w:divBdr>
      <w:divsChild>
        <w:div w:id="1033380098">
          <w:marLeft w:val="0"/>
          <w:marRight w:val="0"/>
          <w:marTop w:val="0"/>
          <w:marBottom w:val="0"/>
          <w:divBdr>
            <w:top w:val="none" w:sz="0" w:space="0" w:color="auto"/>
            <w:left w:val="none" w:sz="0" w:space="0" w:color="auto"/>
            <w:bottom w:val="none" w:sz="0" w:space="0" w:color="auto"/>
            <w:right w:val="none" w:sz="0" w:space="0" w:color="auto"/>
          </w:divBdr>
          <w:divsChild>
            <w:div w:id="1930113089">
              <w:marLeft w:val="0"/>
              <w:marRight w:val="0"/>
              <w:marTop w:val="0"/>
              <w:marBottom w:val="0"/>
              <w:divBdr>
                <w:top w:val="none" w:sz="0" w:space="0" w:color="auto"/>
                <w:left w:val="none" w:sz="0" w:space="0" w:color="auto"/>
                <w:bottom w:val="none" w:sz="0" w:space="0" w:color="auto"/>
                <w:right w:val="none" w:sz="0" w:space="0" w:color="auto"/>
              </w:divBdr>
              <w:divsChild>
                <w:div w:id="2075615802">
                  <w:marLeft w:val="0"/>
                  <w:marRight w:val="0"/>
                  <w:marTop w:val="0"/>
                  <w:marBottom w:val="0"/>
                  <w:divBdr>
                    <w:top w:val="none" w:sz="0" w:space="0" w:color="auto"/>
                    <w:left w:val="none" w:sz="0" w:space="0" w:color="auto"/>
                    <w:bottom w:val="none" w:sz="0" w:space="0" w:color="auto"/>
                    <w:right w:val="none" w:sz="0" w:space="0" w:color="auto"/>
                  </w:divBdr>
                  <w:divsChild>
                    <w:div w:id="153449767">
                      <w:marLeft w:val="0"/>
                      <w:marRight w:val="0"/>
                      <w:marTop w:val="0"/>
                      <w:marBottom w:val="0"/>
                      <w:divBdr>
                        <w:top w:val="none" w:sz="0" w:space="0" w:color="auto"/>
                        <w:left w:val="none" w:sz="0" w:space="0" w:color="auto"/>
                        <w:bottom w:val="none" w:sz="0" w:space="0" w:color="auto"/>
                        <w:right w:val="none" w:sz="0" w:space="0" w:color="auto"/>
                      </w:divBdr>
                      <w:divsChild>
                        <w:div w:id="888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6972">
      <w:bodyDiv w:val="1"/>
      <w:marLeft w:val="0"/>
      <w:marRight w:val="0"/>
      <w:marTop w:val="0"/>
      <w:marBottom w:val="0"/>
      <w:divBdr>
        <w:top w:val="none" w:sz="0" w:space="0" w:color="auto"/>
        <w:left w:val="none" w:sz="0" w:space="0" w:color="auto"/>
        <w:bottom w:val="none" w:sz="0" w:space="0" w:color="auto"/>
        <w:right w:val="none" w:sz="0" w:space="0" w:color="auto"/>
      </w:divBdr>
    </w:div>
    <w:div w:id="1828982113">
      <w:bodyDiv w:val="1"/>
      <w:marLeft w:val="0"/>
      <w:marRight w:val="0"/>
      <w:marTop w:val="0"/>
      <w:marBottom w:val="0"/>
      <w:divBdr>
        <w:top w:val="none" w:sz="0" w:space="0" w:color="auto"/>
        <w:left w:val="none" w:sz="0" w:space="0" w:color="auto"/>
        <w:bottom w:val="none" w:sz="0" w:space="0" w:color="auto"/>
        <w:right w:val="none" w:sz="0" w:space="0" w:color="auto"/>
      </w:divBdr>
      <w:divsChild>
        <w:div w:id="1495995760">
          <w:marLeft w:val="0"/>
          <w:marRight w:val="0"/>
          <w:marTop w:val="0"/>
          <w:marBottom w:val="0"/>
          <w:divBdr>
            <w:top w:val="none" w:sz="0" w:space="0" w:color="auto"/>
            <w:left w:val="none" w:sz="0" w:space="0" w:color="auto"/>
            <w:bottom w:val="none" w:sz="0" w:space="0" w:color="auto"/>
            <w:right w:val="none" w:sz="0" w:space="0" w:color="auto"/>
          </w:divBdr>
          <w:divsChild>
            <w:div w:id="1802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3600">
      <w:bodyDiv w:val="1"/>
      <w:marLeft w:val="0"/>
      <w:marRight w:val="0"/>
      <w:marTop w:val="0"/>
      <w:marBottom w:val="0"/>
      <w:divBdr>
        <w:top w:val="none" w:sz="0" w:space="0" w:color="auto"/>
        <w:left w:val="none" w:sz="0" w:space="0" w:color="auto"/>
        <w:bottom w:val="none" w:sz="0" w:space="0" w:color="auto"/>
        <w:right w:val="none" w:sz="0" w:space="0" w:color="auto"/>
      </w:divBdr>
      <w:divsChild>
        <w:div w:id="865488664">
          <w:marLeft w:val="0"/>
          <w:marRight w:val="0"/>
          <w:marTop w:val="0"/>
          <w:marBottom w:val="0"/>
          <w:divBdr>
            <w:top w:val="none" w:sz="0" w:space="0" w:color="auto"/>
            <w:left w:val="none" w:sz="0" w:space="0" w:color="auto"/>
            <w:bottom w:val="none" w:sz="0" w:space="0" w:color="auto"/>
            <w:right w:val="none" w:sz="0" w:space="0" w:color="auto"/>
          </w:divBdr>
          <w:divsChild>
            <w:div w:id="1506751269">
              <w:marLeft w:val="0"/>
              <w:marRight w:val="0"/>
              <w:marTop w:val="0"/>
              <w:marBottom w:val="0"/>
              <w:divBdr>
                <w:top w:val="none" w:sz="0" w:space="0" w:color="auto"/>
                <w:left w:val="none" w:sz="0" w:space="0" w:color="auto"/>
                <w:bottom w:val="none" w:sz="0" w:space="0" w:color="auto"/>
                <w:right w:val="none" w:sz="0" w:space="0" w:color="auto"/>
              </w:divBdr>
            </w:div>
            <w:div w:id="1539390267">
              <w:marLeft w:val="0"/>
              <w:marRight w:val="0"/>
              <w:marTop w:val="0"/>
              <w:marBottom w:val="0"/>
              <w:divBdr>
                <w:top w:val="none" w:sz="0" w:space="0" w:color="auto"/>
                <w:left w:val="none" w:sz="0" w:space="0" w:color="auto"/>
                <w:bottom w:val="none" w:sz="0" w:space="0" w:color="auto"/>
                <w:right w:val="none" w:sz="0" w:space="0" w:color="auto"/>
              </w:divBdr>
            </w:div>
            <w:div w:id="1931162770">
              <w:marLeft w:val="0"/>
              <w:marRight w:val="0"/>
              <w:marTop w:val="0"/>
              <w:marBottom w:val="0"/>
              <w:divBdr>
                <w:top w:val="none" w:sz="0" w:space="0" w:color="auto"/>
                <w:left w:val="none" w:sz="0" w:space="0" w:color="auto"/>
                <w:bottom w:val="none" w:sz="0" w:space="0" w:color="auto"/>
                <w:right w:val="none" w:sz="0" w:space="0" w:color="auto"/>
              </w:divBdr>
            </w:div>
            <w:div w:id="20132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R-project.org/" TargetMode="External"/><Relationship Id="rId12" Type="http://schemas.openxmlformats.org/officeDocument/2006/relationships/hyperlink" Target="https://CRAN.R-project.org/package=epiR" TargetMode="External"/><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bookdown.org/yihui/bookdown/" TargetMode="Externa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s://doi.org/10.1002/sim.196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1410</Words>
  <Characters>8040</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PhD thesis</vt:lpstr>
    </vt:vector>
  </TitlesOfParts>
  <Company>Háskóli Íslands</Company>
  <LinksUpToDate>false</LinksUpToDate>
  <CharactersWithSpaces>9432</CharactersWithSpaces>
  <SharedDoc>false</SharedDoc>
  <HLinks>
    <vt:vector size="612" baseType="variant">
      <vt:variant>
        <vt:i4>7864426</vt:i4>
      </vt:variant>
      <vt:variant>
        <vt:i4>1576</vt:i4>
      </vt:variant>
      <vt:variant>
        <vt:i4>0</vt:i4>
      </vt:variant>
      <vt:variant>
        <vt:i4>5</vt:i4>
      </vt:variant>
      <vt:variant>
        <vt:lpwstr>http://www.skemman.is/</vt:lpwstr>
      </vt:variant>
      <vt:variant>
        <vt:lpwstr/>
      </vt:variant>
      <vt:variant>
        <vt:i4>262178</vt:i4>
      </vt:variant>
      <vt:variant>
        <vt:i4>1573</vt:i4>
      </vt:variant>
      <vt:variant>
        <vt:i4>0</vt:i4>
      </vt:variant>
      <vt:variant>
        <vt:i4>5</vt:i4>
      </vt:variant>
      <vt:variant>
        <vt:lpwstr>http://images.isiknowledge.com/WOK45/help/WOS/A_abrvjt.html</vt:lpwstr>
      </vt:variant>
      <vt:variant>
        <vt:lpwstr/>
      </vt:variant>
      <vt:variant>
        <vt:i4>7864426</vt:i4>
      </vt:variant>
      <vt:variant>
        <vt:i4>591</vt:i4>
      </vt:variant>
      <vt:variant>
        <vt:i4>0</vt:i4>
      </vt:variant>
      <vt:variant>
        <vt:i4>5</vt:i4>
      </vt:variant>
      <vt:variant>
        <vt:lpwstr>http://www.skemman.is/</vt:lpwstr>
      </vt:variant>
      <vt:variant>
        <vt:lpwstr/>
      </vt:variant>
      <vt:variant>
        <vt:i4>3407914</vt:i4>
      </vt:variant>
      <vt:variant>
        <vt:i4>588</vt:i4>
      </vt:variant>
      <vt:variant>
        <vt:i4>0</vt:i4>
      </vt:variant>
      <vt:variant>
        <vt:i4>5</vt:i4>
      </vt:variant>
      <vt:variant>
        <vt:lpwstr>http://www.ncbi.nlm.nih.gov/pubmed/21145922</vt:lpwstr>
      </vt:variant>
      <vt:variant>
        <vt:lpwstr/>
      </vt:variant>
      <vt:variant>
        <vt:i4>3538981</vt:i4>
      </vt:variant>
      <vt:variant>
        <vt:i4>585</vt:i4>
      </vt:variant>
      <vt:variant>
        <vt:i4>0</vt:i4>
      </vt:variant>
      <vt:variant>
        <vt:i4>5</vt:i4>
      </vt:variant>
      <vt:variant>
        <vt:lpwstr>http://www.ncbi.nlm.nih.gov/pubmed/18687367</vt:lpwstr>
      </vt:variant>
      <vt:variant>
        <vt:lpwstr/>
      </vt:variant>
      <vt:variant>
        <vt:i4>3932200</vt:i4>
      </vt:variant>
      <vt:variant>
        <vt:i4>582</vt:i4>
      </vt:variant>
      <vt:variant>
        <vt:i4>0</vt:i4>
      </vt:variant>
      <vt:variant>
        <vt:i4>5</vt:i4>
      </vt:variant>
      <vt:variant>
        <vt:lpwstr>http://www.ncbi.nlm.nih.gov/pubmed/15327994</vt:lpwstr>
      </vt:variant>
      <vt:variant>
        <vt:lpwstr/>
      </vt:variant>
      <vt:variant>
        <vt:i4>3670050</vt:i4>
      </vt:variant>
      <vt:variant>
        <vt:i4>579</vt:i4>
      </vt:variant>
      <vt:variant>
        <vt:i4>0</vt:i4>
      </vt:variant>
      <vt:variant>
        <vt:i4>5</vt:i4>
      </vt:variant>
      <vt:variant>
        <vt:lpwstr>http://www.ncbi.nlm.nih.gov/pubmed/12801607</vt:lpwstr>
      </vt:variant>
      <vt:variant>
        <vt:lpwstr/>
      </vt:variant>
      <vt:variant>
        <vt:i4>1179699</vt:i4>
      </vt:variant>
      <vt:variant>
        <vt:i4>572</vt:i4>
      </vt:variant>
      <vt:variant>
        <vt:i4>0</vt:i4>
      </vt:variant>
      <vt:variant>
        <vt:i4>5</vt:i4>
      </vt:variant>
      <vt:variant>
        <vt:lpwstr/>
      </vt:variant>
      <vt:variant>
        <vt:lpwstr>_Toc320729290</vt:lpwstr>
      </vt:variant>
      <vt:variant>
        <vt:i4>1048627</vt:i4>
      </vt:variant>
      <vt:variant>
        <vt:i4>561</vt:i4>
      </vt:variant>
      <vt:variant>
        <vt:i4>0</vt:i4>
      </vt:variant>
      <vt:variant>
        <vt:i4>5</vt:i4>
      </vt:variant>
      <vt:variant>
        <vt:lpwstr/>
      </vt:variant>
      <vt:variant>
        <vt:lpwstr>_Toc321999855</vt:lpwstr>
      </vt:variant>
      <vt:variant>
        <vt:i4>1048627</vt:i4>
      </vt:variant>
      <vt:variant>
        <vt:i4>555</vt:i4>
      </vt:variant>
      <vt:variant>
        <vt:i4>0</vt:i4>
      </vt:variant>
      <vt:variant>
        <vt:i4>5</vt:i4>
      </vt:variant>
      <vt:variant>
        <vt:lpwstr/>
      </vt:variant>
      <vt:variant>
        <vt:lpwstr>_Toc321999854</vt:lpwstr>
      </vt:variant>
      <vt:variant>
        <vt:i4>1048627</vt:i4>
      </vt:variant>
      <vt:variant>
        <vt:i4>549</vt:i4>
      </vt:variant>
      <vt:variant>
        <vt:i4>0</vt:i4>
      </vt:variant>
      <vt:variant>
        <vt:i4>5</vt:i4>
      </vt:variant>
      <vt:variant>
        <vt:lpwstr/>
      </vt:variant>
      <vt:variant>
        <vt:lpwstr>_Toc321999853</vt:lpwstr>
      </vt:variant>
      <vt:variant>
        <vt:i4>1048627</vt:i4>
      </vt:variant>
      <vt:variant>
        <vt:i4>543</vt:i4>
      </vt:variant>
      <vt:variant>
        <vt:i4>0</vt:i4>
      </vt:variant>
      <vt:variant>
        <vt:i4>5</vt:i4>
      </vt:variant>
      <vt:variant>
        <vt:lpwstr/>
      </vt:variant>
      <vt:variant>
        <vt:lpwstr>_Toc321999852</vt:lpwstr>
      </vt:variant>
      <vt:variant>
        <vt:i4>1048627</vt:i4>
      </vt:variant>
      <vt:variant>
        <vt:i4>537</vt:i4>
      </vt:variant>
      <vt:variant>
        <vt:i4>0</vt:i4>
      </vt:variant>
      <vt:variant>
        <vt:i4>5</vt:i4>
      </vt:variant>
      <vt:variant>
        <vt:lpwstr/>
      </vt:variant>
      <vt:variant>
        <vt:lpwstr>_Toc321999851</vt:lpwstr>
      </vt:variant>
      <vt:variant>
        <vt:i4>1048627</vt:i4>
      </vt:variant>
      <vt:variant>
        <vt:i4>531</vt:i4>
      </vt:variant>
      <vt:variant>
        <vt:i4>0</vt:i4>
      </vt:variant>
      <vt:variant>
        <vt:i4>5</vt:i4>
      </vt:variant>
      <vt:variant>
        <vt:lpwstr/>
      </vt:variant>
      <vt:variant>
        <vt:lpwstr>_Toc321999850</vt:lpwstr>
      </vt:variant>
      <vt:variant>
        <vt:i4>1114163</vt:i4>
      </vt:variant>
      <vt:variant>
        <vt:i4>525</vt:i4>
      </vt:variant>
      <vt:variant>
        <vt:i4>0</vt:i4>
      </vt:variant>
      <vt:variant>
        <vt:i4>5</vt:i4>
      </vt:variant>
      <vt:variant>
        <vt:lpwstr/>
      </vt:variant>
      <vt:variant>
        <vt:lpwstr>_Toc321999849</vt:lpwstr>
      </vt:variant>
      <vt:variant>
        <vt:i4>1114163</vt:i4>
      </vt:variant>
      <vt:variant>
        <vt:i4>519</vt:i4>
      </vt:variant>
      <vt:variant>
        <vt:i4>0</vt:i4>
      </vt:variant>
      <vt:variant>
        <vt:i4>5</vt:i4>
      </vt:variant>
      <vt:variant>
        <vt:lpwstr/>
      </vt:variant>
      <vt:variant>
        <vt:lpwstr>_Toc321999848</vt:lpwstr>
      </vt:variant>
      <vt:variant>
        <vt:i4>1114163</vt:i4>
      </vt:variant>
      <vt:variant>
        <vt:i4>513</vt:i4>
      </vt:variant>
      <vt:variant>
        <vt:i4>0</vt:i4>
      </vt:variant>
      <vt:variant>
        <vt:i4>5</vt:i4>
      </vt:variant>
      <vt:variant>
        <vt:lpwstr/>
      </vt:variant>
      <vt:variant>
        <vt:lpwstr>_Toc321999847</vt:lpwstr>
      </vt:variant>
      <vt:variant>
        <vt:i4>1114163</vt:i4>
      </vt:variant>
      <vt:variant>
        <vt:i4>507</vt:i4>
      </vt:variant>
      <vt:variant>
        <vt:i4>0</vt:i4>
      </vt:variant>
      <vt:variant>
        <vt:i4>5</vt:i4>
      </vt:variant>
      <vt:variant>
        <vt:lpwstr/>
      </vt:variant>
      <vt:variant>
        <vt:lpwstr>_Toc321999846</vt:lpwstr>
      </vt:variant>
      <vt:variant>
        <vt:i4>1114163</vt:i4>
      </vt:variant>
      <vt:variant>
        <vt:i4>501</vt:i4>
      </vt:variant>
      <vt:variant>
        <vt:i4>0</vt:i4>
      </vt:variant>
      <vt:variant>
        <vt:i4>5</vt:i4>
      </vt:variant>
      <vt:variant>
        <vt:lpwstr/>
      </vt:variant>
      <vt:variant>
        <vt:lpwstr>_Toc321999845</vt:lpwstr>
      </vt:variant>
      <vt:variant>
        <vt:i4>1114163</vt:i4>
      </vt:variant>
      <vt:variant>
        <vt:i4>495</vt:i4>
      </vt:variant>
      <vt:variant>
        <vt:i4>0</vt:i4>
      </vt:variant>
      <vt:variant>
        <vt:i4>5</vt:i4>
      </vt:variant>
      <vt:variant>
        <vt:lpwstr/>
      </vt:variant>
      <vt:variant>
        <vt:lpwstr>_Toc321999844</vt:lpwstr>
      </vt:variant>
      <vt:variant>
        <vt:i4>1114163</vt:i4>
      </vt:variant>
      <vt:variant>
        <vt:i4>489</vt:i4>
      </vt:variant>
      <vt:variant>
        <vt:i4>0</vt:i4>
      </vt:variant>
      <vt:variant>
        <vt:i4>5</vt:i4>
      </vt:variant>
      <vt:variant>
        <vt:lpwstr/>
      </vt:variant>
      <vt:variant>
        <vt:lpwstr>_Toc321999843</vt:lpwstr>
      </vt:variant>
      <vt:variant>
        <vt:i4>1114163</vt:i4>
      </vt:variant>
      <vt:variant>
        <vt:i4>483</vt:i4>
      </vt:variant>
      <vt:variant>
        <vt:i4>0</vt:i4>
      </vt:variant>
      <vt:variant>
        <vt:i4>5</vt:i4>
      </vt:variant>
      <vt:variant>
        <vt:lpwstr/>
      </vt:variant>
      <vt:variant>
        <vt:lpwstr>_Toc321999842</vt:lpwstr>
      </vt:variant>
      <vt:variant>
        <vt:i4>1114163</vt:i4>
      </vt:variant>
      <vt:variant>
        <vt:i4>477</vt:i4>
      </vt:variant>
      <vt:variant>
        <vt:i4>0</vt:i4>
      </vt:variant>
      <vt:variant>
        <vt:i4>5</vt:i4>
      </vt:variant>
      <vt:variant>
        <vt:lpwstr/>
      </vt:variant>
      <vt:variant>
        <vt:lpwstr>_Toc321999841</vt:lpwstr>
      </vt:variant>
      <vt:variant>
        <vt:i4>1114163</vt:i4>
      </vt:variant>
      <vt:variant>
        <vt:i4>471</vt:i4>
      </vt:variant>
      <vt:variant>
        <vt:i4>0</vt:i4>
      </vt:variant>
      <vt:variant>
        <vt:i4>5</vt:i4>
      </vt:variant>
      <vt:variant>
        <vt:lpwstr/>
      </vt:variant>
      <vt:variant>
        <vt:lpwstr>_Toc321999840</vt:lpwstr>
      </vt:variant>
      <vt:variant>
        <vt:i4>1441843</vt:i4>
      </vt:variant>
      <vt:variant>
        <vt:i4>465</vt:i4>
      </vt:variant>
      <vt:variant>
        <vt:i4>0</vt:i4>
      </vt:variant>
      <vt:variant>
        <vt:i4>5</vt:i4>
      </vt:variant>
      <vt:variant>
        <vt:lpwstr/>
      </vt:variant>
      <vt:variant>
        <vt:lpwstr>_Toc321999839</vt:lpwstr>
      </vt:variant>
      <vt:variant>
        <vt:i4>1441843</vt:i4>
      </vt:variant>
      <vt:variant>
        <vt:i4>459</vt:i4>
      </vt:variant>
      <vt:variant>
        <vt:i4>0</vt:i4>
      </vt:variant>
      <vt:variant>
        <vt:i4>5</vt:i4>
      </vt:variant>
      <vt:variant>
        <vt:lpwstr/>
      </vt:variant>
      <vt:variant>
        <vt:lpwstr>_Toc321999838</vt:lpwstr>
      </vt:variant>
      <vt:variant>
        <vt:i4>1245235</vt:i4>
      </vt:variant>
      <vt:variant>
        <vt:i4>455</vt:i4>
      </vt:variant>
      <vt:variant>
        <vt:i4>0</vt:i4>
      </vt:variant>
      <vt:variant>
        <vt:i4>5</vt:i4>
      </vt:variant>
      <vt:variant>
        <vt:lpwstr/>
      </vt:variant>
      <vt:variant>
        <vt:lpwstr>_Toc320729289</vt:lpwstr>
      </vt:variant>
      <vt:variant>
        <vt:i4>1245235</vt:i4>
      </vt:variant>
      <vt:variant>
        <vt:i4>446</vt:i4>
      </vt:variant>
      <vt:variant>
        <vt:i4>0</vt:i4>
      </vt:variant>
      <vt:variant>
        <vt:i4>5</vt:i4>
      </vt:variant>
      <vt:variant>
        <vt:lpwstr/>
      </vt:variant>
      <vt:variant>
        <vt:lpwstr>_Toc320729288</vt:lpwstr>
      </vt:variant>
      <vt:variant>
        <vt:i4>1114163</vt:i4>
      </vt:variant>
      <vt:variant>
        <vt:i4>437</vt:i4>
      </vt:variant>
      <vt:variant>
        <vt:i4>0</vt:i4>
      </vt:variant>
      <vt:variant>
        <vt:i4>5</vt:i4>
      </vt:variant>
      <vt:variant>
        <vt:lpwstr/>
      </vt:variant>
      <vt:variant>
        <vt:lpwstr>_Toc322000249</vt:lpwstr>
      </vt:variant>
      <vt:variant>
        <vt:i4>1114163</vt:i4>
      </vt:variant>
      <vt:variant>
        <vt:i4>431</vt:i4>
      </vt:variant>
      <vt:variant>
        <vt:i4>0</vt:i4>
      </vt:variant>
      <vt:variant>
        <vt:i4>5</vt:i4>
      </vt:variant>
      <vt:variant>
        <vt:lpwstr/>
      </vt:variant>
      <vt:variant>
        <vt:lpwstr>_Toc322000248</vt:lpwstr>
      </vt:variant>
      <vt:variant>
        <vt:i4>1114163</vt:i4>
      </vt:variant>
      <vt:variant>
        <vt:i4>425</vt:i4>
      </vt:variant>
      <vt:variant>
        <vt:i4>0</vt:i4>
      </vt:variant>
      <vt:variant>
        <vt:i4>5</vt:i4>
      </vt:variant>
      <vt:variant>
        <vt:lpwstr/>
      </vt:variant>
      <vt:variant>
        <vt:lpwstr>_Toc322000247</vt:lpwstr>
      </vt:variant>
      <vt:variant>
        <vt:i4>1114163</vt:i4>
      </vt:variant>
      <vt:variant>
        <vt:i4>419</vt:i4>
      </vt:variant>
      <vt:variant>
        <vt:i4>0</vt:i4>
      </vt:variant>
      <vt:variant>
        <vt:i4>5</vt:i4>
      </vt:variant>
      <vt:variant>
        <vt:lpwstr/>
      </vt:variant>
      <vt:variant>
        <vt:lpwstr>_Toc322000246</vt:lpwstr>
      </vt:variant>
      <vt:variant>
        <vt:i4>1114163</vt:i4>
      </vt:variant>
      <vt:variant>
        <vt:i4>413</vt:i4>
      </vt:variant>
      <vt:variant>
        <vt:i4>0</vt:i4>
      </vt:variant>
      <vt:variant>
        <vt:i4>5</vt:i4>
      </vt:variant>
      <vt:variant>
        <vt:lpwstr/>
      </vt:variant>
      <vt:variant>
        <vt:lpwstr>_Toc322000245</vt:lpwstr>
      </vt:variant>
      <vt:variant>
        <vt:i4>1114163</vt:i4>
      </vt:variant>
      <vt:variant>
        <vt:i4>407</vt:i4>
      </vt:variant>
      <vt:variant>
        <vt:i4>0</vt:i4>
      </vt:variant>
      <vt:variant>
        <vt:i4>5</vt:i4>
      </vt:variant>
      <vt:variant>
        <vt:lpwstr/>
      </vt:variant>
      <vt:variant>
        <vt:lpwstr>_Toc322000244</vt:lpwstr>
      </vt:variant>
      <vt:variant>
        <vt:i4>1114163</vt:i4>
      </vt:variant>
      <vt:variant>
        <vt:i4>401</vt:i4>
      </vt:variant>
      <vt:variant>
        <vt:i4>0</vt:i4>
      </vt:variant>
      <vt:variant>
        <vt:i4>5</vt:i4>
      </vt:variant>
      <vt:variant>
        <vt:lpwstr/>
      </vt:variant>
      <vt:variant>
        <vt:lpwstr>_Toc322000243</vt:lpwstr>
      </vt:variant>
      <vt:variant>
        <vt:i4>1114163</vt:i4>
      </vt:variant>
      <vt:variant>
        <vt:i4>395</vt:i4>
      </vt:variant>
      <vt:variant>
        <vt:i4>0</vt:i4>
      </vt:variant>
      <vt:variant>
        <vt:i4>5</vt:i4>
      </vt:variant>
      <vt:variant>
        <vt:lpwstr/>
      </vt:variant>
      <vt:variant>
        <vt:lpwstr>_Toc322000242</vt:lpwstr>
      </vt:variant>
      <vt:variant>
        <vt:i4>1114163</vt:i4>
      </vt:variant>
      <vt:variant>
        <vt:i4>389</vt:i4>
      </vt:variant>
      <vt:variant>
        <vt:i4>0</vt:i4>
      </vt:variant>
      <vt:variant>
        <vt:i4>5</vt:i4>
      </vt:variant>
      <vt:variant>
        <vt:lpwstr/>
      </vt:variant>
      <vt:variant>
        <vt:lpwstr>_Toc322000241</vt:lpwstr>
      </vt:variant>
      <vt:variant>
        <vt:i4>1114163</vt:i4>
      </vt:variant>
      <vt:variant>
        <vt:i4>383</vt:i4>
      </vt:variant>
      <vt:variant>
        <vt:i4>0</vt:i4>
      </vt:variant>
      <vt:variant>
        <vt:i4>5</vt:i4>
      </vt:variant>
      <vt:variant>
        <vt:lpwstr/>
      </vt:variant>
      <vt:variant>
        <vt:lpwstr>_Toc322000240</vt:lpwstr>
      </vt:variant>
      <vt:variant>
        <vt:i4>1441843</vt:i4>
      </vt:variant>
      <vt:variant>
        <vt:i4>377</vt:i4>
      </vt:variant>
      <vt:variant>
        <vt:i4>0</vt:i4>
      </vt:variant>
      <vt:variant>
        <vt:i4>5</vt:i4>
      </vt:variant>
      <vt:variant>
        <vt:lpwstr/>
      </vt:variant>
      <vt:variant>
        <vt:lpwstr>_Toc322000239</vt:lpwstr>
      </vt:variant>
      <vt:variant>
        <vt:i4>1441843</vt:i4>
      </vt:variant>
      <vt:variant>
        <vt:i4>371</vt:i4>
      </vt:variant>
      <vt:variant>
        <vt:i4>0</vt:i4>
      </vt:variant>
      <vt:variant>
        <vt:i4>5</vt:i4>
      </vt:variant>
      <vt:variant>
        <vt:lpwstr/>
      </vt:variant>
      <vt:variant>
        <vt:lpwstr>_Toc322000238</vt:lpwstr>
      </vt:variant>
      <vt:variant>
        <vt:i4>1441843</vt:i4>
      </vt:variant>
      <vt:variant>
        <vt:i4>365</vt:i4>
      </vt:variant>
      <vt:variant>
        <vt:i4>0</vt:i4>
      </vt:variant>
      <vt:variant>
        <vt:i4>5</vt:i4>
      </vt:variant>
      <vt:variant>
        <vt:lpwstr/>
      </vt:variant>
      <vt:variant>
        <vt:lpwstr>_Toc322000237</vt:lpwstr>
      </vt:variant>
      <vt:variant>
        <vt:i4>1441843</vt:i4>
      </vt:variant>
      <vt:variant>
        <vt:i4>359</vt:i4>
      </vt:variant>
      <vt:variant>
        <vt:i4>0</vt:i4>
      </vt:variant>
      <vt:variant>
        <vt:i4>5</vt:i4>
      </vt:variant>
      <vt:variant>
        <vt:lpwstr/>
      </vt:variant>
      <vt:variant>
        <vt:lpwstr>_Toc322000236</vt:lpwstr>
      </vt:variant>
      <vt:variant>
        <vt:i4>1441843</vt:i4>
      </vt:variant>
      <vt:variant>
        <vt:i4>353</vt:i4>
      </vt:variant>
      <vt:variant>
        <vt:i4>0</vt:i4>
      </vt:variant>
      <vt:variant>
        <vt:i4>5</vt:i4>
      </vt:variant>
      <vt:variant>
        <vt:lpwstr/>
      </vt:variant>
      <vt:variant>
        <vt:lpwstr>_Toc322000235</vt:lpwstr>
      </vt:variant>
      <vt:variant>
        <vt:i4>1441843</vt:i4>
      </vt:variant>
      <vt:variant>
        <vt:i4>347</vt:i4>
      </vt:variant>
      <vt:variant>
        <vt:i4>0</vt:i4>
      </vt:variant>
      <vt:variant>
        <vt:i4>5</vt:i4>
      </vt:variant>
      <vt:variant>
        <vt:lpwstr/>
      </vt:variant>
      <vt:variant>
        <vt:lpwstr>_Toc322000234</vt:lpwstr>
      </vt:variant>
      <vt:variant>
        <vt:i4>1441843</vt:i4>
      </vt:variant>
      <vt:variant>
        <vt:i4>341</vt:i4>
      </vt:variant>
      <vt:variant>
        <vt:i4>0</vt:i4>
      </vt:variant>
      <vt:variant>
        <vt:i4>5</vt:i4>
      </vt:variant>
      <vt:variant>
        <vt:lpwstr/>
      </vt:variant>
      <vt:variant>
        <vt:lpwstr>_Toc322000233</vt:lpwstr>
      </vt:variant>
      <vt:variant>
        <vt:i4>1441843</vt:i4>
      </vt:variant>
      <vt:variant>
        <vt:i4>335</vt:i4>
      </vt:variant>
      <vt:variant>
        <vt:i4>0</vt:i4>
      </vt:variant>
      <vt:variant>
        <vt:i4>5</vt:i4>
      </vt:variant>
      <vt:variant>
        <vt:lpwstr/>
      </vt:variant>
      <vt:variant>
        <vt:lpwstr>_Toc322000232</vt:lpwstr>
      </vt:variant>
      <vt:variant>
        <vt:i4>1441843</vt:i4>
      </vt:variant>
      <vt:variant>
        <vt:i4>329</vt:i4>
      </vt:variant>
      <vt:variant>
        <vt:i4>0</vt:i4>
      </vt:variant>
      <vt:variant>
        <vt:i4>5</vt:i4>
      </vt:variant>
      <vt:variant>
        <vt:lpwstr/>
      </vt:variant>
      <vt:variant>
        <vt:lpwstr>_Toc322000231</vt:lpwstr>
      </vt:variant>
      <vt:variant>
        <vt:i4>1441843</vt:i4>
      </vt:variant>
      <vt:variant>
        <vt:i4>323</vt:i4>
      </vt:variant>
      <vt:variant>
        <vt:i4>0</vt:i4>
      </vt:variant>
      <vt:variant>
        <vt:i4>5</vt:i4>
      </vt:variant>
      <vt:variant>
        <vt:lpwstr/>
      </vt:variant>
      <vt:variant>
        <vt:lpwstr>_Toc322000230</vt:lpwstr>
      </vt:variant>
      <vt:variant>
        <vt:i4>1507379</vt:i4>
      </vt:variant>
      <vt:variant>
        <vt:i4>317</vt:i4>
      </vt:variant>
      <vt:variant>
        <vt:i4>0</vt:i4>
      </vt:variant>
      <vt:variant>
        <vt:i4>5</vt:i4>
      </vt:variant>
      <vt:variant>
        <vt:lpwstr/>
      </vt:variant>
      <vt:variant>
        <vt:lpwstr>_Toc322000229</vt:lpwstr>
      </vt:variant>
      <vt:variant>
        <vt:i4>1507379</vt:i4>
      </vt:variant>
      <vt:variant>
        <vt:i4>311</vt:i4>
      </vt:variant>
      <vt:variant>
        <vt:i4>0</vt:i4>
      </vt:variant>
      <vt:variant>
        <vt:i4>5</vt:i4>
      </vt:variant>
      <vt:variant>
        <vt:lpwstr/>
      </vt:variant>
      <vt:variant>
        <vt:lpwstr>_Toc322000228</vt:lpwstr>
      </vt:variant>
      <vt:variant>
        <vt:i4>1507379</vt:i4>
      </vt:variant>
      <vt:variant>
        <vt:i4>305</vt:i4>
      </vt:variant>
      <vt:variant>
        <vt:i4>0</vt:i4>
      </vt:variant>
      <vt:variant>
        <vt:i4>5</vt:i4>
      </vt:variant>
      <vt:variant>
        <vt:lpwstr/>
      </vt:variant>
      <vt:variant>
        <vt:lpwstr>_Toc322000227</vt:lpwstr>
      </vt:variant>
      <vt:variant>
        <vt:i4>1507379</vt:i4>
      </vt:variant>
      <vt:variant>
        <vt:i4>299</vt:i4>
      </vt:variant>
      <vt:variant>
        <vt:i4>0</vt:i4>
      </vt:variant>
      <vt:variant>
        <vt:i4>5</vt:i4>
      </vt:variant>
      <vt:variant>
        <vt:lpwstr/>
      </vt:variant>
      <vt:variant>
        <vt:lpwstr>_Toc322000226</vt:lpwstr>
      </vt:variant>
      <vt:variant>
        <vt:i4>1507379</vt:i4>
      </vt:variant>
      <vt:variant>
        <vt:i4>293</vt:i4>
      </vt:variant>
      <vt:variant>
        <vt:i4>0</vt:i4>
      </vt:variant>
      <vt:variant>
        <vt:i4>5</vt:i4>
      </vt:variant>
      <vt:variant>
        <vt:lpwstr/>
      </vt:variant>
      <vt:variant>
        <vt:lpwstr>_Toc322000225</vt:lpwstr>
      </vt:variant>
      <vt:variant>
        <vt:i4>1507379</vt:i4>
      </vt:variant>
      <vt:variant>
        <vt:i4>287</vt:i4>
      </vt:variant>
      <vt:variant>
        <vt:i4>0</vt:i4>
      </vt:variant>
      <vt:variant>
        <vt:i4>5</vt:i4>
      </vt:variant>
      <vt:variant>
        <vt:lpwstr/>
      </vt:variant>
      <vt:variant>
        <vt:lpwstr>_Toc322000224</vt:lpwstr>
      </vt:variant>
      <vt:variant>
        <vt:i4>1507379</vt:i4>
      </vt:variant>
      <vt:variant>
        <vt:i4>281</vt:i4>
      </vt:variant>
      <vt:variant>
        <vt:i4>0</vt:i4>
      </vt:variant>
      <vt:variant>
        <vt:i4>5</vt:i4>
      </vt:variant>
      <vt:variant>
        <vt:lpwstr/>
      </vt:variant>
      <vt:variant>
        <vt:lpwstr>_Toc322000223</vt:lpwstr>
      </vt:variant>
      <vt:variant>
        <vt:i4>1507379</vt:i4>
      </vt:variant>
      <vt:variant>
        <vt:i4>275</vt:i4>
      </vt:variant>
      <vt:variant>
        <vt:i4>0</vt:i4>
      </vt:variant>
      <vt:variant>
        <vt:i4>5</vt:i4>
      </vt:variant>
      <vt:variant>
        <vt:lpwstr/>
      </vt:variant>
      <vt:variant>
        <vt:lpwstr>_Toc322000222</vt:lpwstr>
      </vt:variant>
      <vt:variant>
        <vt:i4>1507379</vt:i4>
      </vt:variant>
      <vt:variant>
        <vt:i4>269</vt:i4>
      </vt:variant>
      <vt:variant>
        <vt:i4>0</vt:i4>
      </vt:variant>
      <vt:variant>
        <vt:i4>5</vt:i4>
      </vt:variant>
      <vt:variant>
        <vt:lpwstr/>
      </vt:variant>
      <vt:variant>
        <vt:lpwstr>_Toc322000221</vt:lpwstr>
      </vt:variant>
      <vt:variant>
        <vt:i4>1507379</vt:i4>
      </vt:variant>
      <vt:variant>
        <vt:i4>263</vt:i4>
      </vt:variant>
      <vt:variant>
        <vt:i4>0</vt:i4>
      </vt:variant>
      <vt:variant>
        <vt:i4>5</vt:i4>
      </vt:variant>
      <vt:variant>
        <vt:lpwstr/>
      </vt:variant>
      <vt:variant>
        <vt:lpwstr>_Toc322000220</vt:lpwstr>
      </vt:variant>
      <vt:variant>
        <vt:i4>1310771</vt:i4>
      </vt:variant>
      <vt:variant>
        <vt:i4>257</vt:i4>
      </vt:variant>
      <vt:variant>
        <vt:i4>0</vt:i4>
      </vt:variant>
      <vt:variant>
        <vt:i4>5</vt:i4>
      </vt:variant>
      <vt:variant>
        <vt:lpwstr/>
      </vt:variant>
      <vt:variant>
        <vt:lpwstr>_Toc322000219</vt:lpwstr>
      </vt:variant>
      <vt:variant>
        <vt:i4>1310771</vt:i4>
      </vt:variant>
      <vt:variant>
        <vt:i4>251</vt:i4>
      </vt:variant>
      <vt:variant>
        <vt:i4>0</vt:i4>
      </vt:variant>
      <vt:variant>
        <vt:i4>5</vt:i4>
      </vt:variant>
      <vt:variant>
        <vt:lpwstr/>
      </vt:variant>
      <vt:variant>
        <vt:lpwstr>_Toc322000218</vt:lpwstr>
      </vt:variant>
      <vt:variant>
        <vt:i4>1310771</vt:i4>
      </vt:variant>
      <vt:variant>
        <vt:i4>245</vt:i4>
      </vt:variant>
      <vt:variant>
        <vt:i4>0</vt:i4>
      </vt:variant>
      <vt:variant>
        <vt:i4>5</vt:i4>
      </vt:variant>
      <vt:variant>
        <vt:lpwstr/>
      </vt:variant>
      <vt:variant>
        <vt:lpwstr>_Toc322000217</vt:lpwstr>
      </vt:variant>
      <vt:variant>
        <vt:i4>1310771</vt:i4>
      </vt:variant>
      <vt:variant>
        <vt:i4>239</vt:i4>
      </vt:variant>
      <vt:variant>
        <vt:i4>0</vt:i4>
      </vt:variant>
      <vt:variant>
        <vt:i4>5</vt:i4>
      </vt:variant>
      <vt:variant>
        <vt:lpwstr/>
      </vt:variant>
      <vt:variant>
        <vt:lpwstr>_Toc322000216</vt:lpwstr>
      </vt:variant>
      <vt:variant>
        <vt:i4>1310771</vt:i4>
      </vt:variant>
      <vt:variant>
        <vt:i4>233</vt:i4>
      </vt:variant>
      <vt:variant>
        <vt:i4>0</vt:i4>
      </vt:variant>
      <vt:variant>
        <vt:i4>5</vt:i4>
      </vt:variant>
      <vt:variant>
        <vt:lpwstr/>
      </vt:variant>
      <vt:variant>
        <vt:lpwstr>_Toc322000215</vt:lpwstr>
      </vt:variant>
      <vt:variant>
        <vt:i4>1310771</vt:i4>
      </vt:variant>
      <vt:variant>
        <vt:i4>227</vt:i4>
      </vt:variant>
      <vt:variant>
        <vt:i4>0</vt:i4>
      </vt:variant>
      <vt:variant>
        <vt:i4>5</vt:i4>
      </vt:variant>
      <vt:variant>
        <vt:lpwstr/>
      </vt:variant>
      <vt:variant>
        <vt:lpwstr>_Toc322000214</vt:lpwstr>
      </vt:variant>
      <vt:variant>
        <vt:i4>1310771</vt:i4>
      </vt:variant>
      <vt:variant>
        <vt:i4>221</vt:i4>
      </vt:variant>
      <vt:variant>
        <vt:i4>0</vt:i4>
      </vt:variant>
      <vt:variant>
        <vt:i4>5</vt:i4>
      </vt:variant>
      <vt:variant>
        <vt:lpwstr/>
      </vt:variant>
      <vt:variant>
        <vt:lpwstr>_Toc322000213</vt:lpwstr>
      </vt:variant>
      <vt:variant>
        <vt:i4>1310771</vt:i4>
      </vt:variant>
      <vt:variant>
        <vt:i4>215</vt:i4>
      </vt:variant>
      <vt:variant>
        <vt:i4>0</vt:i4>
      </vt:variant>
      <vt:variant>
        <vt:i4>5</vt:i4>
      </vt:variant>
      <vt:variant>
        <vt:lpwstr/>
      </vt:variant>
      <vt:variant>
        <vt:lpwstr>_Toc322000212</vt:lpwstr>
      </vt:variant>
      <vt:variant>
        <vt:i4>1310771</vt:i4>
      </vt:variant>
      <vt:variant>
        <vt:i4>209</vt:i4>
      </vt:variant>
      <vt:variant>
        <vt:i4>0</vt:i4>
      </vt:variant>
      <vt:variant>
        <vt:i4>5</vt:i4>
      </vt:variant>
      <vt:variant>
        <vt:lpwstr/>
      </vt:variant>
      <vt:variant>
        <vt:lpwstr>_Toc322000211</vt:lpwstr>
      </vt:variant>
      <vt:variant>
        <vt:i4>1310771</vt:i4>
      </vt:variant>
      <vt:variant>
        <vt:i4>203</vt:i4>
      </vt:variant>
      <vt:variant>
        <vt:i4>0</vt:i4>
      </vt:variant>
      <vt:variant>
        <vt:i4>5</vt:i4>
      </vt:variant>
      <vt:variant>
        <vt:lpwstr/>
      </vt:variant>
      <vt:variant>
        <vt:lpwstr>_Toc322000210</vt:lpwstr>
      </vt:variant>
      <vt:variant>
        <vt:i4>1376307</vt:i4>
      </vt:variant>
      <vt:variant>
        <vt:i4>197</vt:i4>
      </vt:variant>
      <vt:variant>
        <vt:i4>0</vt:i4>
      </vt:variant>
      <vt:variant>
        <vt:i4>5</vt:i4>
      </vt:variant>
      <vt:variant>
        <vt:lpwstr/>
      </vt:variant>
      <vt:variant>
        <vt:lpwstr>_Toc322000209</vt:lpwstr>
      </vt:variant>
      <vt:variant>
        <vt:i4>1376307</vt:i4>
      </vt:variant>
      <vt:variant>
        <vt:i4>191</vt:i4>
      </vt:variant>
      <vt:variant>
        <vt:i4>0</vt:i4>
      </vt:variant>
      <vt:variant>
        <vt:i4>5</vt:i4>
      </vt:variant>
      <vt:variant>
        <vt:lpwstr/>
      </vt:variant>
      <vt:variant>
        <vt:lpwstr>_Toc322000208</vt:lpwstr>
      </vt:variant>
      <vt:variant>
        <vt:i4>1376307</vt:i4>
      </vt:variant>
      <vt:variant>
        <vt:i4>185</vt:i4>
      </vt:variant>
      <vt:variant>
        <vt:i4>0</vt:i4>
      </vt:variant>
      <vt:variant>
        <vt:i4>5</vt:i4>
      </vt:variant>
      <vt:variant>
        <vt:lpwstr/>
      </vt:variant>
      <vt:variant>
        <vt:lpwstr>_Toc322000207</vt:lpwstr>
      </vt:variant>
      <vt:variant>
        <vt:i4>1376307</vt:i4>
      </vt:variant>
      <vt:variant>
        <vt:i4>179</vt:i4>
      </vt:variant>
      <vt:variant>
        <vt:i4>0</vt:i4>
      </vt:variant>
      <vt:variant>
        <vt:i4>5</vt:i4>
      </vt:variant>
      <vt:variant>
        <vt:lpwstr/>
      </vt:variant>
      <vt:variant>
        <vt:lpwstr>_Toc322000206</vt:lpwstr>
      </vt:variant>
      <vt:variant>
        <vt:i4>1376307</vt:i4>
      </vt:variant>
      <vt:variant>
        <vt:i4>173</vt:i4>
      </vt:variant>
      <vt:variant>
        <vt:i4>0</vt:i4>
      </vt:variant>
      <vt:variant>
        <vt:i4>5</vt:i4>
      </vt:variant>
      <vt:variant>
        <vt:lpwstr/>
      </vt:variant>
      <vt:variant>
        <vt:lpwstr>_Toc322000205</vt:lpwstr>
      </vt:variant>
      <vt:variant>
        <vt:i4>1376307</vt:i4>
      </vt:variant>
      <vt:variant>
        <vt:i4>167</vt:i4>
      </vt:variant>
      <vt:variant>
        <vt:i4>0</vt:i4>
      </vt:variant>
      <vt:variant>
        <vt:i4>5</vt:i4>
      </vt:variant>
      <vt:variant>
        <vt:lpwstr/>
      </vt:variant>
      <vt:variant>
        <vt:lpwstr>_Toc322000204</vt:lpwstr>
      </vt:variant>
      <vt:variant>
        <vt:i4>1376307</vt:i4>
      </vt:variant>
      <vt:variant>
        <vt:i4>161</vt:i4>
      </vt:variant>
      <vt:variant>
        <vt:i4>0</vt:i4>
      </vt:variant>
      <vt:variant>
        <vt:i4>5</vt:i4>
      </vt:variant>
      <vt:variant>
        <vt:lpwstr/>
      </vt:variant>
      <vt:variant>
        <vt:lpwstr>_Toc322000203</vt:lpwstr>
      </vt:variant>
      <vt:variant>
        <vt:i4>1376307</vt:i4>
      </vt:variant>
      <vt:variant>
        <vt:i4>155</vt:i4>
      </vt:variant>
      <vt:variant>
        <vt:i4>0</vt:i4>
      </vt:variant>
      <vt:variant>
        <vt:i4>5</vt:i4>
      </vt:variant>
      <vt:variant>
        <vt:lpwstr/>
      </vt:variant>
      <vt:variant>
        <vt:lpwstr>_Toc322000202</vt:lpwstr>
      </vt:variant>
      <vt:variant>
        <vt:i4>1376307</vt:i4>
      </vt:variant>
      <vt:variant>
        <vt:i4>149</vt:i4>
      </vt:variant>
      <vt:variant>
        <vt:i4>0</vt:i4>
      </vt:variant>
      <vt:variant>
        <vt:i4>5</vt:i4>
      </vt:variant>
      <vt:variant>
        <vt:lpwstr/>
      </vt:variant>
      <vt:variant>
        <vt:lpwstr>_Toc322000201</vt:lpwstr>
      </vt:variant>
      <vt:variant>
        <vt:i4>1376307</vt:i4>
      </vt:variant>
      <vt:variant>
        <vt:i4>143</vt:i4>
      </vt:variant>
      <vt:variant>
        <vt:i4>0</vt:i4>
      </vt:variant>
      <vt:variant>
        <vt:i4>5</vt:i4>
      </vt:variant>
      <vt:variant>
        <vt:lpwstr/>
      </vt:variant>
      <vt:variant>
        <vt:lpwstr>_Toc322000200</vt:lpwstr>
      </vt:variant>
      <vt:variant>
        <vt:i4>1835056</vt:i4>
      </vt:variant>
      <vt:variant>
        <vt:i4>137</vt:i4>
      </vt:variant>
      <vt:variant>
        <vt:i4>0</vt:i4>
      </vt:variant>
      <vt:variant>
        <vt:i4>5</vt:i4>
      </vt:variant>
      <vt:variant>
        <vt:lpwstr/>
      </vt:variant>
      <vt:variant>
        <vt:lpwstr>_Toc322000199</vt:lpwstr>
      </vt:variant>
      <vt:variant>
        <vt:i4>1835056</vt:i4>
      </vt:variant>
      <vt:variant>
        <vt:i4>131</vt:i4>
      </vt:variant>
      <vt:variant>
        <vt:i4>0</vt:i4>
      </vt:variant>
      <vt:variant>
        <vt:i4>5</vt:i4>
      </vt:variant>
      <vt:variant>
        <vt:lpwstr/>
      </vt:variant>
      <vt:variant>
        <vt:lpwstr>_Toc322000198</vt:lpwstr>
      </vt:variant>
      <vt:variant>
        <vt:i4>1835056</vt:i4>
      </vt:variant>
      <vt:variant>
        <vt:i4>125</vt:i4>
      </vt:variant>
      <vt:variant>
        <vt:i4>0</vt:i4>
      </vt:variant>
      <vt:variant>
        <vt:i4>5</vt:i4>
      </vt:variant>
      <vt:variant>
        <vt:lpwstr/>
      </vt:variant>
      <vt:variant>
        <vt:lpwstr>_Toc322000197</vt:lpwstr>
      </vt:variant>
      <vt:variant>
        <vt:i4>1835056</vt:i4>
      </vt:variant>
      <vt:variant>
        <vt:i4>119</vt:i4>
      </vt:variant>
      <vt:variant>
        <vt:i4>0</vt:i4>
      </vt:variant>
      <vt:variant>
        <vt:i4>5</vt:i4>
      </vt:variant>
      <vt:variant>
        <vt:lpwstr/>
      </vt:variant>
      <vt:variant>
        <vt:lpwstr>_Toc322000196</vt:lpwstr>
      </vt:variant>
      <vt:variant>
        <vt:i4>1835056</vt:i4>
      </vt:variant>
      <vt:variant>
        <vt:i4>113</vt:i4>
      </vt:variant>
      <vt:variant>
        <vt:i4>0</vt:i4>
      </vt:variant>
      <vt:variant>
        <vt:i4>5</vt:i4>
      </vt:variant>
      <vt:variant>
        <vt:lpwstr/>
      </vt:variant>
      <vt:variant>
        <vt:lpwstr>_Toc322000195</vt:lpwstr>
      </vt:variant>
      <vt:variant>
        <vt:i4>1835056</vt:i4>
      </vt:variant>
      <vt:variant>
        <vt:i4>107</vt:i4>
      </vt:variant>
      <vt:variant>
        <vt:i4>0</vt:i4>
      </vt:variant>
      <vt:variant>
        <vt:i4>5</vt:i4>
      </vt:variant>
      <vt:variant>
        <vt:lpwstr/>
      </vt:variant>
      <vt:variant>
        <vt:lpwstr>_Toc322000194</vt:lpwstr>
      </vt:variant>
      <vt:variant>
        <vt:i4>1835056</vt:i4>
      </vt:variant>
      <vt:variant>
        <vt:i4>101</vt:i4>
      </vt:variant>
      <vt:variant>
        <vt:i4>0</vt:i4>
      </vt:variant>
      <vt:variant>
        <vt:i4>5</vt:i4>
      </vt:variant>
      <vt:variant>
        <vt:lpwstr/>
      </vt:variant>
      <vt:variant>
        <vt:lpwstr>_Toc322000193</vt:lpwstr>
      </vt:variant>
      <vt:variant>
        <vt:i4>1835056</vt:i4>
      </vt:variant>
      <vt:variant>
        <vt:i4>95</vt:i4>
      </vt:variant>
      <vt:variant>
        <vt:i4>0</vt:i4>
      </vt:variant>
      <vt:variant>
        <vt:i4>5</vt:i4>
      </vt:variant>
      <vt:variant>
        <vt:lpwstr/>
      </vt:variant>
      <vt:variant>
        <vt:lpwstr>_Toc322000192</vt:lpwstr>
      </vt:variant>
      <vt:variant>
        <vt:i4>1835056</vt:i4>
      </vt:variant>
      <vt:variant>
        <vt:i4>89</vt:i4>
      </vt:variant>
      <vt:variant>
        <vt:i4>0</vt:i4>
      </vt:variant>
      <vt:variant>
        <vt:i4>5</vt:i4>
      </vt:variant>
      <vt:variant>
        <vt:lpwstr/>
      </vt:variant>
      <vt:variant>
        <vt:lpwstr>_Toc322000191</vt:lpwstr>
      </vt:variant>
      <vt:variant>
        <vt:i4>1835056</vt:i4>
      </vt:variant>
      <vt:variant>
        <vt:i4>83</vt:i4>
      </vt:variant>
      <vt:variant>
        <vt:i4>0</vt:i4>
      </vt:variant>
      <vt:variant>
        <vt:i4>5</vt:i4>
      </vt:variant>
      <vt:variant>
        <vt:lpwstr/>
      </vt:variant>
      <vt:variant>
        <vt:lpwstr>_Toc322000190</vt:lpwstr>
      </vt:variant>
      <vt:variant>
        <vt:i4>1900592</vt:i4>
      </vt:variant>
      <vt:variant>
        <vt:i4>77</vt:i4>
      </vt:variant>
      <vt:variant>
        <vt:i4>0</vt:i4>
      </vt:variant>
      <vt:variant>
        <vt:i4>5</vt:i4>
      </vt:variant>
      <vt:variant>
        <vt:lpwstr/>
      </vt:variant>
      <vt:variant>
        <vt:lpwstr>_Toc322000189</vt:lpwstr>
      </vt:variant>
      <vt:variant>
        <vt:i4>1900592</vt:i4>
      </vt:variant>
      <vt:variant>
        <vt:i4>71</vt:i4>
      </vt:variant>
      <vt:variant>
        <vt:i4>0</vt:i4>
      </vt:variant>
      <vt:variant>
        <vt:i4>5</vt:i4>
      </vt:variant>
      <vt:variant>
        <vt:lpwstr/>
      </vt:variant>
      <vt:variant>
        <vt:lpwstr>_Toc322000188</vt:lpwstr>
      </vt:variant>
      <vt:variant>
        <vt:i4>1900592</vt:i4>
      </vt:variant>
      <vt:variant>
        <vt:i4>65</vt:i4>
      </vt:variant>
      <vt:variant>
        <vt:i4>0</vt:i4>
      </vt:variant>
      <vt:variant>
        <vt:i4>5</vt:i4>
      </vt:variant>
      <vt:variant>
        <vt:lpwstr/>
      </vt:variant>
      <vt:variant>
        <vt:lpwstr>_Toc322000187</vt:lpwstr>
      </vt:variant>
      <vt:variant>
        <vt:i4>1900592</vt:i4>
      </vt:variant>
      <vt:variant>
        <vt:i4>59</vt:i4>
      </vt:variant>
      <vt:variant>
        <vt:i4>0</vt:i4>
      </vt:variant>
      <vt:variant>
        <vt:i4>5</vt:i4>
      </vt:variant>
      <vt:variant>
        <vt:lpwstr/>
      </vt:variant>
      <vt:variant>
        <vt:lpwstr>_Toc322000186</vt:lpwstr>
      </vt:variant>
      <vt:variant>
        <vt:i4>1900592</vt:i4>
      </vt:variant>
      <vt:variant>
        <vt:i4>53</vt:i4>
      </vt:variant>
      <vt:variant>
        <vt:i4>0</vt:i4>
      </vt:variant>
      <vt:variant>
        <vt:i4>5</vt:i4>
      </vt:variant>
      <vt:variant>
        <vt:lpwstr/>
      </vt:variant>
      <vt:variant>
        <vt:lpwstr>_Toc322000185</vt:lpwstr>
      </vt:variant>
      <vt:variant>
        <vt:i4>1900592</vt:i4>
      </vt:variant>
      <vt:variant>
        <vt:i4>47</vt:i4>
      </vt:variant>
      <vt:variant>
        <vt:i4>0</vt:i4>
      </vt:variant>
      <vt:variant>
        <vt:i4>5</vt:i4>
      </vt:variant>
      <vt:variant>
        <vt:lpwstr/>
      </vt:variant>
      <vt:variant>
        <vt:lpwstr>_Toc322000184</vt:lpwstr>
      </vt:variant>
      <vt:variant>
        <vt:i4>1900592</vt:i4>
      </vt:variant>
      <vt:variant>
        <vt:i4>41</vt:i4>
      </vt:variant>
      <vt:variant>
        <vt:i4>0</vt:i4>
      </vt:variant>
      <vt:variant>
        <vt:i4>5</vt:i4>
      </vt:variant>
      <vt:variant>
        <vt:lpwstr/>
      </vt:variant>
      <vt:variant>
        <vt:lpwstr>_Toc322000183</vt:lpwstr>
      </vt:variant>
      <vt:variant>
        <vt:i4>1900592</vt:i4>
      </vt:variant>
      <vt:variant>
        <vt:i4>35</vt:i4>
      </vt:variant>
      <vt:variant>
        <vt:i4>0</vt:i4>
      </vt:variant>
      <vt:variant>
        <vt:i4>5</vt:i4>
      </vt:variant>
      <vt:variant>
        <vt:lpwstr/>
      </vt:variant>
      <vt:variant>
        <vt:lpwstr>_Toc322000182</vt:lpwstr>
      </vt:variant>
      <vt:variant>
        <vt:i4>1900592</vt:i4>
      </vt:variant>
      <vt:variant>
        <vt:i4>29</vt:i4>
      </vt:variant>
      <vt:variant>
        <vt:i4>0</vt:i4>
      </vt:variant>
      <vt:variant>
        <vt:i4>5</vt:i4>
      </vt:variant>
      <vt:variant>
        <vt:lpwstr/>
      </vt:variant>
      <vt:variant>
        <vt:lpwstr>_Toc322000181</vt:lpwstr>
      </vt:variant>
      <vt:variant>
        <vt:i4>1900592</vt:i4>
      </vt:variant>
      <vt:variant>
        <vt:i4>23</vt:i4>
      </vt:variant>
      <vt:variant>
        <vt:i4>0</vt:i4>
      </vt:variant>
      <vt:variant>
        <vt:i4>5</vt:i4>
      </vt:variant>
      <vt:variant>
        <vt:lpwstr/>
      </vt:variant>
      <vt:variant>
        <vt:lpwstr>_Toc322000180</vt:lpwstr>
      </vt:variant>
      <vt:variant>
        <vt:i4>1179696</vt:i4>
      </vt:variant>
      <vt:variant>
        <vt:i4>17</vt:i4>
      </vt:variant>
      <vt:variant>
        <vt:i4>0</vt:i4>
      </vt:variant>
      <vt:variant>
        <vt:i4>5</vt:i4>
      </vt:variant>
      <vt:variant>
        <vt:lpwstr/>
      </vt:variant>
      <vt:variant>
        <vt:lpwstr>_Toc322000179</vt:lpwstr>
      </vt:variant>
      <vt:variant>
        <vt:i4>1179696</vt:i4>
      </vt:variant>
      <vt:variant>
        <vt:i4>11</vt:i4>
      </vt:variant>
      <vt:variant>
        <vt:i4>0</vt:i4>
      </vt:variant>
      <vt:variant>
        <vt:i4>5</vt:i4>
      </vt:variant>
      <vt:variant>
        <vt:lpwstr/>
      </vt:variant>
      <vt:variant>
        <vt:lpwstr>_Toc322000178</vt:lpwstr>
      </vt:variant>
      <vt:variant>
        <vt:i4>1179696</vt:i4>
      </vt:variant>
      <vt:variant>
        <vt:i4>5</vt:i4>
      </vt:variant>
      <vt:variant>
        <vt:i4>0</vt:i4>
      </vt:variant>
      <vt:variant>
        <vt:i4>5</vt:i4>
      </vt:variant>
      <vt:variant>
        <vt:lpwstr/>
      </vt:variant>
      <vt:variant>
        <vt:lpwstr>_Toc322000177</vt:lpwstr>
      </vt:variant>
      <vt:variant>
        <vt:i4>1900564</vt:i4>
      </vt:variant>
      <vt:variant>
        <vt:i4>0</vt:i4>
      </vt:variant>
      <vt:variant>
        <vt:i4>0</vt:i4>
      </vt:variant>
      <vt:variant>
        <vt:i4>5</vt:i4>
      </vt:variant>
      <vt:variant>
        <vt:lpwstr>http://www.landsbokasafn.is/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thesis</dc:title>
  <dc:creator>Elías Sæbjörn Eyþórsson</dc:creator>
  <cp:lastModifiedBy>Elías Sæbjörn Eyþórsson</cp:lastModifiedBy>
  <cp:revision>2</cp:revision>
  <dcterms:created xsi:type="dcterms:W3CDTF">2018-11-05T20:57:00Z</dcterms:created>
  <dcterms:modified xsi:type="dcterms:W3CDTF">2018-11-05T20:57:00Z</dcterms:modified>
</cp:coreProperties>
</file>
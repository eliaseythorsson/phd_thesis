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269C3" w14:textId="77777777" w:rsidR="004D2E4C" w:rsidRDefault="00A364D0" w:rsidP="00145042">
      <w:pPr>
        <w:pStyle w:val="Title"/>
        <w:jc w:val="left"/>
      </w:pPr>
      <w:bookmarkStart w:id="0" w:name="_GoBack"/>
      <w:bookmarkEnd w:id="0"/>
      <w:r>
        <w:t>PhD thesis</w:t>
      </w:r>
    </w:p>
    <w:p w14:paraId="1130397B" w14:textId="77777777" w:rsidR="004D2E4C" w:rsidRDefault="00A364D0" w:rsidP="00145042">
      <w:pPr>
        <w:jc w:val="left"/>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0219DCC8" w14:textId="77777777" w:rsidR="004D2E4C" w:rsidRDefault="00A364D0" w:rsidP="00145042">
      <w:pPr>
        <w:jc w:val="left"/>
      </w:pPr>
      <w:r>
        <w:t>2018-11-08</w:t>
      </w:r>
    </w:p>
    <w:p w14:paraId="3537A7DE" w14:textId="77777777" w:rsidR="004D2E4C" w:rsidRDefault="00A364D0" w:rsidP="00145042">
      <w:pPr>
        <w:pStyle w:val="Heading1"/>
      </w:pPr>
      <w:bookmarkStart w:id="1" w:name="preamble"/>
      <w:bookmarkEnd w:id="1"/>
      <w:r>
        <w:t>Preamble</w:t>
      </w:r>
    </w:p>
    <w:p w14:paraId="332FC6DE" w14:textId="77777777" w:rsidR="004D2E4C" w:rsidRDefault="00A364D0" w:rsidP="00145042">
      <w:pPr>
        <w:jc w:val="left"/>
      </w:pPr>
      <w:r>
        <w:t>Placeholder</w:t>
      </w:r>
    </w:p>
    <w:p w14:paraId="4AED0D9C" w14:textId="77777777" w:rsidR="004D2E4C" w:rsidRDefault="00A364D0" w:rsidP="00145042">
      <w:pPr>
        <w:pStyle w:val="Heading1"/>
      </w:pPr>
      <w:bookmarkStart w:id="2" w:name="intro"/>
      <w:bookmarkEnd w:id="2"/>
      <w:r>
        <w:t>Introduction</w:t>
      </w:r>
    </w:p>
    <w:p w14:paraId="03300725" w14:textId="77777777" w:rsidR="004D2E4C" w:rsidRDefault="00A364D0" w:rsidP="00145042">
      <w:pPr>
        <w:jc w:val="left"/>
      </w:pPr>
      <w:r>
        <w:t>Placeholder</w:t>
      </w:r>
    </w:p>
    <w:p w14:paraId="648ED860" w14:textId="77777777" w:rsidR="004D2E4C" w:rsidRDefault="00A364D0" w:rsidP="00145042">
      <w:pPr>
        <w:pStyle w:val="Heading2"/>
      </w:pPr>
      <w:bookmarkStart w:id="3" w:name="clinical-manifestations-of-streptococcus"/>
      <w:bookmarkEnd w:id="3"/>
      <w:r>
        <w:t xml:space="preserve">Clinical manifestations of </w:t>
      </w:r>
      <w:r>
        <w:rPr>
          <w:i/>
        </w:rPr>
        <w:t>Streptococcus pneumoniae</w:t>
      </w:r>
    </w:p>
    <w:p w14:paraId="570FD516" w14:textId="77777777" w:rsidR="004D2E4C" w:rsidRDefault="00A364D0" w:rsidP="00145042">
      <w:pPr>
        <w:pStyle w:val="Heading3"/>
      </w:pPr>
      <w:bookmarkStart w:id="4" w:name="acute-otitis-media"/>
      <w:bookmarkEnd w:id="4"/>
      <w:r>
        <w:t>Acute otitis media</w:t>
      </w:r>
    </w:p>
    <w:p w14:paraId="156E814A" w14:textId="77777777" w:rsidR="004D2E4C" w:rsidRDefault="00A364D0" w:rsidP="00145042">
      <w:pPr>
        <w:pStyle w:val="Heading4"/>
      </w:pPr>
      <w:bookmarkStart w:id="5" w:name="pathogens-implicated-in-acute-otitis-med"/>
      <w:bookmarkEnd w:id="5"/>
      <w:r>
        <w:t>Pathogens implicated in acute otitis media</w:t>
      </w:r>
    </w:p>
    <w:p w14:paraId="4B62B49F" w14:textId="77777777" w:rsidR="004D2E4C" w:rsidRDefault="00A364D0" w:rsidP="00145042">
      <w:pPr>
        <w:pStyle w:val="Heading4"/>
      </w:pPr>
      <w:bookmarkStart w:id="6" w:name="healthcare-burden-of-otitis-media"/>
      <w:bookmarkEnd w:id="6"/>
      <w:r>
        <w:t>Healthcare burden of otitis media</w:t>
      </w:r>
    </w:p>
    <w:p w14:paraId="24B80F34" w14:textId="77777777" w:rsidR="004D2E4C" w:rsidRDefault="00A364D0" w:rsidP="00145042">
      <w:pPr>
        <w:pStyle w:val="Heading4"/>
      </w:pPr>
      <w:bookmarkStart w:id="7" w:name="tympanostomy-tube-procedures"/>
      <w:bookmarkEnd w:id="7"/>
      <w:proofErr w:type="spellStart"/>
      <w:r>
        <w:t>Tympanostomy</w:t>
      </w:r>
      <w:proofErr w:type="spellEnd"/>
      <w:r>
        <w:t xml:space="preserve"> tube procedures</w:t>
      </w:r>
    </w:p>
    <w:p w14:paraId="442C16C1" w14:textId="77777777" w:rsidR="004D2E4C" w:rsidRDefault="00A364D0" w:rsidP="00145042">
      <w:pPr>
        <w:pStyle w:val="Heading4"/>
      </w:pPr>
      <w:bookmarkStart w:id="8" w:name="acute-otitis-media-in-iceland"/>
      <w:bookmarkEnd w:id="8"/>
      <w:r>
        <w:t>Acute otitis media in Iceland</w:t>
      </w:r>
    </w:p>
    <w:p w14:paraId="6A71D449" w14:textId="77777777" w:rsidR="004D2E4C" w:rsidRDefault="00A364D0" w:rsidP="00145042">
      <w:pPr>
        <w:pStyle w:val="Heading3"/>
      </w:pPr>
      <w:bookmarkStart w:id="9" w:name="pneumonia"/>
      <w:bookmarkEnd w:id="9"/>
      <w:r>
        <w:t>Pneumonia</w:t>
      </w:r>
    </w:p>
    <w:p w14:paraId="2BE9DD1F" w14:textId="77777777" w:rsidR="004D2E4C" w:rsidRDefault="00A364D0" w:rsidP="00145042">
      <w:pPr>
        <w:pStyle w:val="Heading4"/>
      </w:pPr>
      <w:bookmarkStart w:id="10" w:name="pathogens-causing-pneumonia"/>
      <w:bookmarkEnd w:id="10"/>
      <w:r>
        <w:t>Pathogens causing pneumonia</w:t>
      </w:r>
    </w:p>
    <w:p w14:paraId="45D4B79E" w14:textId="77777777" w:rsidR="004D2E4C" w:rsidRDefault="00A364D0" w:rsidP="00145042">
      <w:pPr>
        <w:pStyle w:val="Heading4"/>
      </w:pPr>
      <w:bookmarkStart w:id="11" w:name="healthcare-burden-of-pneumonia"/>
      <w:bookmarkEnd w:id="11"/>
      <w:r>
        <w:t>Healthcare burden of pneumonia</w:t>
      </w:r>
    </w:p>
    <w:p w14:paraId="0C94FB93" w14:textId="77777777" w:rsidR="004D2E4C" w:rsidRDefault="00A364D0" w:rsidP="00145042">
      <w:pPr>
        <w:pStyle w:val="Heading4"/>
      </w:pPr>
      <w:bookmarkStart w:id="12" w:name="pneumonia-in-iceland"/>
      <w:bookmarkEnd w:id="12"/>
      <w:r>
        <w:t>Pneumonia in Iceland</w:t>
      </w:r>
    </w:p>
    <w:p w14:paraId="4A83DB57" w14:textId="77777777" w:rsidR="004D2E4C" w:rsidRDefault="00A364D0" w:rsidP="00145042">
      <w:pPr>
        <w:pStyle w:val="Heading3"/>
      </w:pPr>
      <w:bookmarkStart w:id="13" w:name="invasive-pneumococcal-disease"/>
      <w:bookmarkEnd w:id="13"/>
      <w:r>
        <w:t>Invasive pneumococcal disease</w:t>
      </w:r>
    </w:p>
    <w:p w14:paraId="3F828780" w14:textId="77777777" w:rsidR="004D2E4C" w:rsidRDefault="00A364D0" w:rsidP="00145042">
      <w:pPr>
        <w:pStyle w:val="Heading2"/>
      </w:pPr>
      <w:bookmarkStart w:id="14" w:name="pneumococcal-vaccines"/>
      <w:bookmarkEnd w:id="14"/>
      <w:r>
        <w:t>Pneumococcal vaccines</w:t>
      </w:r>
    </w:p>
    <w:p w14:paraId="0D950CC0" w14:textId="77777777" w:rsidR="004D2E4C" w:rsidRDefault="00A364D0" w:rsidP="00145042">
      <w:pPr>
        <w:pStyle w:val="Heading3"/>
      </w:pPr>
      <w:bookmarkStart w:id="15" w:name="a-brief-history-of-pneumococcal-vaccinat"/>
      <w:bookmarkEnd w:id="15"/>
      <w:r>
        <w:t>A brief history of pneumococcal vaccination</w:t>
      </w:r>
    </w:p>
    <w:p w14:paraId="2A16CDA9" w14:textId="77777777" w:rsidR="004D2E4C" w:rsidRDefault="00A364D0" w:rsidP="00145042">
      <w:pPr>
        <w:pStyle w:val="Heading3"/>
      </w:pPr>
      <w:bookmarkStart w:id="16" w:name="key-concepts-in-pneumococcal-vaccine-epi"/>
      <w:bookmarkEnd w:id="16"/>
      <w:r>
        <w:t>Key concepts in pneumococcal vaccine epidemiology</w:t>
      </w:r>
    </w:p>
    <w:p w14:paraId="47DC90CE" w14:textId="77777777" w:rsidR="004D2E4C" w:rsidRDefault="00A364D0" w:rsidP="00145042">
      <w:pPr>
        <w:pStyle w:val="Heading3"/>
      </w:pPr>
      <w:r>
        <w:lastRenderedPageBreak/>
        <w:t>The impact of pneumococcal conjugate vaccines on otitis media</w:t>
      </w:r>
    </w:p>
    <w:p w14:paraId="73AC0274" w14:textId="77777777" w:rsidR="004D2E4C" w:rsidRDefault="00A364D0" w:rsidP="00145042">
      <w:pPr>
        <w:pStyle w:val="Heading4"/>
      </w:pPr>
      <w:bookmarkStart w:id="17" w:name="randomized-controlled-trials"/>
      <w:bookmarkEnd w:id="17"/>
      <w:r>
        <w:t>Randomized controlled trials</w:t>
      </w:r>
    </w:p>
    <w:p w14:paraId="28E71141" w14:textId="77777777" w:rsidR="004D2E4C" w:rsidRDefault="00A364D0" w:rsidP="00145042">
      <w:pPr>
        <w:pStyle w:val="Heading4"/>
      </w:pPr>
      <w:bookmarkStart w:id="18" w:name="observational-studies"/>
      <w:bookmarkEnd w:id="18"/>
      <w:r>
        <w:t>Observational studies</w:t>
      </w:r>
    </w:p>
    <w:p w14:paraId="438DC0DB" w14:textId="77777777" w:rsidR="004D2E4C" w:rsidRDefault="00A364D0" w:rsidP="00145042">
      <w:pPr>
        <w:pStyle w:val="Heading3"/>
      </w:pPr>
      <w:r>
        <w:t>The impact of pneumococcal conjugate vaccines on pneumonia</w:t>
      </w:r>
    </w:p>
    <w:p w14:paraId="302C6E05" w14:textId="77777777" w:rsidR="004D2E4C" w:rsidRDefault="00A364D0" w:rsidP="00145042">
      <w:pPr>
        <w:pStyle w:val="Heading3"/>
      </w:pPr>
      <w:bookmarkStart w:id="19" w:name="the-impact-of-pneumococcal-conjugate-vac"/>
      <w:bookmarkEnd w:id="19"/>
      <w:r>
        <w:t>The impact of pneumococcal conjugate vaccines on Invasive pneumococcal disease</w:t>
      </w:r>
    </w:p>
    <w:p w14:paraId="33859534" w14:textId="77777777" w:rsidR="004D2E4C" w:rsidRDefault="00A364D0" w:rsidP="00145042">
      <w:pPr>
        <w:pStyle w:val="Heading2"/>
      </w:pPr>
      <w:bookmarkStart w:id="20" w:name="cost-effectiveness-in-the-context-of-pne"/>
      <w:bookmarkEnd w:id="20"/>
      <w:r>
        <w:t>Cost-effectiveness in the context of pneumococcal conjugate vaccination</w:t>
      </w:r>
    </w:p>
    <w:p w14:paraId="26B9A823" w14:textId="77777777" w:rsidR="004D2E4C" w:rsidRDefault="00A364D0" w:rsidP="00145042">
      <w:pPr>
        <w:pStyle w:val="Heading3"/>
      </w:pPr>
      <w:bookmarkStart w:id="21" w:name="measurement-of-effectiveness-and-choice-"/>
      <w:bookmarkEnd w:id="21"/>
      <w:r>
        <w:t>Measurement of effectiveness and choice of health outcomes</w:t>
      </w:r>
    </w:p>
    <w:p w14:paraId="3B73FBB1" w14:textId="77777777" w:rsidR="004D2E4C" w:rsidRDefault="00A364D0" w:rsidP="00145042">
      <w:pPr>
        <w:pStyle w:val="Heading4"/>
      </w:pPr>
      <w:bookmarkStart w:id="22" w:name="health-outcomes-considered"/>
      <w:bookmarkEnd w:id="22"/>
      <w:r>
        <w:t>Health outcomes considered</w:t>
      </w:r>
    </w:p>
    <w:p w14:paraId="6B8B78E2" w14:textId="77777777" w:rsidR="004D2E4C" w:rsidRDefault="00A364D0" w:rsidP="00145042">
      <w:pPr>
        <w:pStyle w:val="Heading4"/>
      </w:pPr>
      <w:bookmarkStart w:id="23" w:name="effectiveness-of-pneumococcal-conjugate-"/>
      <w:bookmarkEnd w:id="23"/>
      <w:r>
        <w:t>Effectiveness of pneumococcal conjugate vaccines</w:t>
      </w:r>
    </w:p>
    <w:p w14:paraId="60A97028" w14:textId="77777777" w:rsidR="004D2E4C" w:rsidRDefault="00A364D0" w:rsidP="00145042">
      <w:pPr>
        <w:pStyle w:val="Heading3"/>
      </w:pPr>
      <w:bookmarkStart w:id="24" w:name="estimating-resources-and-cost"/>
      <w:bookmarkEnd w:id="24"/>
      <w:r>
        <w:t>Estimating resources and cost</w:t>
      </w:r>
    </w:p>
    <w:p w14:paraId="5F40AAB0" w14:textId="77777777" w:rsidR="004D2E4C" w:rsidRDefault="00A364D0" w:rsidP="00145042">
      <w:pPr>
        <w:pStyle w:val="Heading1"/>
      </w:pPr>
      <w:bookmarkStart w:id="25" w:name="aims"/>
      <w:bookmarkEnd w:id="25"/>
      <w:r>
        <w:t>Aims</w:t>
      </w:r>
    </w:p>
    <w:p w14:paraId="4EE0FAF4" w14:textId="77777777" w:rsidR="004D2E4C" w:rsidRDefault="00A364D0" w:rsidP="00145042">
      <w:pPr>
        <w:pStyle w:val="Heading1"/>
      </w:pPr>
      <w:bookmarkStart w:id="26" w:name="methods"/>
      <w:bookmarkEnd w:id="26"/>
      <w:r>
        <w:t>Materials and methods</w:t>
      </w:r>
    </w:p>
    <w:p w14:paraId="28083464" w14:textId="77777777" w:rsidR="004D2E4C" w:rsidRDefault="00A364D0" w:rsidP="00145042">
      <w:pPr>
        <w:jc w:val="left"/>
      </w:pPr>
      <w:r>
        <w:t>Placeholder</w:t>
      </w:r>
    </w:p>
    <w:p w14:paraId="5DCE9A52" w14:textId="77777777" w:rsidR="004D2E4C" w:rsidRDefault="00A364D0" w:rsidP="00145042">
      <w:pPr>
        <w:pStyle w:val="Heading2"/>
      </w:pPr>
      <w:bookmarkStart w:id="27" w:name="data-collection-and-sources"/>
      <w:bookmarkEnd w:id="27"/>
      <w:r>
        <w:t>Data collection and sources</w:t>
      </w:r>
    </w:p>
    <w:p w14:paraId="5A032C41" w14:textId="77777777" w:rsidR="004D2E4C" w:rsidRDefault="00A364D0" w:rsidP="00145042">
      <w:pPr>
        <w:pStyle w:val="Heading3"/>
      </w:pPr>
      <w:bookmarkStart w:id="28" w:name="statistics-iceland"/>
      <w:bookmarkEnd w:id="28"/>
      <w:r>
        <w:t>Statistics Iceland</w:t>
      </w:r>
    </w:p>
    <w:p w14:paraId="46C5AC1B" w14:textId="77777777" w:rsidR="004D2E4C" w:rsidRDefault="00A364D0" w:rsidP="00145042">
      <w:pPr>
        <w:pStyle w:val="Heading3"/>
      </w:pPr>
      <w:bookmarkStart w:id="29" w:name="landspitali-university-hospital-inpatien"/>
      <w:bookmarkEnd w:id="29"/>
      <w:proofErr w:type="spellStart"/>
      <w:r>
        <w:t>Landspitali</w:t>
      </w:r>
      <w:proofErr w:type="spellEnd"/>
      <w:r>
        <w:t xml:space="preserve"> University Hospital inpatient registry</w:t>
      </w:r>
    </w:p>
    <w:p w14:paraId="28685044" w14:textId="77777777" w:rsidR="004D2E4C" w:rsidRDefault="00A364D0" w:rsidP="00145042">
      <w:pPr>
        <w:pStyle w:val="Heading3"/>
      </w:pPr>
      <w:bookmarkStart w:id="30" w:name="the-primary-care-registry"/>
      <w:bookmarkEnd w:id="30"/>
      <w:r>
        <w:t>The Primary Care Registry</w:t>
      </w:r>
    </w:p>
    <w:p w14:paraId="44DC0CFB" w14:textId="77777777" w:rsidR="004D2E4C" w:rsidRDefault="00A364D0" w:rsidP="00145042">
      <w:pPr>
        <w:pStyle w:val="Heading3"/>
      </w:pPr>
      <w:bookmarkStart w:id="31" w:name="the-national-vaccine-registry"/>
      <w:bookmarkEnd w:id="31"/>
      <w:r>
        <w:t>The National Vaccine Registry</w:t>
      </w:r>
    </w:p>
    <w:p w14:paraId="48EACF93" w14:textId="77777777" w:rsidR="004D2E4C" w:rsidRDefault="00A364D0" w:rsidP="00145042">
      <w:pPr>
        <w:pStyle w:val="Heading3"/>
      </w:pPr>
      <w:bookmarkStart w:id="32" w:name="the-national-drug-prescription-registry"/>
      <w:bookmarkEnd w:id="32"/>
      <w:r>
        <w:lastRenderedPageBreak/>
        <w:t>The National Drug Prescription Registry</w:t>
      </w:r>
    </w:p>
    <w:p w14:paraId="732A24CC" w14:textId="77777777" w:rsidR="004D2E4C" w:rsidRDefault="00A364D0" w:rsidP="00145042">
      <w:pPr>
        <w:pStyle w:val="Heading3"/>
      </w:pPr>
      <w:bookmarkStart w:id="33" w:name="reimbursement-database-of-icelandic-heal"/>
      <w:bookmarkEnd w:id="33"/>
      <w:r>
        <w:t>Reimbursement database of Icelandic Health Insurance</w:t>
      </w:r>
    </w:p>
    <w:p w14:paraId="32D2A39E" w14:textId="77777777" w:rsidR="004D2E4C" w:rsidRDefault="00A364D0" w:rsidP="00145042">
      <w:pPr>
        <w:pStyle w:val="Heading2"/>
      </w:pPr>
      <w:bookmarkStart w:id="34" w:name="paper-1"/>
      <w:bookmarkEnd w:id="34"/>
      <w:r>
        <w:t>Paper 1</w:t>
      </w:r>
    </w:p>
    <w:p w14:paraId="55DBA177" w14:textId="77777777" w:rsidR="004D2E4C" w:rsidRDefault="00A364D0" w:rsidP="00145042">
      <w:pPr>
        <w:pStyle w:val="Heading2"/>
      </w:pPr>
      <w:bookmarkStart w:id="35" w:name="paper-2"/>
      <w:bookmarkEnd w:id="35"/>
      <w:r>
        <w:t>Paper 2</w:t>
      </w:r>
    </w:p>
    <w:p w14:paraId="65CE2D7E" w14:textId="77777777" w:rsidR="004D2E4C" w:rsidRDefault="00A364D0" w:rsidP="00145042">
      <w:pPr>
        <w:pStyle w:val="Heading2"/>
      </w:pPr>
      <w:bookmarkStart w:id="36" w:name="paper-3"/>
      <w:bookmarkEnd w:id="36"/>
      <w:r>
        <w:t>Paper 3</w:t>
      </w:r>
    </w:p>
    <w:p w14:paraId="31B41DC1" w14:textId="77777777" w:rsidR="004D2E4C" w:rsidRDefault="00A364D0" w:rsidP="00145042">
      <w:pPr>
        <w:jc w:val="left"/>
      </w:pPr>
      <w:r>
        <w:t xml:space="preserve">Paper 3 is a whole population observational cohort study of antimicrobial prescriptions </w:t>
      </w:r>
      <w:del w:id="37" w:author="andrea55" w:date="2018-11-08T19:27:00Z">
        <w:r w:rsidDel="00145042">
          <w:delText xml:space="preserve">among </w:delText>
        </w:r>
      </w:del>
      <w:ins w:id="38" w:author="andrea55" w:date="2018-11-08T19:27:00Z">
        <w:r w:rsidR="00145042">
          <w:t xml:space="preserve">of </w:t>
        </w:r>
      </w:ins>
      <w:r>
        <w:t xml:space="preserve">children under three years of age in Iceland. Eleven consecutive Icelandic birth-cohorts 2005–2015 were followed from birth until three years of age. Children who </w:t>
      </w:r>
      <w:proofErr w:type="spellStart"/>
      <w:r>
        <w:t>imigrated</w:t>
      </w:r>
      <w:proofErr w:type="spellEnd"/>
      <w:r>
        <w:t xml:space="preserve"> to Iceland after birth were excluded. Follow-up time was </w:t>
      </w:r>
      <w:proofErr w:type="spellStart"/>
      <w:r>
        <w:t>censored</w:t>
      </w:r>
      <w:del w:id="39" w:author="andrea55" w:date="2018-11-08T19:29:00Z">
        <w:r w:rsidDel="00145042">
          <w:delText xml:space="preserve"> on</w:delText>
        </w:r>
      </w:del>
      <w:proofErr w:type="gramStart"/>
      <w:ins w:id="40" w:author="andrea55" w:date="2018-11-08T20:05:00Z">
        <w:r w:rsidR="007A1CB0">
          <w:t>as</w:t>
        </w:r>
        <w:proofErr w:type="spellEnd"/>
        <w:r w:rsidR="007A1CB0">
          <w:t xml:space="preserve"> a result of</w:t>
        </w:r>
      </w:ins>
      <w:proofErr w:type="gramEnd"/>
      <w:r>
        <w:t xml:space="preserve"> death, emigration, or </w:t>
      </w:r>
      <w:ins w:id="41" w:author="andrea55" w:date="2018-11-08T19:28:00Z">
        <w:r w:rsidR="00145042">
          <w:t xml:space="preserve">the </w:t>
        </w:r>
      </w:ins>
      <w:r>
        <w:t xml:space="preserve">end of the study period (December 31, 2016). </w:t>
      </w:r>
      <w:del w:id="42" w:author="andrea55" w:date="2018-11-08T19:28:00Z">
        <w:r w:rsidDel="00145042">
          <w:delText xml:space="preserve">Due </w:delText>
        </w:r>
      </w:del>
      <w:ins w:id="43" w:author="andrea55" w:date="2018-11-08T19:28:00Z">
        <w:r w:rsidR="00145042">
          <w:t xml:space="preserve">Because of </w:t>
        </w:r>
      </w:ins>
      <w:del w:id="44" w:author="andrea55" w:date="2018-11-08T19:28:00Z">
        <w:r w:rsidDel="00145042">
          <w:delText xml:space="preserve">to </w:delText>
        </w:r>
      </w:del>
      <w:r>
        <w:t>short</w:t>
      </w:r>
      <w:ins w:id="45" w:author="andrea55" w:date="2018-11-08T19:29:00Z">
        <w:r w:rsidR="00145042">
          <w:t>ened</w:t>
        </w:r>
      </w:ins>
      <w:r>
        <w:t xml:space="preserve"> follow-up time, the 2016 birth-cohort was not included in the analysis.</w:t>
      </w:r>
    </w:p>
    <w:p w14:paraId="65E64CED" w14:textId="77777777" w:rsidR="004D2E4C" w:rsidRDefault="00A364D0" w:rsidP="00145042">
      <w:pPr>
        <w:pStyle w:val="BodyText"/>
        <w:jc w:val="left"/>
      </w:pPr>
      <w:r>
        <w:t xml:space="preserve">Data regarding outpatient antimicrobial prescriptions </w:t>
      </w:r>
      <w:del w:id="46" w:author="andrea55" w:date="2018-11-08T19:29:00Z">
        <w:r w:rsidDel="00145042">
          <w:delText xml:space="preserve">was </w:delText>
        </w:r>
      </w:del>
      <w:ins w:id="47" w:author="andrea55" w:date="2018-11-08T19:29:00Z">
        <w:r w:rsidR="00145042">
          <w:t xml:space="preserve">were </w:t>
        </w:r>
      </w:ins>
      <w:r>
        <w:t xml:space="preserve">obtained from the National Drug Prescription Registry, </w:t>
      </w:r>
      <w:del w:id="48" w:author="andrea55" w:date="2018-11-08T19:30:00Z">
        <w:r w:rsidDel="00145042">
          <w:delText xml:space="preserve">which has been </w:delText>
        </w:r>
      </w:del>
      <w:r>
        <w:t xml:space="preserve">previously described </w:t>
      </w:r>
      <w:ins w:id="49" w:author="andrea55" w:date="2018-11-08T19:30:00Z">
        <w:r w:rsidR="00145042">
          <w:t xml:space="preserve">in Table xx. </w:t>
        </w:r>
      </w:ins>
      <w:del w:id="50" w:author="andrea55" w:date="2018-11-08T19:30:00Z">
        <w:r w:rsidDel="00145042">
          <w:delText xml:space="preserve">(Table ??). </w:delText>
        </w:r>
      </w:del>
      <w:r>
        <w:t xml:space="preserve">Data on primary care visits for respiratory tract infections </w:t>
      </w:r>
      <w:del w:id="51" w:author="andrea55" w:date="2018-11-08T19:30:00Z">
        <w:r w:rsidDel="00145042">
          <w:delText xml:space="preserve">was </w:delText>
        </w:r>
      </w:del>
      <w:ins w:id="52" w:author="andrea55" w:date="2018-11-08T19:30:00Z">
        <w:r w:rsidR="00145042">
          <w:t xml:space="preserve">were </w:t>
        </w:r>
      </w:ins>
      <w:r>
        <w:t>collected from the Primary Care Registry using the ICD-10 codes</w:t>
      </w:r>
      <w:ins w:id="53" w:author="andrea55" w:date="2018-11-08T19:30:00Z">
        <w:r w:rsidR="00145042">
          <w:t>, as</w:t>
        </w:r>
      </w:ins>
      <w:r>
        <w:t xml:space="preserve"> shown in </w:t>
      </w:r>
      <w:proofErr w:type="gramStart"/>
      <w:r>
        <w:t>Table ?</w:t>
      </w:r>
      <w:proofErr w:type="gramEnd"/>
      <w:r>
        <w:t xml:space="preserve">?. </w:t>
      </w:r>
      <w:ins w:id="54" w:author="andrea55" w:date="2018-11-08T19:31:00Z">
        <w:r w:rsidR="00145042">
          <w:t>Prescriptions</w:t>
        </w:r>
      </w:ins>
      <w:del w:id="55" w:author="andrea55" w:date="2018-11-08T19:31:00Z">
        <w:r w:rsidDel="00145042">
          <w:delText>If a prescription</w:delText>
        </w:r>
      </w:del>
      <w:r>
        <w:t xml:space="preserve"> </w:t>
      </w:r>
      <w:del w:id="56" w:author="andrea55" w:date="2018-11-08T19:31:00Z">
        <w:r w:rsidDel="00145042">
          <w:delText xml:space="preserve">was </w:delText>
        </w:r>
      </w:del>
      <w:r>
        <w:t>filled within three days of a documented physician visit</w:t>
      </w:r>
      <w:ins w:id="57" w:author="andrea55" w:date="2018-11-08T20:06:00Z">
        <w:r w:rsidR="007A1CB0">
          <w:t>s</w:t>
        </w:r>
      </w:ins>
      <w:r>
        <w:t xml:space="preserve"> by the same child</w:t>
      </w:r>
      <w:del w:id="58" w:author="andrea55" w:date="2018-11-08T19:31:00Z">
        <w:r w:rsidDel="00145042">
          <w:delText>, then the prescription and the visit</w:delText>
        </w:r>
      </w:del>
      <w:r>
        <w:t xml:space="preserve"> were linked. Because data from the Primary Care Registry </w:t>
      </w:r>
      <w:del w:id="59" w:author="andrea55" w:date="2018-11-08T19:32:00Z">
        <w:r w:rsidDel="00145042">
          <w:delText xml:space="preserve">was </w:delText>
        </w:r>
      </w:del>
      <w:ins w:id="60" w:author="andrea55" w:date="2018-11-08T19:32:00Z">
        <w:r w:rsidR="00145042">
          <w:t xml:space="preserve">were </w:t>
        </w:r>
      </w:ins>
      <w:r>
        <w:t xml:space="preserve">only available through December 31, 2015, the portion of the analysis </w:t>
      </w:r>
      <w:del w:id="61" w:author="andrea55" w:date="2018-11-08T19:32:00Z">
        <w:r w:rsidDel="00145042">
          <w:delText xml:space="preserve">partaining </w:delText>
        </w:r>
      </w:del>
      <w:ins w:id="62" w:author="andrea55" w:date="2018-11-08T19:32:00Z">
        <w:r w:rsidR="00145042">
          <w:t xml:space="preserve">pertaining </w:t>
        </w:r>
      </w:ins>
      <w:r>
        <w:t xml:space="preserve">to </w:t>
      </w:r>
      <w:del w:id="63" w:author="andrea55" w:date="2018-11-08T19:32:00Z">
        <w:r w:rsidDel="00145042">
          <w:delText xml:space="preserve">the </w:delText>
        </w:r>
      </w:del>
      <w:ins w:id="64" w:author="andrea55" w:date="2018-11-08T19:32:00Z">
        <w:r w:rsidR="00145042">
          <w:t xml:space="preserve">this </w:t>
        </w:r>
      </w:ins>
      <w:r>
        <w:t xml:space="preserve">linked data was restricted to that date. </w:t>
      </w:r>
      <w:del w:id="65" w:author="andrea55" w:date="2018-11-08T19:33:00Z">
        <w:r w:rsidDel="00145042">
          <w:delText xml:space="preserve">Population demographical </w:delText>
        </w:r>
      </w:del>
      <w:ins w:id="66" w:author="andrea55" w:date="2018-11-08T19:33:00Z">
        <w:r w:rsidR="00145042">
          <w:t xml:space="preserve">Demographical population </w:t>
        </w:r>
      </w:ins>
      <w:r>
        <w:t xml:space="preserve">data </w:t>
      </w:r>
      <w:del w:id="67" w:author="andrea55" w:date="2018-11-08T19:33:00Z">
        <w:r w:rsidDel="00145042">
          <w:delText xml:space="preserve">was </w:delText>
        </w:r>
      </w:del>
      <w:ins w:id="68" w:author="andrea55" w:date="2018-11-08T19:33:00Z">
        <w:r w:rsidR="00145042">
          <w:t xml:space="preserve">were </w:t>
        </w:r>
      </w:ins>
      <w:r>
        <w:t>acquired from Statistics Iceland (</w:t>
      </w:r>
      <w:hyperlink r:id="rId7">
        <w:r>
          <w:rPr>
            <w:rStyle w:val="Hyperlink"/>
          </w:rPr>
          <w:t>https://www.statice.is/</w:t>
        </w:r>
      </w:hyperlink>
      <w:r>
        <w:t>).</w:t>
      </w:r>
    </w:p>
    <w:p w14:paraId="4F221BCE" w14:textId="77777777" w:rsidR="00CA3E0B" w:rsidRDefault="00A364D0" w:rsidP="00145042">
      <w:pPr>
        <w:pStyle w:val="BodyText"/>
        <w:jc w:val="left"/>
        <w:rPr>
          <w:ins w:id="69" w:author="andrea55" w:date="2018-11-08T19:43:00Z"/>
        </w:rPr>
      </w:pPr>
      <w:del w:id="70" w:author="andrea55" w:date="2018-11-08T19:33:00Z">
        <w:r w:rsidDel="00145042">
          <w:delText>The data</w:delText>
        </w:r>
      </w:del>
      <w:ins w:id="71" w:author="andrea55" w:date="2018-11-08T19:33:00Z">
        <w:r w:rsidR="00145042">
          <w:t>Data were</w:t>
        </w:r>
      </w:ins>
      <w:r>
        <w:t xml:space="preserve"> </w:t>
      </w:r>
      <w:del w:id="72" w:author="andrea55" w:date="2018-11-08T19:33:00Z">
        <w:r w:rsidDel="00145042">
          <w:delText xml:space="preserve">was </w:delText>
        </w:r>
      </w:del>
      <w:r>
        <w:t xml:space="preserve">analysed </w:t>
      </w:r>
      <w:ins w:id="73" w:author="andrea55" w:date="2018-11-08T19:40:00Z">
        <w:r w:rsidR="00CA3E0B">
          <w:t>in calendar time</w:t>
        </w:r>
      </w:ins>
      <w:ins w:id="74" w:author="andrea55" w:date="2018-11-08T19:42:00Z">
        <w:r w:rsidR="00CA3E0B">
          <w:t>,</w:t>
        </w:r>
      </w:ins>
      <w:ins w:id="75" w:author="andrea55" w:date="2018-11-08T19:40:00Z">
        <w:r w:rsidR="00CA3E0B">
          <w:t xml:space="preserve"> both </w:t>
        </w:r>
      </w:ins>
      <w:r>
        <w:t xml:space="preserve">descriptively </w:t>
      </w:r>
      <w:del w:id="76" w:author="andrea55" w:date="2018-11-08T19:40:00Z">
        <w:r w:rsidDel="00CA3E0B">
          <w:delText xml:space="preserve">over calendar-time, </w:delText>
        </w:r>
      </w:del>
      <w:r>
        <w:t xml:space="preserve">and from </w:t>
      </w:r>
      <w:del w:id="77" w:author="andrea55" w:date="2018-11-08T19:40:00Z">
        <w:r w:rsidDel="00CA3E0B">
          <w:delText xml:space="preserve">a </w:delText>
        </w:r>
      </w:del>
      <w:ins w:id="78" w:author="andrea55" w:date="2018-11-08T19:40:00Z">
        <w:r w:rsidR="00CA3E0B">
          <w:t xml:space="preserve">the </w:t>
        </w:r>
      </w:ins>
      <w:del w:id="79" w:author="andrea55" w:date="2018-11-08T19:40:00Z">
        <w:r w:rsidDel="00CA3E0B">
          <w:delText xml:space="preserve">cohort </w:delText>
        </w:r>
      </w:del>
      <w:ins w:id="80" w:author="andrea55" w:date="2018-11-08T19:40:00Z">
        <w:r w:rsidR="00CA3E0B">
          <w:t xml:space="preserve">cohort's </w:t>
        </w:r>
      </w:ins>
      <w:r>
        <w:t xml:space="preserve">perspective. </w:t>
      </w:r>
      <w:del w:id="81" w:author="andrea55" w:date="2018-11-08T19:42:00Z">
        <w:r w:rsidDel="00CA3E0B">
          <w:delText xml:space="preserve">Statistical analyses were performed in R version 3.4.4. (R Core Team </w:delText>
        </w:r>
        <w:r w:rsidR="004D2E4C" w:rsidDel="00CA3E0B">
          <w:fldChar w:fldCharType="begin"/>
        </w:r>
        <w:r w:rsidR="004D2E4C" w:rsidDel="00CA3E0B">
          <w:delInstrText>HYPERLINK \l "ref-R-base" \h</w:delInstrText>
        </w:r>
        <w:r w:rsidR="004D2E4C" w:rsidDel="00CA3E0B">
          <w:fldChar w:fldCharType="separate"/>
        </w:r>
        <w:r w:rsidDel="00CA3E0B">
          <w:rPr>
            <w:rStyle w:val="Hyperlink"/>
          </w:rPr>
          <w:delText>2018</w:delText>
        </w:r>
        <w:r w:rsidR="004D2E4C" w:rsidDel="00CA3E0B">
          <w:fldChar w:fldCharType="end"/>
        </w:r>
        <w:r w:rsidDel="00CA3E0B">
          <w:delText xml:space="preserve">) using the R packages survival (Therneau </w:delText>
        </w:r>
        <w:r w:rsidR="004D2E4C" w:rsidDel="00CA3E0B">
          <w:fldChar w:fldCharType="begin"/>
        </w:r>
        <w:r w:rsidR="004D2E4C" w:rsidDel="00CA3E0B">
          <w:delInstrText>HYPERLINK \l "ref-R-survival" \h</w:delInstrText>
        </w:r>
        <w:r w:rsidR="004D2E4C" w:rsidDel="00CA3E0B">
          <w:fldChar w:fldCharType="separate"/>
        </w:r>
        <w:r w:rsidDel="00CA3E0B">
          <w:rPr>
            <w:rStyle w:val="Hyperlink"/>
          </w:rPr>
          <w:delText>2017</w:delText>
        </w:r>
        <w:r w:rsidR="004D2E4C" w:rsidDel="00CA3E0B">
          <w:fldChar w:fldCharType="end"/>
        </w:r>
        <w:r w:rsidDel="00CA3E0B">
          <w:delText xml:space="preserve">), RMS (Harrell, Jr. </w:delText>
        </w:r>
        <w:r w:rsidR="004D2E4C" w:rsidDel="00CA3E0B">
          <w:fldChar w:fldCharType="begin"/>
        </w:r>
        <w:r w:rsidR="004D2E4C" w:rsidDel="00CA3E0B">
          <w:delInstrText>HYPERLINK \l "ref-R-rms" \h</w:delInstrText>
        </w:r>
        <w:r w:rsidR="004D2E4C" w:rsidDel="00CA3E0B">
          <w:fldChar w:fldCharType="separate"/>
        </w:r>
        <w:r w:rsidDel="00CA3E0B">
          <w:rPr>
            <w:rStyle w:val="Hyperlink"/>
          </w:rPr>
          <w:delText>2018</w:delText>
        </w:r>
        <w:r w:rsidR="004D2E4C" w:rsidDel="00CA3E0B">
          <w:fldChar w:fldCharType="end"/>
        </w:r>
        <w:r w:rsidDel="00CA3E0B">
          <w:delText xml:space="preserve">) and epiR (Stevenson et al. </w:delText>
        </w:r>
        <w:r w:rsidR="004D2E4C" w:rsidDel="00CA3E0B">
          <w:fldChar w:fldCharType="begin"/>
        </w:r>
        <w:r w:rsidR="004D2E4C" w:rsidDel="00CA3E0B">
          <w:delInstrText>HYPERLINK \l "ref-R-epiR" \h</w:delInstrText>
        </w:r>
        <w:r w:rsidR="004D2E4C" w:rsidDel="00CA3E0B">
          <w:fldChar w:fldCharType="separate"/>
        </w:r>
        <w:r w:rsidDel="00CA3E0B">
          <w:rPr>
            <w:rStyle w:val="Hyperlink"/>
          </w:rPr>
          <w:delText>2017</w:delText>
        </w:r>
        <w:r w:rsidR="004D2E4C" w:rsidDel="00CA3E0B">
          <w:fldChar w:fldCharType="end"/>
        </w:r>
        <w:r w:rsidDel="00CA3E0B">
          <w:delText>). The</w:delText>
        </w:r>
      </w:del>
      <w:r>
        <w:t xml:space="preserve"> </w:t>
      </w:r>
      <w:ins w:id="82" w:author="andrea55" w:date="2018-11-08T19:43:00Z">
        <w:r w:rsidR="00CA3E0B">
          <w:t>D</w:t>
        </w:r>
      </w:ins>
      <w:del w:id="83" w:author="andrea55" w:date="2018-11-08T19:43:00Z">
        <w:r w:rsidDel="00CA3E0B">
          <w:delText>d</w:delText>
        </w:r>
      </w:del>
      <w:r>
        <w:t xml:space="preserve">escriptive analysis included all children under three years of age in Iceland. </w:t>
      </w:r>
      <w:ins w:id="84" w:author="andrea55" w:date="2018-11-08T19:43:00Z">
        <w:r w:rsidR="00CA3E0B">
          <w:t xml:space="preserve">Statistical analyses were performed in R version 3.4.4. (R Core Team </w:t>
        </w:r>
        <w:r w:rsidR="00CA3E0B">
          <w:fldChar w:fldCharType="begin"/>
        </w:r>
        <w:r w:rsidR="00CA3E0B">
          <w:instrText>HYPERLINK \l "ref-R-base" \h</w:instrText>
        </w:r>
        <w:r w:rsidR="00CA3E0B">
          <w:fldChar w:fldCharType="separate"/>
        </w:r>
        <w:r w:rsidR="00CA3E0B">
          <w:rPr>
            <w:rStyle w:val="Hyperlink"/>
          </w:rPr>
          <w:t>2018</w:t>
        </w:r>
        <w:r w:rsidR="00CA3E0B">
          <w:fldChar w:fldCharType="end"/>
        </w:r>
        <w:r w:rsidR="00CA3E0B">
          <w:t>) using the R packages survival (</w:t>
        </w:r>
        <w:proofErr w:type="spellStart"/>
        <w:r w:rsidR="00CA3E0B">
          <w:t>Therneau</w:t>
        </w:r>
        <w:proofErr w:type="spellEnd"/>
        <w:r w:rsidR="00CA3E0B">
          <w:t xml:space="preserve"> </w:t>
        </w:r>
        <w:r w:rsidR="00CA3E0B">
          <w:fldChar w:fldCharType="begin"/>
        </w:r>
        <w:r w:rsidR="00CA3E0B">
          <w:instrText>HYPERLINK \l "ref-R-survival" \h</w:instrText>
        </w:r>
        <w:r w:rsidR="00CA3E0B">
          <w:fldChar w:fldCharType="separate"/>
        </w:r>
        <w:r w:rsidR="00CA3E0B">
          <w:rPr>
            <w:rStyle w:val="Hyperlink"/>
          </w:rPr>
          <w:t>2017</w:t>
        </w:r>
        <w:r w:rsidR="00CA3E0B">
          <w:fldChar w:fldCharType="end"/>
        </w:r>
        <w:r w:rsidR="00CA3E0B">
          <w:t xml:space="preserve">), RMS (Harrell, Jr. </w:t>
        </w:r>
        <w:r w:rsidR="00CA3E0B">
          <w:fldChar w:fldCharType="begin"/>
        </w:r>
        <w:r w:rsidR="00CA3E0B">
          <w:instrText>HYPERLINK \l "ref-R-rms" \h</w:instrText>
        </w:r>
        <w:r w:rsidR="00CA3E0B">
          <w:fldChar w:fldCharType="separate"/>
        </w:r>
        <w:r w:rsidR="00CA3E0B">
          <w:rPr>
            <w:rStyle w:val="Hyperlink"/>
          </w:rPr>
          <w:t>2018</w:t>
        </w:r>
        <w:r w:rsidR="00CA3E0B">
          <w:fldChar w:fldCharType="end"/>
        </w:r>
        <w:r w:rsidR="00CA3E0B">
          <w:t xml:space="preserve">) and </w:t>
        </w:r>
        <w:proofErr w:type="spellStart"/>
        <w:r w:rsidR="00CA3E0B">
          <w:t>epiR</w:t>
        </w:r>
        <w:proofErr w:type="spellEnd"/>
        <w:r w:rsidR="00CA3E0B">
          <w:t xml:space="preserve"> (Stevenson et al. </w:t>
        </w:r>
        <w:r w:rsidR="00CA3E0B">
          <w:fldChar w:fldCharType="begin"/>
        </w:r>
        <w:r w:rsidR="00CA3E0B">
          <w:instrText>HYPERLINK \l "ref-R-epiR" \h</w:instrText>
        </w:r>
        <w:r w:rsidR="00CA3E0B">
          <w:fldChar w:fldCharType="separate"/>
        </w:r>
        <w:r w:rsidR="00CA3E0B">
          <w:rPr>
            <w:rStyle w:val="Hyperlink"/>
          </w:rPr>
          <w:t>2017</w:t>
        </w:r>
        <w:r w:rsidR="00CA3E0B">
          <w:fldChar w:fldCharType="end"/>
        </w:r>
        <w:r w:rsidR="00CA3E0B">
          <w:t>).</w:t>
        </w:r>
      </w:ins>
    </w:p>
    <w:p w14:paraId="6A918367" w14:textId="77777777" w:rsidR="004D2E4C" w:rsidRDefault="00A364D0" w:rsidP="00145042">
      <w:pPr>
        <w:pStyle w:val="BodyText"/>
        <w:jc w:val="left"/>
      </w:pPr>
      <w:r>
        <w:t xml:space="preserve">Based on a previously published study, all filled antimicrobial prescriptions </w:t>
      </w:r>
      <w:del w:id="85" w:author="andrea55" w:date="2018-11-08T19:41:00Z">
        <w:r w:rsidDel="00CA3E0B">
          <w:delText xml:space="preserve">was </w:delText>
        </w:r>
      </w:del>
      <w:ins w:id="86" w:author="andrea55" w:date="2018-11-08T19:41:00Z">
        <w:r w:rsidR="00CA3E0B">
          <w:t xml:space="preserve">were </w:t>
        </w:r>
      </w:ins>
      <w:r>
        <w:t xml:space="preserve">classified into one of six categories; first and second line </w:t>
      </w:r>
      <w:proofErr w:type="spellStart"/>
      <w:r>
        <w:t>penicillins</w:t>
      </w:r>
      <w:proofErr w:type="spellEnd"/>
      <w:r>
        <w:t xml:space="preserve">, first and second generation macrolides, </w:t>
      </w:r>
      <w:proofErr w:type="spellStart"/>
      <w:r>
        <w:t>cephalosporins</w:t>
      </w:r>
      <w:proofErr w:type="spellEnd"/>
      <w:r>
        <w:t xml:space="preserve">, and </w:t>
      </w:r>
      <w:ins w:id="87" w:author="andrea55" w:date="2018-11-08T20:07:00Z">
        <w:r w:rsidR="007A1CB0">
          <w:t xml:space="preserve">finally, all </w:t>
        </w:r>
      </w:ins>
      <w:r>
        <w:t xml:space="preserve">others (Youngster et al. </w:t>
      </w:r>
      <w:hyperlink w:anchor="ref-Youngster2017">
        <w:r>
          <w:rPr>
            <w:rStyle w:val="Hyperlink"/>
          </w:rPr>
          <w:t>2017</w:t>
        </w:r>
      </w:hyperlink>
      <w:r>
        <w:t>). The proportion of prescriptions within each category was calculated by calendar-year. Five diagnostic-groups were defined</w:t>
      </w:r>
      <w:ins w:id="88" w:author="andrea55" w:date="2018-11-08T19:44:00Z">
        <w:r w:rsidR="00CA3E0B">
          <w:t>,</w:t>
        </w:r>
      </w:ins>
      <w:r>
        <w:t xml:space="preserve"> based on primary care ICD-10 diagnoses, and the proportion of cases resulting in </w:t>
      </w:r>
      <w:del w:id="89" w:author="andrea55" w:date="2018-11-08T20:08:00Z">
        <w:r w:rsidDel="007A1CB0">
          <w:lastRenderedPageBreak/>
          <w:delText xml:space="preserve">an </w:delText>
        </w:r>
      </w:del>
      <w:r>
        <w:t xml:space="preserve">antimicrobial prescription was calculated per calendar-year. The </w:t>
      </w:r>
      <w:ins w:id="90" w:author="andrea55" w:date="2018-11-08T19:45:00Z">
        <w:r w:rsidR="00CA3E0B">
          <w:t xml:space="preserve">five diagnostic </w:t>
        </w:r>
      </w:ins>
      <w:r>
        <w:t xml:space="preserve">groups </w:t>
      </w:r>
      <w:ins w:id="91" w:author="andrea55" w:date="2018-11-08T19:45:00Z">
        <w:r w:rsidR="00CA3E0B">
          <w:t xml:space="preserve">defined </w:t>
        </w:r>
      </w:ins>
      <w:r>
        <w:t xml:space="preserve">were </w:t>
      </w:r>
      <w:ins w:id="92" w:author="andrea55" w:date="2018-11-08T19:45:00Z">
        <w:r w:rsidR="00CA3E0B">
          <w:t xml:space="preserve">1.) </w:t>
        </w:r>
      </w:ins>
      <w:r>
        <w:t xml:space="preserve">Acute upper respiratory infections (J00-J06), </w:t>
      </w:r>
      <w:ins w:id="93" w:author="andrea55" w:date="2018-11-08T19:45:00Z">
        <w:r w:rsidR="00CA3E0B">
          <w:t xml:space="preserve">2,) </w:t>
        </w:r>
      </w:ins>
      <w:r>
        <w:t xml:space="preserve">Influenza and pneumonia (J09-J18), </w:t>
      </w:r>
      <w:ins w:id="94" w:author="andrea55" w:date="2018-11-08T19:45:00Z">
        <w:r w:rsidR="00CA3E0B">
          <w:t xml:space="preserve">3.) </w:t>
        </w:r>
      </w:ins>
      <w:r>
        <w:t xml:space="preserve">Other acute lower respiratory infections (J20-J22), </w:t>
      </w:r>
      <w:ins w:id="95" w:author="andrea55" w:date="2018-11-08T19:45:00Z">
        <w:r w:rsidR="00CA3E0B">
          <w:t xml:space="preserve">4.) </w:t>
        </w:r>
      </w:ins>
      <w:r>
        <w:t xml:space="preserve">AOM (H65, H66 and H72) and </w:t>
      </w:r>
      <w:ins w:id="96" w:author="andrea55" w:date="2018-11-08T19:45:00Z">
        <w:r w:rsidR="00CA3E0B">
          <w:t xml:space="preserve">5.) </w:t>
        </w:r>
      </w:ins>
      <w:r>
        <w:t>Other viral infections (B34).</w:t>
      </w:r>
    </w:p>
    <w:p w14:paraId="6B6AF0E4" w14:textId="77777777" w:rsidR="004D2E4C" w:rsidRDefault="00A364D0" w:rsidP="00145042">
      <w:pPr>
        <w:pStyle w:val="BodyText"/>
        <w:jc w:val="left"/>
      </w:pPr>
      <w:r>
        <w:t xml:space="preserve">Birth-cohorts were compared </w:t>
      </w:r>
      <w:ins w:id="97" w:author="andrea55" w:date="2018-11-08T19:46:00Z">
        <w:r w:rsidR="00CA3E0B">
          <w:t xml:space="preserve">either </w:t>
        </w:r>
      </w:ins>
      <w:r>
        <w:t>individually</w:t>
      </w:r>
      <w:ins w:id="98" w:author="andrea55" w:date="2018-11-08T19:46:00Z">
        <w:r w:rsidR="00CA3E0B">
          <w:t>,</w:t>
        </w:r>
      </w:ins>
      <w:r>
        <w:t xml:space="preserve"> or grouped by vaccine eligibility. In the individual birth-cohort analysis, each birth-cohort was compared to the 2010 cohort</w:t>
      </w:r>
      <w:del w:id="99" w:author="andrea55" w:date="2018-11-08T19:46:00Z">
        <w:r w:rsidDel="00CA3E0B">
          <w:delText xml:space="preserve"> –</w:delText>
        </w:r>
      </w:del>
      <w:ins w:id="100" w:author="andrea55" w:date="2018-11-08T19:46:00Z">
        <w:r w:rsidR="00CA3E0B">
          <w:t xml:space="preserve"> </w:t>
        </w:r>
        <w:proofErr w:type="spellStart"/>
        <w:r w:rsidR="00CA3E0B">
          <w:t>ie</w:t>
        </w:r>
        <w:proofErr w:type="spellEnd"/>
        <w:r w:rsidR="00CA3E0B">
          <w:t>.</w:t>
        </w:r>
      </w:ins>
      <w:r>
        <w:t xml:space="preserve"> the last vaccine non-eligible cohort. Birth-cohorts 2011–2015 were grouped as vaccine-eligible cohorts (VEC), and birth-cohorts 2005–2010 as vaccine non-eligible cohorts (VNEC). The incidence rate (</w:t>
      </w:r>
      <m:oMath>
        <m:r>
          <w:rPr>
            <w:rFonts w:ascii="Cambria Math" w:hAnsi="Cambria Math"/>
          </w:rPr>
          <m:t>IR</m:t>
        </m:r>
      </m:oMath>
      <w:r>
        <w:t>) of antimicrobial prescriptions per 100 person-years was calculated in six-month age-brackets for each birth-cohort</w:t>
      </w:r>
      <w:ins w:id="101" w:author="andrea55" w:date="2018-11-08T19:47:00Z">
        <w:r w:rsidR="00CA3E0B">
          <w:t xml:space="preserve">. </w:t>
        </w:r>
      </w:ins>
      <w:del w:id="102" w:author="andrea55" w:date="2018-11-08T19:47:00Z">
        <w:r w:rsidDel="00CA3E0B">
          <w:delText xml:space="preserve"> and</w:delText>
        </w:r>
      </w:del>
      <w:r>
        <w:t xml:space="preserve"> 95% confidence intervals </w:t>
      </w:r>
      <w:ins w:id="103" w:author="andrea55" w:date="2018-11-08T19:47:00Z">
        <w:r w:rsidR="00CA3E0B">
          <w:t xml:space="preserve">were </w:t>
        </w:r>
      </w:ins>
      <w:r>
        <w:t xml:space="preserve">estimated using the Wald method (Kirkwood and Sterne </w:t>
      </w:r>
      <w:hyperlink w:anchor="ref-Kirkwood2003">
        <w:r>
          <w:rPr>
            <w:rStyle w:val="Hyperlink"/>
          </w:rPr>
          <w:t>2003</w:t>
        </w:r>
      </w:hyperlink>
      <w:r>
        <w:t>). Incidence rate ratios (</w:t>
      </w:r>
      <m:oMath>
        <m:r>
          <w:rPr>
            <w:rFonts w:ascii="Cambria Math" w:hAnsi="Cambria Math"/>
          </w:rPr>
          <m:t>IRR</m:t>
        </m:r>
      </m:oMath>
      <w:r>
        <w:t>) between the VNEC and the VEC were estimated</w:t>
      </w:r>
      <w:ins w:id="104" w:author="andrea55" w:date="2018-11-08T19:47:00Z">
        <w:r w:rsidR="00CA3E0B">
          <w:t>,</w:t>
        </w:r>
      </w:ins>
      <w:r>
        <w:t xml:space="preserve"> and </w:t>
      </w:r>
      <w:ins w:id="105" w:author="andrea55" w:date="2018-11-08T19:47:00Z">
        <w:r w:rsidR="00CA3E0B">
          <w:t xml:space="preserve">a </w:t>
        </w:r>
      </w:ins>
      <w:r>
        <w:t>95% confidence interval</w:t>
      </w:r>
      <w:ins w:id="106" w:author="andrea55" w:date="2018-11-08T19:48:00Z">
        <w:r w:rsidR="00CA3E0B">
          <w:t xml:space="preserve"> was </w:t>
        </w:r>
      </w:ins>
      <w:del w:id="107" w:author="andrea55" w:date="2018-11-08T19:48:00Z">
        <w:r w:rsidDel="00CA3E0B">
          <w:delText>s</w:delText>
        </w:r>
      </w:del>
      <w:r>
        <w:t xml:space="preserve"> calculated assuming Poisson variance. The cumulative proportion of children who had filled at least one antimicrobial prescription by three years of age</w:t>
      </w:r>
      <w:ins w:id="108" w:author="andrea55" w:date="2018-11-08T19:48:00Z">
        <w:r w:rsidR="00CA3E0B">
          <w:t>,</w:t>
        </w:r>
      </w:ins>
      <w:r>
        <w:t xml:space="preserve"> was calculated and compared between the VEC and VNEC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homogeneity. The cumulative number of prescriptions by three years of age per child</w:t>
      </w:r>
      <w:ins w:id="109" w:author="andrea55" w:date="2018-11-08T19:48:00Z">
        <w:r w:rsidR="00CA3E0B">
          <w:t>,</w:t>
        </w:r>
      </w:ins>
      <w:r>
        <w:t xml:space="preserve"> was categorized as &lt;1, 1–4, 5–9, 10–14 and ≥ 15 </w:t>
      </w:r>
      <w:proofErr w:type="spellStart"/>
      <w:r>
        <w:t>prescriptions</w:t>
      </w:r>
      <w:del w:id="110" w:author="andrea55" w:date="2018-11-08T19:48:00Z">
        <w:r w:rsidDel="00CA3E0B">
          <w:delText>, and the</w:delText>
        </w:r>
      </w:del>
      <w:ins w:id="111" w:author="andrea55" w:date="2018-11-08T19:48:00Z">
        <w:r w:rsidR="00CA3E0B">
          <w:t>.The</w:t>
        </w:r>
      </w:ins>
      <w:proofErr w:type="spellEnd"/>
      <w:r>
        <w:t xml:space="preserve"> ratio between VNEC and VEC was calculated for each </w:t>
      </w:r>
      <w:ins w:id="112" w:author="andrea55" w:date="2018-11-08T19:48:00Z">
        <w:r w:rsidR="00CA3E0B">
          <w:t xml:space="preserve">of these </w:t>
        </w:r>
      </w:ins>
      <w:r>
        <w:t>categor</w:t>
      </w:r>
      <w:ins w:id="113" w:author="andrea55" w:date="2018-11-08T19:49:00Z">
        <w:r w:rsidR="00CA3E0B">
          <w:t>ies</w:t>
        </w:r>
      </w:ins>
      <w:del w:id="114" w:author="andrea55" w:date="2018-11-08T19:49:00Z">
        <w:r w:rsidDel="00CA3E0B">
          <w:delText>y</w:delText>
        </w:r>
      </w:del>
      <w:r>
        <w:t>. The 2014 and 2015-cohorts were excluded from the cumulative analyses, as they did not have the full three-year follow-up time.</w:t>
      </w:r>
    </w:p>
    <w:p w14:paraId="00A838F1" w14:textId="77777777" w:rsidR="004D2E4C" w:rsidRDefault="00A364D0" w:rsidP="00145042">
      <w:pPr>
        <w:pStyle w:val="BodyText"/>
        <w:jc w:val="left"/>
      </w:pPr>
      <w:r>
        <w:t xml:space="preserve">The Andersen-Gill time-to-event model was fitted to </w:t>
      </w:r>
      <w:del w:id="115" w:author="andrea55" w:date="2018-11-08T20:10:00Z">
        <w:r w:rsidDel="00F92665">
          <w:delText xml:space="preserve">the </w:delText>
        </w:r>
      </w:del>
      <w:r>
        <w:t xml:space="preserve">individual level data (Andersen and Gill </w:t>
      </w:r>
      <w:hyperlink w:anchor="ref-Andersen1982">
        <w:r>
          <w:rPr>
            <w:rStyle w:val="Hyperlink"/>
          </w:rPr>
          <w:t>1982</w:t>
        </w:r>
      </w:hyperlink>
      <w:r>
        <w:t>). It was used to estimate the hazard ratio (</w:t>
      </w:r>
      <m:oMath>
        <m:r>
          <w:rPr>
            <w:rFonts w:ascii="Cambria Math" w:hAnsi="Cambria Math"/>
          </w:rPr>
          <m:t>HR</m:t>
        </m:r>
      </m:oMath>
      <w:r>
        <w:t xml:space="preserve">) of antimicrobial prescription between </w:t>
      </w:r>
      <w:del w:id="116" w:author="andrea55" w:date="2018-11-08T19:49:00Z">
        <w:r w:rsidDel="00CA3E0B">
          <w:delText xml:space="preserve">the </w:delText>
        </w:r>
      </w:del>
      <w:ins w:id="117" w:author="andrea55" w:date="2018-11-08T19:49:00Z">
        <w:r w:rsidR="00CA3E0B">
          <w:t xml:space="preserve">those </w:t>
        </w:r>
      </w:ins>
      <w:r>
        <w:t>study birth-</w:t>
      </w:r>
      <w:proofErr w:type="spellStart"/>
      <w:r>
        <w:t>cohorts</w:t>
      </w:r>
      <w:del w:id="118" w:author="andrea55" w:date="2018-11-08T19:49:00Z">
        <w:r w:rsidDel="00CA3E0B">
          <w:delText xml:space="preserve">, </w:delText>
        </w:r>
      </w:del>
      <w:r>
        <w:t>which</w:t>
      </w:r>
      <w:proofErr w:type="spellEnd"/>
      <w:r>
        <w:t xml:space="preserve"> were included in the model as a categorical variable. </w:t>
      </w:r>
      <w:del w:id="119" w:author="andrea55" w:date="2018-11-08T19:50:00Z">
        <w:r w:rsidDel="003A76B7">
          <w:delText>The effect of age</w:delText>
        </w:r>
      </w:del>
      <w:ins w:id="120" w:author="andrea55" w:date="2018-11-08T19:50:00Z">
        <w:r w:rsidR="003A76B7">
          <w:t>Age</w:t>
        </w:r>
      </w:ins>
      <w:r>
        <w:t xml:space="preserve"> was accounted for by </w:t>
      </w:r>
      <w:del w:id="121" w:author="andrea55" w:date="2018-11-08T20:10:00Z">
        <w:r w:rsidDel="00402069">
          <w:delText xml:space="preserve">setting </w:delText>
        </w:r>
      </w:del>
      <w:ins w:id="122" w:author="andrea55" w:date="2018-11-08T20:10:00Z">
        <w:r w:rsidR="00402069">
          <w:t xml:space="preserve">defining it </w:t>
        </w:r>
      </w:ins>
      <w:del w:id="123" w:author="andrea55" w:date="2018-11-08T20:10:00Z">
        <w:r w:rsidDel="00402069">
          <w:delText xml:space="preserve">age </w:delText>
        </w:r>
      </w:del>
      <w:r>
        <w:t>as the model’s underlying measurement of time</w:t>
      </w:r>
      <w:ins w:id="124" w:author="andrea55" w:date="2018-11-08T19:50:00Z">
        <w:r w:rsidR="003A76B7">
          <w:t xml:space="preserve">. </w:t>
        </w:r>
      </w:ins>
      <w:r>
        <w:t xml:space="preserve"> </w:t>
      </w:r>
      <w:del w:id="125" w:author="andrea55" w:date="2018-11-08T19:51:00Z">
        <w:r w:rsidDel="003A76B7">
          <w:delText>and stratification</w:delText>
        </w:r>
      </w:del>
      <w:ins w:id="126" w:author="andrea55" w:date="2018-11-08T19:51:00Z">
        <w:r w:rsidR="003A76B7">
          <w:t>Stratification</w:t>
        </w:r>
      </w:ins>
      <w:r>
        <w:t xml:space="preserve"> by gender allowed for independent baseline hazards. The number of previous antimicrobial prescriptions was included in the model</w:t>
      </w:r>
      <w:ins w:id="127" w:author="andrea55" w:date="2018-11-08T19:52:00Z">
        <w:r w:rsidR="003A76B7">
          <w:t>,</w:t>
        </w:r>
      </w:ins>
      <w:r>
        <w:t xml:space="preserve"> </w:t>
      </w:r>
      <w:del w:id="128" w:author="andrea55" w:date="2018-11-08T19:51:00Z">
        <w:r w:rsidDel="003A76B7">
          <w:delText xml:space="preserve">and </w:delText>
        </w:r>
      </w:del>
      <w:ins w:id="129" w:author="andrea55" w:date="2018-11-08T19:51:00Z">
        <w:r w:rsidR="003A76B7">
          <w:t xml:space="preserve">with </w:t>
        </w:r>
      </w:ins>
      <w:r>
        <w:t xml:space="preserve">its relationship allowed to be non-linear </w:t>
      </w:r>
      <w:del w:id="130" w:author="andrea55" w:date="2018-11-08T19:52:00Z">
        <w:r w:rsidDel="003A76B7">
          <w:delText xml:space="preserve">by means of restricted </w:delText>
        </w:r>
      </w:del>
      <w:ins w:id="131" w:author="andrea55" w:date="2018-11-08T19:52:00Z">
        <w:r w:rsidR="003A76B7">
          <w:t xml:space="preserve">through </w:t>
        </w:r>
      </w:ins>
      <w:ins w:id="132" w:author="andrea55" w:date="2018-11-08T20:11:00Z">
        <w:r w:rsidR="00402069">
          <w:t xml:space="preserve">the </w:t>
        </w:r>
      </w:ins>
      <w:ins w:id="133" w:author="andrea55" w:date="2018-11-08T19:52:00Z">
        <w:r w:rsidR="003A76B7">
          <w:t xml:space="preserve">restriction of </w:t>
        </w:r>
      </w:ins>
      <w:r>
        <w:t>cubic splines. Lin and Wei (</w:t>
      </w:r>
      <w:hyperlink w:anchor="ref-Lin1989">
        <w:r>
          <w:rPr>
            <w:rStyle w:val="Hyperlink"/>
          </w:rPr>
          <w:t>1989</w:t>
        </w:r>
      </w:hyperlink>
      <w:r>
        <w:t>) robust sandwich variance estimates were</w:t>
      </w:r>
      <w:del w:id="134" w:author="andrea55" w:date="2018-11-08T19:53:00Z">
        <w:r w:rsidDel="003A76B7">
          <w:delText xml:space="preserve"> included</w:delText>
        </w:r>
      </w:del>
      <w:ins w:id="135" w:author="andrea55" w:date="2018-11-08T19:53:00Z">
        <w:r w:rsidR="003A76B7">
          <w:t xml:space="preserve"> applied</w:t>
        </w:r>
      </w:ins>
      <w:r>
        <w:t xml:space="preserve"> to account for successive prescriptions </w:t>
      </w:r>
      <w:del w:id="136" w:author="andrea55" w:date="2018-11-08T19:53:00Z">
        <w:r w:rsidDel="003A76B7">
          <w:delText xml:space="preserve">filled </w:delText>
        </w:r>
      </w:del>
      <w:r>
        <w:t>by the same child.</w:t>
      </w:r>
    </w:p>
    <w:p w14:paraId="509D2E6C" w14:textId="77777777" w:rsidR="004D2E4C" w:rsidRDefault="00A364D0" w:rsidP="00145042">
      <w:pPr>
        <w:pStyle w:val="BodyText"/>
        <w:jc w:val="left"/>
      </w:pPr>
      <w:r>
        <w:t xml:space="preserve">The impact of PHiD-CV10 on outpatient antimicrobial prescriptions was estimated as 1 – (the hazard ratio between the last vaccine </w:t>
      </w:r>
      <w:r>
        <w:lastRenderedPageBreak/>
        <w:t>eligible and vaccine non-eligible cohorts) × 100%. The impact on each successive prescription was also estimated. Finally, the mean number of antimicrobial prescriptions for each gender and vaccine-cohort was calculated as a function of age</w:t>
      </w:r>
      <w:ins w:id="137" w:author="andrea55" w:date="2018-11-08T19:54:00Z">
        <w:r w:rsidR="003A76B7">
          <w:t>,</w:t>
        </w:r>
      </w:ins>
      <w:r>
        <w:t xml:space="preserve"> using the generalized Nelson-Aalen estimate. </w:t>
      </w:r>
      <w:del w:id="138" w:author="andrea55" w:date="2018-11-08T19:55:00Z">
        <w:r w:rsidDel="003A76B7">
          <w:delText>This was used to</w:delText>
        </w:r>
      </w:del>
      <w:ins w:id="139" w:author="andrea55" w:date="2018-11-08T19:55:00Z">
        <w:r w:rsidR="003A76B7">
          <w:t>To</w:t>
        </w:r>
      </w:ins>
      <w:r>
        <w:t xml:space="preserve"> estimate the absolute number of prevented antimicrobial prescriptions during the first seven years of the intervention</w:t>
      </w:r>
      <w:ins w:id="140" w:author="andrea55" w:date="2018-11-08T19:59:00Z">
        <w:r w:rsidR="003A76B7">
          <w:t xml:space="preserve">, the following formula was utilized; </w:t>
        </w:r>
      </w:ins>
      <w:ins w:id="141" w:author="andrea55" w:date="2018-11-08T20:00:00Z">
        <w:r w:rsidR="007A1CB0">
          <w:t>first,</w:t>
        </w:r>
      </w:ins>
      <w:ins w:id="142" w:author="andrea55" w:date="2018-11-08T19:59:00Z">
        <w:r w:rsidR="003A76B7">
          <w:t xml:space="preserve"> </w:t>
        </w:r>
      </w:ins>
      <w:ins w:id="143" w:author="andrea55" w:date="2018-11-08T20:01:00Z">
        <w:r w:rsidR="007A1CB0">
          <w:t>the expected</w:t>
        </w:r>
      </w:ins>
      <w:ins w:id="144" w:author="andrea55" w:date="2018-11-08T19:59:00Z">
        <w:r w:rsidR="003A76B7">
          <w:t xml:space="preserve"> number of </w:t>
        </w:r>
      </w:ins>
      <w:ins w:id="145" w:author="andrea55" w:date="2018-11-08T20:00:00Z">
        <w:r w:rsidR="007A1CB0">
          <w:t>prescriptions per child</w:t>
        </w:r>
      </w:ins>
      <w:r>
        <w:t xml:space="preserve"> </w:t>
      </w:r>
      <w:ins w:id="146" w:author="andrea55" w:date="2018-11-08T20:01:00Z">
        <w:r w:rsidR="007A1CB0">
          <w:t xml:space="preserve">was added together, using the VNEC estimate of the mean. </w:t>
        </w:r>
      </w:ins>
      <w:ins w:id="147" w:author="andrea55" w:date="2018-11-08T20:02:00Z">
        <w:r w:rsidR="007A1CB0">
          <w:t>Subtracted from that total was the expected number of prescriptions per child using the VEC estimate of the mean.</w:t>
        </w:r>
      </w:ins>
      <w:ins w:id="148" w:author="andrea55" w:date="2018-11-08T20:01:00Z">
        <w:r w:rsidR="007A1CB0">
          <w:t xml:space="preserve"> </w:t>
        </w:r>
      </w:ins>
      <w:del w:id="149" w:author="andrea55" w:date="2018-11-08T20:03:00Z">
        <w:r w:rsidDel="007A1CB0">
          <w:delText xml:space="preserve">by adding together the expected number of prescriptions per child using the VNEC estimate of the mean and subtracting the expected number of prescriptions per child using the VEC estimate of the mean. </w:delText>
        </w:r>
      </w:del>
      <w:r>
        <w:t>The absolute rate reduction was calculated by dividing this estimate with the number of person-years at-risk in the VEC. A sub-analysis was performed to estimate the vaccine impact against AOM-associated antimicrobial prescriptions. The same regression methodology was applied to a subset of the prescriptions</w:t>
      </w:r>
      <w:ins w:id="150" w:author="andrea55" w:date="2018-11-08T20:03:00Z">
        <w:r w:rsidR="007A1CB0">
          <w:t>, specifically those</w:t>
        </w:r>
      </w:ins>
      <w:r>
        <w:t xml:space="preserve"> </w:t>
      </w:r>
      <w:del w:id="151" w:author="andrea55" w:date="2018-11-08T20:03:00Z">
        <w:r w:rsidDel="007A1CB0">
          <w:delText xml:space="preserve">which were </w:delText>
        </w:r>
      </w:del>
      <w:r>
        <w:t xml:space="preserve">linked to </w:t>
      </w:r>
      <w:del w:id="152" w:author="andrea55" w:date="2018-11-08T20:03:00Z">
        <w:r w:rsidDel="007A1CB0">
          <w:delText xml:space="preserve">a </w:delText>
        </w:r>
      </w:del>
      <w:r>
        <w:t>primary care physician visit</w:t>
      </w:r>
      <w:ins w:id="153" w:author="andrea55" w:date="2018-11-08T20:04:00Z">
        <w:r w:rsidR="007A1CB0">
          <w:t xml:space="preserve">s resulting in </w:t>
        </w:r>
      </w:ins>
      <w:r>
        <w:t xml:space="preserve"> </w:t>
      </w:r>
      <w:del w:id="154" w:author="andrea55" w:date="2018-11-08T20:04:00Z">
        <w:r w:rsidDel="007A1CB0">
          <w:delText xml:space="preserve">with </w:delText>
        </w:r>
      </w:del>
      <w:r>
        <w:t>a diagnosis of AOM. Vaccine impact was similarly estimated as 1 – (the hazard ratio between the last vaccine eligible cohort and the reference cohort) × 100%</w:t>
      </w:r>
    </w:p>
    <w:p w14:paraId="390AB9E8" w14:textId="77777777" w:rsidR="004D2E4C" w:rsidRDefault="00A364D0" w:rsidP="00145042">
      <w:pPr>
        <w:pStyle w:val="Heading1"/>
      </w:pPr>
      <w:bookmarkStart w:id="155" w:name="results"/>
      <w:bookmarkEnd w:id="155"/>
      <w:r>
        <w:t>Results</w:t>
      </w:r>
    </w:p>
    <w:p w14:paraId="6B8AC1F6" w14:textId="77777777" w:rsidR="004D2E4C" w:rsidRDefault="00A364D0" w:rsidP="00145042">
      <w:pPr>
        <w:pStyle w:val="Heading2"/>
      </w:pPr>
      <w:bookmarkStart w:id="156" w:name="paper-1-1"/>
      <w:bookmarkEnd w:id="156"/>
      <w:r>
        <w:t>Paper 1</w:t>
      </w:r>
    </w:p>
    <w:p w14:paraId="453FDB8D" w14:textId="77777777" w:rsidR="004D2E4C" w:rsidRDefault="00A364D0" w:rsidP="00145042">
      <w:pPr>
        <w:pStyle w:val="Heading1"/>
      </w:pPr>
      <w:bookmarkStart w:id="157" w:name="discussion"/>
      <w:bookmarkEnd w:id="157"/>
      <w:r>
        <w:t>Discussion</w:t>
      </w:r>
    </w:p>
    <w:p w14:paraId="3DD67A54" w14:textId="77777777" w:rsidR="004D2E4C" w:rsidRDefault="00A364D0" w:rsidP="00145042">
      <w:pPr>
        <w:jc w:val="left"/>
      </w:pPr>
      <w:r>
        <w:t xml:space="preserve">Andersen, P. K., and R. D. Gill. 1982. “Cox’s Regression Model for Counting Processes: A Large Sample Study.” </w:t>
      </w:r>
      <w:r>
        <w:rPr>
          <w:i/>
        </w:rPr>
        <w:t>The Annals of Statistics</w:t>
      </w:r>
      <w:r>
        <w:t xml:space="preserve"> 10 (4): 1100–1120. doi:</w:t>
      </w:r>
      <w:hyperlink r:id="rId8">
        <w:r>
          <w:rPr>
            <w:rStyle w:val="Hyperlink"/>
          </w:rPr>
          <w:t>10.1214/</w:t>
        </w:r>
        <w:proofErr w:type="spellStart"/>
        <w:r>
          <w:rPr>
            <w:rStyle w:val="Hyperlink"/>
          </w:rPr>
          <w:t>aos</w:t>
        </w:r>
        <w:proofErr w:type="spellEnd"/>
        <w:r>
          <w:rPr>
            <w:rStyle w:val="Hyperlink"/>
          </w:rPr>
          <w:t>/1176345976</w:t>
        </w:r>
      </w:hyperlink>
      <w:r>
        <w:t>.</w:t>
      </w:r>
    </w:p>
    <w:p w14:paraId="681FB4A4" w14:textId="77777777" w:rsidR="004D2E4C" w:rsidRDefault="00A364D0" w:rsidP="00145042">
      <w:pPr>
        <w:jc w:val="left"/>
      </w:pPr>
      <w:r>
        <w:t xml:space="preserve">Harrell, Jr., Frank E. 2018. </w:t>
      </w:r>
      <w:proofErr w:type="spellStart"/>
      <w:r>
        <w:rPr>
          <w:i/>
        </w:rPr>
        <w:t>Rms</w:t>
      </w:r>
      <w:proofErr w:type="spellEnd"/>
      <w:r>
        <w:rPr>
          <w:i/>
        </w:rPr>
        <w:t>: Regression Modeling Strategies</w:t>
      </w:r>
      <w:r>
        <w:t xml:space="preserve">. </w:t>
      </w:r>
      <w:hyperlink r:id="rId9">
        <w:r>
          <w:rPr>
            <w:rStyle w:val="Hyperlink"/>
          </w:rPr>
          <w:t>https://CRAN.R-project.org/package=rms</w:t>
        </w:r>
      </w:hyperlink>
      <w:r>
        <w:t>.</w:t>
      </w:r>
    </w:p>
    <w:p w14:paraId="2361E666" w14:textId="77777777" w:rsidR="004D2E4C" w:rsidRDefault="00A364D0" w:rsidP="00145042">
      <w:pPr>
        <w:jc w:val="left"/>
      </w:pPr>
      <w:r>
        <w:t xml:space="preserve">Kirkwood, BR, and JAC Sterne. 2003. </w:t>
      </w:r>
      <w:r>
        <w:rPr>
          <w:i/>
        </w:rPr>
        <w:t>Essential medical statistics</w:t>
      </w:r>
      <w:r>
        <w:t xml:space="preserve">. Edited by Fiona </w:t>
      </w:r>
      <w:proofErr w:type="spellStart"/>
      <w:r>
        <w:t>Goodgame</w:t>
      </w:r>
      <w:proofErr w:type="spellEnd"/>
      <w:r>
        <w:t>. 2nd ed. Oxford: Blackwell Science. doi:</w:t>
      </w:r>
      <w:hyperlink r:id="rId10">
        <w:r>
          <w:rPr>
            <w:rStyle w:val="Hyperlink"/>
          </w:rPr>
          <w:t>10.1002/sim.1961</w:t>
        </w:r>
      </w:hyperlink>
      <w:r>
        <w:t>.</w:t>
      </w:r>
    </w:p>
    <w:p w14:paraId="7DD0A354" w14:textId="77777777" w:rsidR="004D2E4C" w:rsidRDefault="00A364D0" w:rsidP="00145042">
      <w:pPr>
        <w:jc w:val="left"/>
      </w:pPr>
      <w:r>
        <w:lastRenderedPageBreak/>
        <w:t xml:space="preserve">Lin, D. Y., and L. J. Wei. 1989. “The Robust Inference for the Cox Proportional Hazards Model.” </w:t>
      </w:r>
      <w:r>
        <w:rPr>
          <w:i/>
        </w:rPr>
        <w:t>Journal of the American Statistical Association</w:t>
      </w:r>
      <w:r>
        <w:t xml:space="preserve"> 84 (408): 1074–8. doi:</w:t>
      </w:r>
      <w:hyperlink r:id="rId11">
        <w:r>
          <w:rPr>
            <w:rStyle w:val="Hyperlink"/>
          </w:rPr>
          <w:t>10.1080/01621459.1989.10478874</w:t>
        </w:r>
      </w:hyperlink>
      <w:r>
        <w:t>.</w:t>
      </w:r>
    </w:p>
    <w:p w14:paraId="4816CA45" w14:textId="77777777" w:rsidR="004D2E4C" w:rsidRDefault="00A364D0" w:rsidP="00145042">
      <w:pPr>
        <w:jc w:val="left"/>
      </w:pPr>
      <w:r>
        <w:t xml:space="preserve">R Core Team. 2018. </w:t>
      </w:r>
      <w:r>
        <w:rPr>
          <w:i/>
        </w:rPr>
        <w:t>R: A Language and Environment for Statistical Computing</w:t>
      </w:r>
      <w:r>
        <w:t xml:space="preserve">. Vienna, Austria: R Foundation for Statistical Computing. </w:t>
      </w:r>
      <w:hyperlink r:id="rId12">
        <w:r>
          <w:rPr>
            <w:rStyle w:val="Hyperlink"/>
          </w:rPr>
          <w:t>https://www.R-project.org/</w:t>
        </w:r>
      </w:hyperlink>
      <w:r>
        <w:t>.</w:t>
      </w:r>
    </w:p>
    <w:p w14:paraId="2D5AA38A" w14:textId="77777777" w:rsidR="004D2E4C" w:rsidRDefault="00A364D0" w:rsidP="00145042">
      <w:pPr>
        <w:jc w:val="left"/>
      </w:pPr>
      <w:r>
        <w:t xml:space="preserve">Stevenson, Mark, </w:t>
      </w:r>
      <w:proofErr w:type="spellStart"/>
      <w:r>
        <w:t>Telmo</w:t>
      </w:r>
      <w:proofErr w:type="spellEnd"/>
      <w:r>
        <w:t xml:space="preserve"> </w:t>
      </w:r>
      <w:proofErr w:type="spellStart"/>
      <w:r>
        <w:t>Nunes</w:t>
      </w:r>
      <w:proofErr w:type="spellEnd"/>
      <w:r>
        <w:t xml:space="preserve">, Cord </w:t>
      </w:r>
      <w:proofErr w:type="spellStart"/>
      <w:r>
        <w:t>Heuer</w:t>
      </w:r>
      <w:proofErr w:type="spellEnd"/>
      <w:r>
        <w:t xml:space="preserve">, Jonathon Marshall, Javier Sanchez, Ron Thornton, </w:t>
      </w:r>
      <w:proofErr w:type="spellStart"/>
      <w:r>
        <w:t>Jeno</w:t>
      </w:r>
      <w:proofErr w:type="spellEnd"/>
      <w:r>
        <w:t xml:space="preserve"> </w:t>
      </w:r>
      <w:proofErr w:type="spellStart"/>
      <w:r>
        <w:t>Reiczigel</w:t>
      </w:r>
      <w:proofErr w:type="spellEnd"/>
      <w:r>
        <w:t xml:space="preserve">, Jim Robison-Cox, Paola </w:t>
      </w:r>
      <w:proofErr w:type="spellStart"/>
      <w:r>
        <w:t>Sebastiani</w:t>
      </w:r>
      <w:proofErr w:type="spellEnd"/>
      <w:r>
        <w:t xml:space="preserve">, and Peter </w:t>
      </w:r>
      <w:proofErr w:type="spellStart"/>
      <w:r>
        <w:t>Solymos</w:t>
      </w:r>
      <w:proofErr w:type="spellEnd"/>
      <w:r>
        <w:t xml:space="preserve">. 2017. </w:t>
      </w:r>
      <w:proofErr w:type="spellStart"/>
      <w:r>
        <w:rPr>
          <w:i/>
        </w:rPr>
        <w:t>EpiR</w:t>
      </w:r>
      <w:proofErr w:type="spellEnd"/>
      <w:r>
        <w:rPr>
          <w:i/>
        </w:rPr>
        <w:t>: Tools for the Analysis of Epidemiological Data</w:t>
      </w:r>
      <w:r>
        <w:t xml:space="preserve">. </w:t>
      </w:r>
      <w:hyperlink r:id="rId13">
        <w:r>
          <w:rPr>
            <w:rStyle w:val="Hyperlink"/>
          </w:rPr>
          <w:t>https://CRAN.R-project.org/package=epiR</w:t>
        </w:r>
      </w:hyperlink>
      <w:r>
        <w:t>.</w:t>
      </w:r>
    </w:p>
    <w:p w14:paraId="0940C33F" w14:textId="77777777" w:rsidR="004D2E4C" w:rsidRDefault="00A364D0" w:rsidP="00145042">
      <w:pPr>
        <w:jc w:val="left"/>
      </w:pPr>
      <w:proofErr w:type="spellStart"/>
      <w:r>
        <w:t>Therneau</w:t>
      </w:r>
      <w:proofErr w:type="spellEnd"/>
      <w:r>
        <w:t xml:space="preserve">, Terry M. 2017. </w:t>
      </w:r>
      <w:r>
        <w:rPr>
          <w:i/>
        </w:rPr>
        <w:t>Survival: Survival Analysis</w:t>
      </w:r>
      <w:r>
        <w:t xml:space="preserve">. </w:t>
      </w:r>
      <w:hyperlink r:id="rId14">
        <w:r>
          <w:rPr>
            <w:rStyle w:val="Hyperlink"/>
          </w:rPr>
          <w:t>https://CRAN.R-project.org/package=survival</w:t>
        </w:r>
      </w:hyperlink>
      <w:r>
        <w:t>.</w:t>
      </w:r>
    </w:p>
    <w:p w14:paraId="148F00C3" w14:textId="77777777" w:rsidR="004D2E4C" w:rsidRDefault="00A364D0" w:rsidP="00145042">
      <w:pPr>
        <w:jc w:val="left"/>
      </w:pPr>
      <w:r>
        <w:t xml:space="preserve">Youngster, </w:t>
      </w:r>
      <w:proofErr w:type="spellStart"/>
      <w:r>
        <w:t>Ilan</w:t>
      </w:r>
      <w:proofErr w:type="spellEnd"/>
      <w:r>
        <w:t xml:space="preserve">, Jerry </w:t>
      </w:r>
      <w:proofErr w:type="spellStart"/>
      <w:r>
        <w:t>Avorn</w:t>
      </w:r>
      <w:proofErr w:type="spellEnd"/>
      <w:r>
        <w:t xml:space="preserve">, Valeria </w:t>
      </w:r>
      <w:proofErr w:type="spellStart"/>
      <w:r>
        <w:t>Belleudi</w:t>
      </w:r>
      <w:proofErr w:type="spellEnd"/>
      <w:r>
        <w:t xml:space="preserve">, Anna </w:t>
      </w:r>
      <w:proofErr w:type="spellStart"/>
      <w:r>
        <w:t>Cantarutti</w:t>
      </w:r>
      <w:proofErr w:type="spellEnd"/>
      <w:r>
        <w:t xml:space="preserve">, Javier </w:t>
      </w:r>
      <w:proofErr w:type="spellStart"/>
      <w:r>
        <w:t>Díez</w:t>
      </w:r>
      <w:proofErr w:type="spellEnd"/>
      <w:r>
        <w:t xml:space="preserve">-Domingo, Ursula </w:t>
      </w:r>
      <w:proofErr w:type="spellStart"/>
      <w:r>
        <w:t>Kirchmayer</w:t>
      </w:r>
      <w:proofErr w:type="spellEnd"/>
      <w:r>
        <w:t xml:space="preserve">, </w:t>
      </w:r>
      <w:proofErr w:type="spellStart"/>
      <w:r>
        <w:t>Byung-Joo</w:t>
      </w:r>
      <w:proofErr w:type="spellEnd"/>
      <w:r>
        <w:t xml:space="preserve"> Park, et al. 2017. “Antibiotic Use in Children – A Cross-National Analysis of 6 Countries.” </w:t>
      </w:r>
      <w:r>
        <w:rPr>
          <w:i/>
        </w:rPr>
        <w:t>The Journal of Pediatrics</w:t>
      </w:r>
      <w:r>
        <w:t xml:space="preserve"> 182 (March). Elsevier Inc.: 239–244.e1. doi:</w:t>
      </w:r>
      <w:hyperlink r:id="rId15">
        <w:r>
          <w:rPr>
            <w:rStyle w:val="Hyperlink"/>
          </w:rPr>
          <w:t>10.1016/j.jpeds.2016.11.027</w:t>
        </w:r>
      </w:hyperlink>
      <w:r>
        <w:t>.</w:t>
      </w:r>
    </w:p>
    <w:sectPr w:rsidR="004D2E4C" w:rsidSect="001A0A42">
      <w:headerReference w:type="default" r:id="rId16"/>
      <w:footerReference w:type="default" r:id="rId17"/>
      <w:headerReference w:type="first" r:id="rId18"/>
      <w:footerReference w:type="first" r:id="rId19"/>
      <w:type w:val="oddPage"/>
      <w:pgSz w:w="9979" w:h="14175" w:code="34"/>
      <w:pgMar w:top="1474" w:right="1474" w:bottom="1474" w:left="1644" w:header="680" w:footer="51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BE814" w14:textId="77777777" w:rsidR="00BA21D4" w:rsidRDefault="00BA21D4" w:rsidP="004D2E4C">
      <w:pPr>
        <w:spacing w:before="0" w:after="0" w:line="240" w:lineRule="auto"/>
      </w:pPr>
      <w:r>
        <w:separator/>
      </w:r>
    </w:p>
  </w:endnote>
  <w:endnote w:type="continuationSeparator" w:id="0">
    <w:p w14:paraId="1546C4B3" w14:textId="77777777" w:rsidR="00BA21D4" w:rsidRDefault="00BA21D4" w:rsidP="004D2E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291A" w14:textId="77777777" w:rsidR="00D039DA" w:rsidRDefault="00BA21D4">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41075" w14:textId="77777777" w:rsidR="00D039DA" w:rsidRDefault="00BA21D4"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4BC5F" w14:textId="77777777" w:rsidR="00BA21D4" w:rsidRDefault="00BA21D4">
      <w:r>
        <w:separator/>
      </w:r>
    </w:p>
  </w:footnote>
  <w:footnote w:type="continuationSeparator" w:id="0">
    <w:p w14:paraId="61940AAD" w14:textId="77777777" w:rsidR="00BA21D4" w:rsidRDefault="00BA21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ECB51" w14:textId="77777777" w:rsidR="00D039DA" w:rsidRPr="00E13EE5" w:rsidRDefault="00BA21D4"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C5A46" w14:textId="77777777" w:rsidR="00D039DA" w:rsidRPr="00D00592" w:rsidRDefault="00A364D0"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6954F847" wp14:editId="7BC5B8D8">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812269"/>
    <w:multiLevelType w:val="multilevel"/>
    <w:tmpl w:val="ED92A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1"/>
  </w:num>
  <w:num w:numId="23">
    <w:abstractNumId w:val="2"/>
  </w:num>
  <w:num w:numId="24">
    <w:abstractNumId w:val="4"/>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5042"/>
    <w:rsid w:val="003848AE"/>
    <w:rsid w:val="003A76B7"/>
    <w:rsid w:val="00402069"/>
    <w:rsid w:val="004D2E4C"/>
    <w:rsid w:val="004E29B3"/>
    <w:rsid w:val="00590D07"/>
    <w:rsid w:val="00784D58"/>
    <w:rsid w:val="007A1CB0"/>
    <w:rsid w:val="008D6863"/>
    <w:rsid w:val="00A364D0"/>
    <w:rsid w:val="00B86B75"/>
    <w:rsid w:val="00BA21D4"/>
    <w:rsid w:val="00BC48D5"/>
    <w:rsid w:val="00C36279"/>
    <w:rsid w:val="00CA3E0B"/>
    <w:rsid w:val="00DE5C83"/>
    <w:rsid w:val="00E315A3"/>
    <w:rsid w:val="00F92665"/>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0B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4D2E4C"/>
    <w:pPr>
      <w:shd w:val="clear" w:color="auto" w:fill="F8F8F8"/>
      <w:wordWrap w:val="0"/>
    </w:pPr>
  </w:style>
  <w:style w:type="character" w:customStyle="1" w:styleId="KeywordTok">
    <w:name w:val="KeywordTok"/>
    <w:rsid w:val="004D2E4C"/>
    <w:rPr>
      <w:b/>
      <w:color w:val="204A87"/>
      <w:shd w:val="clear" w:color="auto" w:fill="F8F8F8"/>
    </w:rPr>
  </w:style>
  <w:style w:type="character" w:customStyle="1" w:styleId="DataTypeTok">
    <w:name w:val="DataTypeTok"/>
    <w:rsid w:val="004D2E4C"/>
    <w:rPr>
      <w:color w:val="204A87"/>
      <w:shd w:val="clear" w:color="auto" w:fill="F8F8F8"/>
    </w:rPr>
  </w:style>
  <w:style w:type="character" w:customStyle="1" w:styleId="DecValTok">
    <w:name w:val="DecValTok"/>
    <w:rsid w:val="004D2E4C"/>
    <w:rPr>
      <w:color w:val="0000CF"/>
      <w:shd w:val="clear" w:color="auto" w:fill="F8F8F8"/>
    </w:rPr>
  </w:style>
  <w:style w:type="character" w:customStyle="1" w:styleId="BaseNTok">
    <w:name w:val="BaseNTok"/>
    <w:rsid w:val="004D2E4C"/>
    <w:rPr>
      <w:color w:val="0000CF"/>
      <w:shd w:val="clear" w:color="auto" w:fill="F8F8F8"/>
    </w:rPr>
  </w:style>
  <w:style w:type="character" w:customStyle="1" w:styleId="FloatTok">
    <w:name w:val="FloatTok"/>
    <w:rsid w:val="004D2E4C"/>
    <w:rPr>
      <w:color w:val="0000CF"/>
      <w:shd w:val="clear" w:color="auto" w:fill="F8F8F8"/>
    </w:rPr>
  </w:style>
  <w:style w:type="character" w:customStyle="1" w:styleId="ConstantTok">
    <w:name w:val="ConstantTok"/>
    <w:rsid w:val="004D2E4C"/>
    <w:rPr>
      <w:color w:val="000000"/>
      <w:shd w:val="clear" w:color="auto" w:fill="F8F8F8"/>
    </w:rPr>
  </w:style>
  <w:style w:type="character" w:customStyle="1" w:styleId="CharTok">
    <w:name w:val="CharTok"/>
    <w:rsid w:val="004D2E4C"/>
    <w:rPr>
      <w:color w:val="4E9A06"/>
      <w:shd w:val="clear" w:color="auto" w:fill="F8F8F8"/>
    </w:rPr>
  </w:style>
  <w:style w:type="character" w:customStyle="1" w:styleId="SpecialCharTok">
    <w:name w:val="SpecialCharTok"/>
    <w:rsid w:val="004D2E4C"/>
    <w:rPr>
      <w:color w:val="000000"/>
      <w:shd w:val="clear" w:color="auto" w:fill="F8F8F8"/>
    </w:rPr>
  </w:style>
  <w:style w:type="character" w:customStyle="1" w:styleId="StringTok">
    <w:name w:val="StringTok"/>
    <w:rsid w:val="004D2E4C"/>
    <w:rPr>
      <w:color w:val="4E9A06"/>
      <w:shd w:val="clear" w:color="auto" w:fill="F8F8F8"/>
    </w:rPr>
  </w:style>
  <w:style w:type="character" w:customStyle="1" w:styleId="VerbatimStringTok">
    <w:name w:val="VerbatimStringTok"/>
    <w:rsid w:val="004D2E4C"/>
    <w:rPr>
      <w:color w:val="4E9A06"/>
      <w:shd w:val="clear" w:color="auto" w:fill="F8F8F8"/>
    </w:rPr>
  </w:style>
  <w:style w:type="character" w:customStyle="1" w:styleId="SpecialStringTok">
    <w:name w:val="SpecialStringTok"/>
    <w:rsid w:val="004D2E4C"/>
    <w:rPr>
      <w:color w:val="4E9A06"/>
      <w:shd w:val="clear" w:color="auto" w:fill="F8F8F8"/>
    </w:rPr>
  </w:style>
  <w:style w:type="character" w:customStyle="1" w:styleId="ImportTok">
    <w:name w:val="ImportTok"/>
    <w:rsid w:val="004D2E4C"/>
    <w:rPr>
      <w:shd w:val="clear" w:color="auto" w:fill="F8F8F8"/>
    </w:rPr>
  </w:style>
  <w:style w:type="character" w:customStyle="1" w:styleId="CommentTok">
    <w:name w:val="CommentTok"/>
    <w:rsid w:val="004D2E4C"/>
    <w:rPr>
      <w:i/>
      <w:color w:val="8F5902"/>
      <w:shd w:val="clear" w:color="auto" w:fill="F8F8F8"/>
    </w:rPr>
  </w:style>
  <w:style w:type="character" w:customStyle="1" w:styleId="DocumentationTok">
    <w:name w:val="DocumentationTok"/>
    <w:rsid w:val="004D2E4C"/>
    <w:rPr>
      <w:b/>
      <w:i/>
      <w:color w:val="8F5902"/>
      <w:shd w:val="clear" w:color="auto" w:fill="F8F8F8"/>
    </w:rPr>
  </w:style>
  <w:style w:type="character" w:customStyle="1" w:styleId="AnnotationTok">
    <w:name w:val="AnnotationTok"/>
    <w:rsid w:val="004D2E4C"/>
    <w:rPr>
      <w:b/>
      <w:i/>
      <w:color w:val="8F5902"/>
      <w:shd w:val="clear" w:color="auto" w:fill="F8F8F8"/>
    </w:rPr>
  </w:style>
  <w:style w:type="character" w:customStyle="1" w:styleId="CommentVarTok">
    <w:name w:val="CommentVarTok"/>
    <w:rsid w:val="004D2E4C"/>
    <w:rPr>
      <w:b/>
      <w:i/>
      <w:color w:val="8F5902"/>
      <w:shd w:val="clear" w:color="auto" w:fill="F8F8F8"/>
    </w:rPr>
  </w:style>
  <w:style w:type="character" w:customStyle="1" w:styleId="OtherTok">
    <w:name w:val="OtherTok"/>
    <w:rsid w:val="004D2E4C"/>
    <w:rPr>
      <w:color w:val="8F5902"/>
      <w:shd w:val="clear" w:color="auto" w:fill="F8F8F8"/>
    </w:rPr>
  </w:style>
  <w:style w:type="character" w:customStyle="1" w:styleId="FunctionTok">
    <w:name w:val="FunctionTok"/>
    <w:rsid w:val="004D2E4C"/>
    <w:rPr>
      <w:color w:val="000000"/>
      <w:shd w:val="clear" w:color="auto" w:fill="F8F8F8"/>
    </w:rPr>
  </w:style>
  <w:style w:type="character" w:customStyle="1" w:styleId="VariableTok">
    <w:name w:val="VariableTok"/>
    <w:rsid w:val="004D2E4C"/>
    <w:rPr>
      <w:color w:val="000000"/>
      <w:shd w:val="clear" w:color="auto" w:fill="F8F8F8"/>
    </w:rPr>
  </w:style>
  <w:style w:type="character" w:customStyle="1" w:styleId="ControlFlowTok">
    <w:name w:val="ControlFlowTok"/>
    <w:rsid w:val="004D2E4C"/>
    <w:rPr>
      <w:b/>
      <w:color w:val="204A87"/>
      <w:shd w:val="clear" w:color="auto" w:fill="F8F8F8"/>
    </w:rPr>
  </w:style>
  <w:style w:type="character" w:customStyle="1" w:styleId="OperatorTok">
    <w:name w:val="OperatorTok"/>
    <w:rsid w:val="004D2E4C"/>
    <w:rPr>
      <w:b/>
      <w:color w:val="CE5C00"/>
      <w:shd w:val="clear" w:color="auto" w:fill="F8F8F8"/>
    </w:rPr>
  </w:style>
  <w:style w:type="character" w:customStyle="1" w:styleId="BuiltInTok">
    <w:name w:val="BuiltInTok"/>
    <w:rsid w:val="004D2E4C"/>
    <w:rPr>
      <w:shd w:val="clear" w:color="auto" w:fill="F8F8F8"/>
    </w:rPr>
  </w:style>
  <w:style w:type="character" w:customStyle="1" w:styleId="ExtensionTok">
    <w:name w:val="ExtensionTok"/>
    <w:rsid w:val="004D2E4C"/>
    <w:rPr>
      <w:shd w:val="clear" w:color="auto" w:fill="F8F8F8"/>
    </w:rPr>
  </w:style>
  <w:style w:type="character" w:customStyle="1" w:styleId="PreprocessorTok">
    <w:name w:val="PreprocessorTok"/>
    <w:rsid w:val="004D2E4C"/>
    <w:rPr>
      <w:i/>
      <w:color w:val="8F5902"/>
      <w:shd w:val="clear" w:color="auto" w:fill="F8F8F8"/>
    </w:rPr>
  </w:style>
  <w:style w:type="character" w:customStyle="1" w:styleId="AttributeTok">
    <w:name w:val="AttributeTok"/>
    <w:rsid w:val="004D2E4C"/>
    <w:rPr>
      <w:color w:val="C4A000"/>
      <w:shd w:val="clear" w:color="auto" w:fill="F8F8F8"/>
    </w:rPr>
  </w:style>
  <w:style w:type="character" w:customStyle="1" w:styleId="RegionMarkerTok">
    <w:name w:val="RegionMarkerTok"/>
    <w:rsid w:val="004D2E4C"/>
    <w:rPr>
      <w:shd w:val="clear" w:color="auto" w:fill="F8F8F8"/>
    </w:rPr>
  </w:style>
  <w:style w:type="character" w:customStyle="1" w:styleId="InformationTok">
    <w:name w:val="InformationTok"/>
    <w:rsid w:val="004D2E4C"/>
    <w:rPr>
      <w:b/>
      <w:i/>
      <w:color w:val="8F5902"/>
      <w:shd w:val="clear" w:color="auto" w:fill="F8F8F8"/>
    </w:rPr>
  </w:style>
  <w:style w:type="character" w:customStyle="1" w:styleId="WarningTok">
    <w:name w:val="WarningTok"/>
    <w:rsid w:val="004D2E4C"/>
    <w:rPr>
      <w:b/>
      <w:i/>
      <w:color w:val="8F5902"/>
      <w:shd w:val="clear" w:color="auto" w:fill="F8F8F8"/>
    </w:rPr>
  </w:style>
  <w:style w:type="character" w:customStyle="1" w:styleId="AlertTok">
    <w:name w:val="AlertTok"/>
    <w:rsid w:val="004D2E4C"/>
    <w:rPr>
      <w:color w:val="EF2929"/>
      <w:shd w:val="clear" w:color="auto" w:fill="F8F8F8"/>
    </w:rPr>
  </w:style>
  <w:style w:type="character" w:customStyle="1" w:styleId="ErrorTok">
    <w:name w:val="ErrorTok"/>
    <w:rsid w:val="004D2E4C"/>
    <w:rPr>
      <w:b/>
      <w:color w:val="A40000"/>
      <w:shd w:val="clear" w:color="auto" w:fill="F8F8F8"/>
    </w:rPr>
  </w:style>
  <w:style w:type="character" w:customStyle="1" w:styleId="NormalTok">
    <w:name w:val="NormalTok"/>
    <w:rsid w:val="004D2E4C"/>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RAN.R-project.org/package=rm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i.org/10.1002/sim.1961" TargetMode="External"/><Relationship Id="rId11" Type="http://schemas.openxmlformats.org/officeDocument/2006/relationships/hyperlink" Target="https://doi.org/10.1080/01621459.1989.10478874" TargetMode="External"/><Relationship Id="rId12" Type="http://schemas.openxmlformats.org/officeDocument/2006/relationships/hyperlink" Target="https://www.R-project.org/" TargetMode="External"/><Relationship Id="rId13" Type="http://schemas.openxmlformats.org/officeDocument/2006/relationships/hyperlink" Target="https://CRAN.R-project.org/package=epiR" TargetMode="External"/><Relationship Id="rId14" Type="http://schemas.openxmlformats.org/officeDocument/2006/relationships/hyperlink" Target="https://CRAN.R-project.org/package=survival" TargetMode="External"/><Relationship Id="rId15" Type="http://schemas.openxmlformats.org/officeDocument/2006/relationships/hyperlink" Target="https://doi.org/10.1016/j.jpeds.2016.11.027"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tatice.is/" TargetMode="External"/><Relationship Id="rId8" Type="http://schemas.openxmlformats.org/officeDocument/2006/relationships/hyperlink" Target="https://doi.org/10.1214/aos/117634597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1512</Words>
  <Characters>8623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10115</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2018-11-08T21:12:00Z</dcterms:created>
  <dcterms:modified xsi:type="dcterms:W3CDTF">2018-11-08T21:12:00Z</dcterms:modified>
</cp:coreProperties>
</file>
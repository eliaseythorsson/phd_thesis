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64575" w14:textId="77777777" w:rsidR="008B2D5B" w:rsidRDefault="009A5E80">
      <w:pPr>
        <w:pStyle w:val="Title"/>
        <w:jc w:val="left"/>
        <w:pPrChange w:id="0" w:author="andrea55" w:date="2018-09-26T11:43:00Z">
          <w:pPr>
            <w:pStyle w:val="Title"/>
          </w:pPr>
        </w:pPrChange>
      </w:pPr>
      <w:r>
        <w:t>PhD thesis</w:t>
      </w:r>
    </w:p>
    <w:p w14:paraId="69837823" w14:textId="77777777" w:rsidR="008B2D5B" w:rsidRDefault="009A5E80">
      <w:pPr>
        <w:jc w:val="left"/>
        <w:pPrChange w:id="1" w:author="andrea55" w:date="2018-09-26T11:43:00Z">
          <w:pPr/>
        </w:pPrChange>
      </w:pPr>
      <w:proofErr w:type="spellStart"/>
      <w:r>
        <w:t>Elías</w:t>
      </w:r>
      <w:proofErr w:type="spellEnd"/>
      <w:r>
        <w:t xml:space="preserve"> </w:t>
      </w:r>
      <w:proofErr w:type="spellStart"/>
      <w:r>
        <w:t>Sæbjörn</w:t>
      </w:r>
      <w:proofErr w:type="spellEnd"/>
      <w:r>
        <w:t xml:space="preserve"> </w:t>
      </w:r>
      <w:proofErr w:type="spellStart"/>
      <w:r>
        <w:t>Eyþórsson</w:t>
      </w:r>
      <w:proofErr w:type="spellEnd"/>
    </w:p>
    <w:p w14:paraId="73A4C05C" w14:textId="77777777" w:rsidR="008B2D5B" w:rsidRDefault="009A5E80">
      <w:pPr>
        <w:jc w:val="left"/>
        <w:pPrChange w:id="2" w:author="andrea55" w:date="2018-09-26T11:43:00Z">
          <w:pPr/>
        </w:pPrChange>
      </w:pPr>
      <w:r>
        <w:t>2018-09-26</w:t>
      </w:r>
    </w:p>
    <w:p w14:paraId="12748DF9" w14:textId="77777777" w:rsidR="008B2D5B" w:rsidRDefault="009A5E80" w:rsidP="004B4B04">
      <w:pPr>
        <w:pStyle w:val="Heading1"/>
      </w:pPr>
      <w:bookmarkStart w:id="3" w:name="preamble"/>
      <w:bookmarkEnd w:id="3"/>
      <w:r>
        <w:t>Preamble</w:t>
      </w:r>
    </w:p>
    <w:p w14:paraId="1C774960" w14:textId="77777777" w:rsidR="008B2D5B" w:rsidRDefault="009A5E80">
      <w:pPr>
        <w:jc w:val="left"/>
        <w:pPrChange w:id="4" w:author="andrea55" w:date="2018-09-26T11:43:00Z">
          <w:pPr/>
        </w:pPrChange>
      </w:pPr>
      <w:r>
        <w:t xml:space="preserve">I am currently writing my PhD thesis on the impact of pneumococcal vaccination in Iceland. I decided to host the thesis on </w:t>
      </w:r>
      <w:proofErr w:type="spellStart"/>
      <w:r>
        <w:t>github</w:t>
      </w:r>
      <w:proofErr w:type="spellEnd"/>
      <w:r>
        <w:t xml:space="preserve"> and distribute on social media. I am doing this for mostly selfish reasons. I believe I will be more motivated if my productiveness – or lack thereof, is held accountable to anyone who wishes to check. I would be grateful for </w:t>
      </w:r>
      <w:proofErr w:type="gramStart"/>
      <w:r>
        <w:t>any and all</w:t>
      </w:r>
      <w:proofErr w:type="gramEnd"/>
      <w:r>
        <w:t xml:space="preserve"> comments on any aspect of the thesis under construction.</w:t>
      </w:r>
    </w:p>
    <w:p w14:paraId="27469908" w14:textId="77777777" w:rsidR="008B2D5B" w:rsidRDefault="009A5E80" w:rsidP="004B4B04">
      <w:pPr>
        <w:pStyle w:val="Heading1"/>
      </w:pPr>
      <w:bookmarkStart w:id="5" w:name="intro"/>
      <w:bookmarkEnd w:id="5"/>
      <w:r>
        <w:t>Introduction</w:t>
      </w:r>
    </w:p>
    <w:p w14:paraId="5A698160" w14:textId="77777777" w:rsidR="008B2D5B" w:rsidRDefault="009A5E80">
      <w:pPr>
        <w:jc w:val="left"/>
        <w:pPrChange w:id="6" w:author="andrea55" w:date="2018-09-26T11:43:00Z">
          <w:pPr/>
        </w:pPrChange>
      </w:pPr>
      <w:r>
        <w:rPr>
          <w:i/>
        </w:rPr>
        <w:t>Streptococcus pneumoniae</w:t>
      </w:r>
      <w:r>
        <w:t xml:space="preserve"> is a commensal bacterium found in the nasopharynx of humans where it plays an integral role in </w:t>
      </w:r>
      <w:del w:id="7" w:author="andrea55" w:date="2018-09-26T11:32:00Z">
        <w:r w:rsidDel="00230DDF">
          <w:delText xml:space="preserve">the </w:delText>
        </w:r>
      </w:del>
      <w:r>
        <w:t xml:space="preserve">normal upper respiratory flora. It is </w:t>
      </w:r>
      <w:del w:id="8" w:author="andrea55" w:date="2018-09-26T11:33:00Z">
        <w:r w:rsidDel="00230DDF">
          <w:delText xml:space="preserve">also </w:delText>
        </w:r>
      </w:del>
      <w:r>
        <w:t xml:space="preserve">a common pathogen and </w:t>
      </w:r>
      <w:del w:id="9" w:author="andrea55" w:date="2018-09-26T11:33:00Z">
        <w:r w:rsidDel="00230DDF">
          <w:delText xml:space="preserve">is </w:delText>
        </w:r>
      </w:del>
      <w:r>
        <w:t>one of the most common bacterial causes of disease in humans. In classical medical texts</w:t>
      </w:r>
      <w:ins w:id="10" w:author="andrea55" w:date="2018-09-26T11:33:00Z">
        <w:r w:rsidR="00230DDF">
          <w:t>,</w:t>
        </w:r>
      </w:ins>
      <w:r>
        <w:t xml:space="preserve"> pneumococcus is described as a Gram-positive lancet-shaped </w:t>
      </w:r>
      <w:proofErr w:type="spellStart"/>
      <w:r>
        <w:t>coccus</w:t>
      </w:r>
      <w:ins w:id="11" w:author="andrea55" w:date="2018-09-26T11:33:00Z">
        <w:r w:rsidR="00230DDF">
          <w:t>,</w:t>
        </w:r>
      </w:ins>
      <w:del w:id="12" w:author="andrea55" w:date="2018-09-26T11:33:00Z">
        <w:r w:rsidDel="00230DDF">
          <w:delText xml:space="preserve"> that is </w:delText>
        </w:r>
      </w:del>
      <w:r>
        <w:t>usually</w:t>
      </w:r>
      <w:proofErr w:type="spellEnd"/>
      <w:r>
        <w:t xml:space="preserve"> found in pairs. In fact, pneumococcus is </w:t>
      </w:r>
      <w:r>
        <w:rPr>
          <w:i/>
        </w:rPr>
        <w:t>the</w:t>
      </w:r>
      <w:r>
        <w:t xml:space="preserve"> Gram-positive coccus, being </w:t>
      </w:r>
      <w:ins w:id="13" w:author="andrea55" w:date="2018-09-26T11:34:00Z">
        <w:r w:rsidR="00230DDF">
          <w:t xml:space="preserve">the </w:t>
        </w:r>
      </w:ins>
      <w:r>
        <w:t xml:space="preserve">first bacteria </w:t>
      </w:r>
      <w:ins w:id="14" w:author="andrea55" w:date="2018-09-26T11:43:00Z">
        <w:r w:rsidR="004B4B04">
          <w:t xml:space="preserve">noted by </w:t>
        </w:r>
      </w:ins>
      <w:del w:id="15" w:author="andrea55" w:date="2018-09-26T11:43:00Z">
        <w:r w:rsidDel="004B4B04">
          <w:delText xml:space="preserve">that </w:delText>
        </w:r>
      </w:del>
      <w:r>
        <w:t xml:space="preserve">Christian Gram </w:t>
      </w:r>
      <w:del w:id="16" w:author="andrea55" w:date="2018-09-26T11:43:00Z">
        <w:r w:rsidDel="004B4B04">
          <w:delText>noted which</w:delText>
        </w:r>
      </w:del>
      <w:ins w:id="17" w:author="andrea55" w:date="2018-09-26T11:43:00Z">
        <w:r w:rsidR="004B4B04">
          <w:t xml:space="preserve"> that</w:t>
        </w:r>
      </w:ins>
      <w:r>
        <w:t xml:space="preserve"> retained the dark aniline-gentian violet stain that now bears his name (Gram </w:t>
      </w:r>
      <w:r w:rsidR="00E61C00">
        <w:fldChar w:fldCharType="begin"/>
      </w:r>
      <w:r w:rsidR="00E61C00">
        <w:instrText>HYPERLINK \l "ref-Gram1884" \h</w:instrText>
      </w:r>
      <w:r w:rsidR="00E61C00">
        <w:fldChar w:fldCharType="separate"/>
      </w:r>
      <w:r>
        <w:rPr>
          <w:rStyle w:val="Hyperlink"/>
        </w:rPr>
        <w:t>1884</w:t>
      </w:r>
      <w:r w:rsidR="00E61C00">
        <w:fldChar w:fldCharType="end"/>
      </w:r>
      <w:r>
        <w:t xml:space="preserve">). Pneumococcus was first isolated in 1881 by two microbiologist, George M. Sternberg in the United States and Louis Pasteur in France (Pasteur </w:t>
      </w:r>
      <w:r w:rsidR="00E61C00">
        <w:fldChar w:fldCharType="begin"/>
      </w:r>
      <w:r w:rsidR="00E61C00">
        <w:instrText>HYPERLINK \l "ref-Pasteur1881" \h</w:instrText>
      </w:r>
      <w:r w:rsidR="00E61C00">
        <w:fldChar w:fldCharType="separate"/>
      </w:r>
      <w:r>
        <w:rPr>
          <w:rStyle w:val="Hyperlink"/>
        </w:rPr>
        <w:t>1881</w:t>
      </w:r>
      <w:r w:rsidR="00E61C00">
        <w:fldChar w:fldCharType="end"/>
      </w:r>
      <w:r>
        <w:t xml:space="preserve">; Sternberg </w:t>
      </w:r>
      <w:r w:rsidR="00E61C00">
        <w:fldChar w:fldCharType="begin"/>
      </w:r>
      <w:r w:rsidR="00E61C00">
        <w:instrText>HYPERLINK \l "ref-Sternberg1881" \h</w:instrText>
      </w:r>
      <w:r w:rsidR="00E61C00">
        <w:fldChar w:fldCharType="separate"/>
      </w:r>
      <w:r>
        <w:rPr>
          <w:rStyle w:val="Hyperlink"/>
        </w:rPr>
        <w:t>1882</w:t>
      </w:r>
      <w:r w:rsidR="00E61C00">
        <w:fldChar w:fldCharType="end"/>
      </w:r>
      <w:r>
        <w:t xml:space="preserve">; D. A. Watson et al. </w:t>
      </w:r>
      <w:r w:rsidR="00E61C00">
        <w:fldChar w:fldCharType="begin"/>
      </w:r>
      <w:r w:rsidR="00E61C00">
        <w:instrText>HYPERLINK \l "ref-Watson1993" \h</w:instrText>
      </w:r>
      <w:r w:rsidR="00E61C00">
        <w:fldChar w:fldCharType="separate"/>
      </w:r>
      <w:r>
        <w:rPr>
          <w:rStyle w:val="Hyperlink"/>
        </w:rPr>
        <w:t>1993</w:t>
      </w:r>
      <w:r w:rsidR="00E61C00">
        <w:fldChar w:fldCharType="end"/>
      </w:r>
      <w:r>
        <w:t>). In both cases</w:t>
      </w:r>
      <w:ins w:id="18" w:author="andrea55" w:date="2018-09-26T11:34:00Z">
        <w:r w:rsidR="00230DDF">
          <w:t>,</w:t>
        </w:r>
      </w:ins>
      <w:r>
        <w:t xml:space="preserve"> the sample from which the bacterium was isolated originated from healthy carriers, rather than ill patients. The causal association between this newly discovered bacterium and pneumonia was firmly established only five years later (</w:t>
      </w:r>
      <w:proofErr w:type="spellStart"/>
      <w:r>
        <w:t>Weichselbaum</w:t>
      </w:r>
      <w:proofErr w:type="spellEnd"/>
      <w:r>
        <w:t xml:space="preserve"> </w:t>
      </w:r>
      <w:r w:rsidR="00E61C00">
        <w:fldChar w:fldCharType="begin"/>
      </w:r>
      <w:r w:rsidR="00E61C00">
        <w:instrText>HYPERLINK \l "ref-Weichselbaum1886" \h</w:instrText>
      </w:r>
      <w:r w:rsidR="00E61C00">
        <w:fldChar w:fldCharType="separate"/>
      </w:r>
      <w:r>
        <w:rPr>
          <w:rStyle w:val="Hyperlink"/>
        </w:rPr>
        <w:t>1886</w:t>
      </w:r>
      <w:r w:rsidR="00E61C00">
        <w:fldChar w:fldCharType="end"/>
      </w:r>
      <w:r>
        <w:t xml:space="preserve">), and in the following decade, all clinical presentations of pneumococcal infection had been described (Robert Austrian </w:t>
      </w:r>
      <w:r w:rsidR="00E61C00">
        <w:fldChar w:fldCharType="begin"/>
      </w:r>
      <w:r w:rsidR="00E61C00">
        <w:instrText>HYPERLINK \l "ref-Austrian1981" \h</w:instrText>
      </w:r>
      <w:r w:rsidR="00E61C00">
        <w:fldChar w:fldCharType="separate"/>
      </w:r>
      <w:r>
        <w:rPr>
          <w:rStyle w:val="Hyperlink"/>
        </w:rPr>
        <w:t>1981</w:t>
      </w:r>
      <w:r w:rsidR="00E61C00">
        <w:fldChar w:fldCharType="end"/>
      </w:r>
      <w:r>
        <w:t xml:space="preserve">). Pneumococcus has gone by many names since its first isolation in 1881. Originally it was named </w:t>
      </w:r>
      <w:r>
        <w:rPr>
          <w:i/>
        </w:rPr>
        <w:t xml:space="preserve">Micrococcus </w:t>
      </w:r>
      <w:proofErr w:type="spellStart"/>
      <w:r>
        <w:rPr>
          <w:i/>
        </w:rPr>
        <w:t>pasteuri</w:t>
      </w:r>
      <w:proofErr w:type="spellEnd"/>
      <w:r>
        <w:t xml:space="preserve"> by Sternberg (</w:t>
      </w:r>
      <w:proofErr w:type="spellStart"/>
      <w:r>
        <w:t>Sternberg</w:t>
      </w:r>
      <w:proofErr w:type="spellEnd"/>
      <w:r>
        <w:t xml:space="preserve"> </w:t>
      </w:r>
      <w:r w:rsidR="00E61C00">
        <w:fldChar w:fldCharType="begin"/>
      </w:r>
      <w:r w:rsidR="00E61C00">
        <w:instrText>HYPERLINK \l "ref-Sternberg1881" \h</w:instrText>
      </w:r>
      <w:r w:rsidR="00E61C00">
        <w:fldChar w:fldCharType="separate"/>
      </w:r>
      <w:r>
        <w:rPr>
          <w:rStyle w:val="Hyperlink"/>
        </w:rPr>
        <w:t>1882</w:t>
      </w:r>
      <w:r w:rsidR="00E61C00">
        <w:fldChar w:fldCharType="end"/>
      </w:r>
      <w:r>
        <w:t>) but</w:t>
      </w:r>
      <w:del w:id="19" w:author="andrea55" w:date="2018-09-26T11:35:00Z">
        <w:r w:rsidDel="00230DDF">
          <w:delText>,</w:delText>
        </w:r>
      </w:del>
      <w:r>
        <w:t xml:space="preserve"> by 1920</w:t>
      </w:r>
      <w:ins w:id="20" w:author="andrea55" w:date="2018-09-26T11:35:00Z">
        <w:r w:rsidR="00230DDF">
          <w:t>,</w:t>
        </w:r>
      </w:ins>
      <w:r>
        <w:t xml:space="preserve"> </w:t>
      </w:r>
      <w:del w:id="21" w:author="andrea55" w:date="2018-09-26T11:45:00Z">
        <w:r w:rsidDel="004B4B04">
          <w:delText xml:space="preserve">a </w:delText>
        </w:r>
      </w:del>
      <w:r>
        <w:t xml:space="preserve">scientific consensus was reached </w:t>
      </w:r>
      <w:del w:id="22" w:author="andrea55" w:date="2018-09-26T11:35:00Z">
        <w:r w:rsidDel="00230DDF">
          <w:delText xml:space="preserve">in which it was agreed </w:delText>
        </w:r>
      </w:del>
      <w:r>
        <w:t xml:space="preserve">that the official name should be </w:t>
      </w:r>
      <w:r>
        <w:rPr>
          <w:i/>
        </w:rPr>
        <w:t xml:space="preserve">Diplococcus </w:t>
      </w:r>
      <w:r>
        <w:rPr>
          <w:i/>
        </w:rPr>
        <w:lastRenderedPageBreak/>
        <w:t>pneumoniae</w:t>
      </w:r>
      <w:r>
        <w:t xml:space="preserve"> (Winslow et al. </w:t>
      </w:r>
      <w:r w:rsidR="00E61C00">
        <w:fldChar w:fldCharType="begin"/>
      </w:r>
      <w:r w:rsidR="00E61C00">
        <w:instrText>HYPERLINK \l "ref-Winslow1920" \h</w:instrText>
      </w:r>
      <w:r w:rsidR="00E61C00">
        <w:fldChar w:fldCharType="separate"/>
      </w:r>
      <w:r>
        <w:rPr>
          <w:rStyle w:val="Hyperlink"/>
        </w:rPr>
        <w:t>1920</w:t>
      </w:r>
      <w:r w:rsidR="00E61C00">
        <w:fldChar w:fldCharType="end"/>
      </w:r>
      <w:r>
        <w:t xml:space="preserve">). It was not until 1974 that pneumococcus received its current name, </w:t>
      </w:r>
      <w:r>
        <w:rPr>
          <w:i/>
        </w:rPr>
        <w:t>Streptococcus pneumoniae</w:t>
      </w:r>
      <w:r>
        <w:t xml:space="preserve"> (</w:t>
      </w:r>
      <w:proofErr w:type="spellStart"/>
      <w:r>
        <w:t>Deibel</w:t>
      </w:r>
      <w:proofErr w:type="spellEnd"/>
      <w:r>
        <w:t xml:space="preserve"> and Seeley </w:t>
      </w:r>
      <w:r w:rsidR="00E61C00">
        <w:fldChar w:fldCharType="begin"/>
      </w:r>
      <w:r w:rsidR="00E61C00">
        <w:instrText>HYPERLINK \l "ref-Deibel1974" \h</w:instrText>
      </w:r>
      <w:r w:rsidR="00E61C00">
        <w:fldChar w:fldCharType="separate"/>
      </w:r>
      <w:r>
        <w:rPr>
          <w:rStyle w:val="Hyperlink"/>
        </w:rPr>
        <w:t>1974</w:t>
      </w:r>
      <w:r w:rsidR="00E61C00">
        <w:fldChar w:fldCharType="end"/>
      </w:r>
      <w:r>
        <w:t>).</w:t>
      </w:r>
    </w:p>
    <w:p w14:paraId="1C9525EE" w14:textId="77777777" w:rsidR="008B2D5B" w:rsidRDefault="009A5E80">
      <w:pPr>
        <w:pStyle w:val="BodyText"/>
        <w:jc w:val="left"/>
        <w:pPrChange w:id="23" w:author="andrea55" w:date="2018-09-26T11:43:00Z">
          <w:pPr>
            <w:pStyle w:val="BodyText"/>
          </w:pPr>
        </w:pPrChange>
      </w:pPr>
      <w:r>
        <w:t xml:space="preserve">Pneumococcus is encapsulated by a polysaccharide coating that protects it from environmental factors. The polysaccharide capsule acts as an “invisibility cloak” to the human immune system, </w:t>
      </w:r>
      <w:del w:id="24" w:author="andrea55" w:date="2018-09-26T11:45:00Z">
        <w:r w:rsidDel="004B4B04">
          <w:delText xml:space="preserve">which is rendered </w:delText>
        </w:r>
      </w:del>
      <w:ins w:id="25" w:author="andrea55" w:date="2018-09-26T11:45:00Z">
        <w:r w:rsidR="004B4B04">
          <w:t xml:space="preserve">rendering it </w:t>
        </w:r>
      </w:ins>
      <w:r>
        <w:t>unable to detect pneumococcus except through certain patterns in the oligosaccharides contained within the capsule (</w:t>
      </w:r>
      <w:proofErr w:type="spellStart"/>
      <w:r>
        <w:t>Tuomanen</w:t>
      </w:r>
      <w:proofErr w:type="spellEnd"/>
      <w:r>
        <w:t xml:space="preserve">, Austrian, and </w:t>
      </w:r>
      <w:proofErr w:type="spellStart"/>
      <w:r>
        <w:t>Masure</w:t>
      </w:r>
      <w:proofErr w:type="spellEnd"/>
      <w:r>
        <w:t xml:space="preserve"> </w:t>
      </w:r>
      <w:r w:rsidR="00E61C00">
        <w:fldChar w:fldCharType="begin"/>
      </w:r>
      <w:r w:rsidR="00E61C00">
        <w:instrText>HYPERLINK \l "ref-Epstein1995" \h</w:instrText>
      </w:r>
      <w:r w:rsidR="00E61C00">
        <w:fldChar w:fldCharType="separate"/>
      </w:r>
      <w:r>
        <w:rPr>
          <w:rStyle w:val="Hyperlink"/>
        </w:rPr>
        <w:t>1995</w:t>
      </w:r>
      <w:r w:rsidR="00E61C00">
        <w:fldChar w:fldCharType="end"/>
      </w:r>
      <w:r>
        <w:t>). Based on these patterns, pneumococcus has been classified into over 97 different serotypes to date. Additionally, as the capsule contains only polysaccharides and not proteins, the immune response is T-cell independent and therefore poorly immunogenic, even after</w:t>
      </w:r>
      <w:ins w:id="26" w:author="andrea55" w:date="2018-09-26T11:46:00Z">
        <w:r w:rsidR="004B4B04">
          <w:t xml:space="preserve"> being</w:t>
        </w:r>
      </w:ins>
      <w:r>
        <w:t xml:space="preserve"> </w:t>
      </w:r>
      <w:del w:id="27" w:author="andrea55" w:date="2018-09-26T11:46:00Z">
        <w:r w:rsidDel="004B4B04">
          <w:delText xml:space="preserve">identification </w:delText>
        </w:r>
      </w:del>
      <w:ins w:id="28" w:author="andrea55" w:date="2018-09-26T11:46:00Z">
        <w:r w:rsidR="004B4B04">
          <w:t xml:space="preserve">identified </w:t>
        </w:r>
      </w:ins>
      <w:r>
        <w:t xml:space="preserve">by the immune system (Geno et al. </w:t>
      </w:r>
      <w:r w:rsidR="00E61C00">
        <w:fldChar w:fldCharType="begin"/>
      </w:r>
      <w:r w:rsidR="00E61C00">
        <w:instrText>HYPERLINK \l "ref-Geno2015b" \h</w:instrText>
      </w:r>
      <w:r w:rsidR="00E61C00">
        <w:fldChar w:fldCharType="separate"/>
      </w:r>
      <w:r>
        <w:rPr>
          <w:rStyle w:val="Hyperlink"/>
        </w:rPr>
        <w:t>2015</w:t>
      </w:r>
      <w:r w:rsidR="00E61C00">
        <w:fldChar w:fldCharType="end"/>
      </w:r>
      <w:r>
        <w:t xml:space="preserve">). These characteristics are the fundamental challenges faced by scientists </w:t>
      </w:r>
      <w:ins w:id="29" w:author="andrea55" w:date="2018-09-26T11:47:00Z">
        <w:r w:rsidR="004B4B04">
          <w:t xml:space="preserve">in </w:t>
        </w:r>
      </w:ins>
      <w:r>
        <w:t xml:space="preserve">engineering new pneumococcal vaccines. The significance of serotypes </w:t>
      </w:r>
      <w:ins w:id="30" w:author="andrea55" w:date="2018-09-26T15:42:00Z">
        <w:r w:rsidR="0000651B">
          <w:t>in</w:t>
        </w:r>
      </w:ins>
      <w:ins w:id="31" w:author="andrea55" w:date="2018-09-26T15:43:00Z">
        <w:r w:rsidR="0000651B">
          <w:t xml:space="preserve"> </w:t>
        </w:r>
      </w:ins>
      <w:del w:id="32" w:author="andrea55" w:date="2018-09-26T15:42:00Z">
        <w:r w:rsidDel="0000651B">
          <w:delText>on</w:delText>
        </w:r>
      </w:del>
      <w:r>
        <w:t xml:space="preserve"> the development of vaccines should not be understated.</w:t>
      </w:r>
      <w:ins w:id="33" w:author="andrea55" w:date="2018-09-26T15:43:00Z">
        <w:r w:rsidR="0000651B">
          <w:t xml:space="preserve"> Indeed the failure of Wright and colleagues</w:t>
        </w:r>
      </w:ins>
      <w:ins w:id="34" w:author="andrea55" w:date="2018-09-26T15:46:00Z">
        <w:r w:rsidR="0000651B">
          <w:t>'</w:t>
        </w:r>
      </w:ins>
      <w:ins w:id="35" w:author="andrea55" w:date="2018-09-26T15:43:00Z">
        <w:r w:rsidR="0000651B">
          <w:t xml:space="preserve"> original attempt to develop a vaccination against</w:t>
        </w:r>
      </w:ins>
      <w:ins w:id="36" w:author="andrea55" w:date="2018-09-26T15:44:00Z">
        <w:r w:rsidR="0000651B">
          <w:t xml:space="preserve"> pneumococcal pneumonia</w:t>
        </w:r>
      </w:ins>
      <w:ins w:id="37" w:author="andrea55" w:date="2018-09-26T15:43:00Z">
        <w:r w:rsidR="0000651B">
          <w:t xml:space="preserve"> was due to </w:t>
        </w:r>
      </w:ins>
      <w:ins w:id="38" w:author="andrea55" w:date="2018-09-26T15:47:00Z">
        <w:r w:rsidR="0000651B">
          <w:t xml:space="preserve">the lack of knowledge about </w:t>
        </w:r>
      </w:ins>
      <w:r>
        <w:t xml:space="preserve"> </w:t>
      </w:r>
      <w:del w:id="39" w:author="andrea55" w:date="2018-09-26T15:47:00Z">
        <w:r w:rsidDel="0000651B">
          <w:delText xml:space="preserve">The failure of the </w:delText>
        </w:r>
        <w:commentRangeStart w:id="40"/>
        <w:r w:rsidDel="0000651B">
          <w:delText xml:space="preserve">original attempt of Wright and colleagues in 1911 </w:delText>
        </w:r>
        <w:commentRangeEnd w:id="40"/>
        <w:r w:rsidR="004B4B04" w:rsidDel="0000651B">
          <w:rPr>
            <w:rStyle w:val="CommentReference"/>
            <w:lang w:val="en-US"/>
          </w:rPr>
          <w:commentReference w:id="40"/>
        </w:r>
        <w:r w:rsidDel="0000651B">
          <w:delText xml:space="preserve">to prevent pneumococcal pneumonia with vaccination was indeed due to lack of knowledge about </w:delText>
        </w:r>
      </w:del>
      <w:r>
        <w:t xml:space="preserve">serotype-specific immunogenicity (Wright et al. </w:t>
      </w:r>
      <w:r w:rsidR="00E61C00">
        <w:fldChar w:fldCharType="begin"/>
      </w:r>
      <w:r w:rsidR="00E61C00">
        <w:instrText>HYPERLINK \l "ref-Wright1914" \h</w:instrText>
      </w:r>
      <w:r w:rsidR="00E61C00">
        <w:fldChar w:fldCharType="separate"/>
      </w:r>
      <w:r>
        <w:rPr>
          <w:rStyle w:val="Hyperlink"/>
        </w:rPr>
        <w:t>1914</w:t>
      </w:r>
      <w:r w:rsidR="00E61C00">
        <w:fldChar w:fldCharType="end"/>
      </w:r>
      <w:r>
        <w:t>).</w:t>
      </w:r>
    </w:p>
    <w:p w14:paraId="20DCDE13" w14:textId="77777777" w:rsidR="008B2D5B" w:rsidRDefault="009A5E80">
      <w:pPr>
        <w:pStyle w:val="BodyText"/>
        <w:jc w:val="left"/>
        <w:pPrChange w:id="41" w:author="andrea55" w:date="2018-09-26T11:43:00Z">
          <w:pPr>
            <w:pStyle w:val="BodyText"/>
          </w:pPr>
        </w:pPrChange>
      </w:pPr>
      <w:r>
        <w:t xml:space="preserve">All serotypes of pneumococcus have the potential to cause disease in humans. </w:t>
      </w:r>
      <w:ins w:id="42" w:author="andrea55" w:date="2018-09-26T15:48:00Z">
        <w:r w:rsidR="0000651B">
          <w:t xml:space="preserve">Some are, however, </w:t>
        </w:r>
      </w:ins>
      <w:del w:id="43" w:author="andrea55" w:date="2018-09-26T15:48:00Z">
        <w:r w:rsidDel="0000651B">
          <w:delText xml:space="preserve">However, some are </w:delText>
        </w:r>
      </w:del>
      <w:ins w:id="44" w:author="andrea55" w:date="2018-09-26T15:48:00Z">
        <w:r w:rsidR="0000651B">
          <w:t xml:space="preserve"> </w:t>
        </w:r>
      </w:ins>
      <w:r>
        <w:t>more virulent than others. The prevalence of asymptomatic carriage in the nasopharynx varies greatly by serotype</w:t>
      </w:r>
      <w:ins w:id="45" w:author="andrea55" w:date="2018-09-26T11:55:00Z">
        <w:r w:rsidR="00743F33">
          <w:t>,</w:t>
        </w:r>
      </w:ins>
      <w:r>
        <w:t xml:space="preserve"> as does the propensity of serotypes to cause clinical infections. Quantifying the pathogenic potential of serotypes is difficult as both their prevalence and propensity to cause disease </w:t>
      </w:r>
      <w:del w:id="46" w:author="andrea55" w:date="2018-09-26T11:55:00Z">
        <w:r w:rsidDel="00743F33">
          <w:delText>need to</w:delText>
        </w:r>
      </w:del>
      <w:ins w:id="47" w:author="andrea55" w:date="2018-09-26T15:49:00Z">
        <w:r w:rsidR="0000651B">
          <w:t xml:space="preserve"> </w:t>
        </w:r>
      </w:ins>
      <w:ins w:id="48" w:author="andrea55" w:date="2018-09-26T11:55:00Z">
        <w:r w:rsidR="00743F33">
          <w:t>must</w:t>
        </w:r>
      </w:ins>
      <w:r>
        <w:t xml:space="preserve"> be considered. With few exceptions, </w:t>
      </w:r>
      <w:ins w:id="49" w:author="andrea55" w:date="2018-09-26T15:49:00Z">
        <w:r w:rsidR="0000651B">
          <w:t xml:space="preserve">the </w:t>
        </w:r>
      </w:ins>
      <w:r>
        <w:t xml:space="preserve">acquisition of a new serotype into the nasopharyngeal flora proceeds the onset of clinical disease caused by that serotype. Pneumococcal epidemiology is dominated by this effect - children act as </w:t>
      </w:r>
      <w:del w:id="50" w:author="andrea55" w:date="2018-09-26T15:49:00Z">
        <w:r w:rsidDel="0000651B">
          <w:delText xml:space="preserve">a </w:delText>
        </w:r>
      </w:del>
      <w:r>
        <w:t>reservoir</w:t>
      </w:r>
      <w:ins w:id="51" w:author="andrea55" w:date="2018-09-26T15:49:00Z">
        <w:r w:rsidR="0000651B">
          <w:t>s</w:t>
        </w:r>
      </w:ins>
      <w:r>
        <w:t xml:space="preserve"> of asymptomatic pneumococcal carriage from which other children and adults acquire serotypes that may lead to symptomatic disease. Because of this, vaccinations </w:t>
      </w:r>
      <w:del w:id="52" w:author="andrea55" w:date="2018-09-26T15:50:00Z">
        <w:r w:rsidDel="0000651B">
          <w:delText xml:space="preserve">that </w:delText>
        </w:r>
      </w:del>
      <w:ins w:id="53" w:author="andrea55" w:date="2018-09-26T15:50:00Z">
        <w:r w:rsidR="0000651B">
          <w:t xml:space="preserve">which </w:t>
        </w:r>
      </w:ins>
      <w:r>
        <w:t xml:space="preserve">decrease the pneumococcal carriage in children have the potential of reducing the incidence of disease both in other unvaccinated children and in adults. This phenomenon is called </w:t>
      </w:r>
      <w:del w:id="54" w:author="andrea55" w:date="2018-09-26T15:50:00Z">
        <w:r w:rsidDel="0000651B">
          <w:delText xml:space="preserve">a </w:delText>
        </w:r>
      </w:del>
      <w:ins w:id="55" w:author="andrea55" w:date="2018-09-26T15:50:00Z">
        <w:r w:rsidR="0000651B">
          <w:t xml:space="preserve">the </w:t>
        </w:r>
      </w:ins>
      <w:r>
        <w:t>herd-effect, and is integral to the development of vaccination strategies to combat pneumococcal disease.</w:t>
      </w:r>
    </w:p>
    <w:p w14:paraId="544044BC" w14:textId="77777777" w:rsidR="008B2D5B" w:rsidRDefault="009A5E80">
      <w:pPr>
        <w:pStyle w:val="BodyText"/>
        <w:jc w:val="left"/>
        <w:pPrChange w:id="56" w:author="andrea55" w:date="2018-09-26T11:43:00Z">
          <w:pPr>
            <w:pStyle w:val="BodyText"/>
          </w:pPr>
        </w:pPrChange>
      </w:pPr>
      <w:r>
        <w:lastRenderedPageBreak/>
        <w:t xml:space="preserve">The infectious manifestations of pneumococcal disease are, broadly speaking, local infections of the respiratory tract and infections of previously sterile tissue. They range from common to uncommon, and from benign to serious. The most common infectious manifestation of pneumococcus in acute otitis media (AOM) – an infection of the middle ear. AOM is the most </w:t>
      </w:r>
      <w:del w:id="57" w:author="andrea55" w:date="2018-09-26T15:51:00Z">
        <w:r w:rsidDel="0000651B">
          <w:delText xml:space="preserve">common </w:delText>
        </w:r>
      </w:del>
      <w:ins w:id="58" w:author="andrea55" w:date="2018-09-26T15:51:00Z">
        <w:r w:rsidR="0000651B">
          <w:t xml:space="preserve">prevalent </w:t>
        </w:r>
      </w:ins>
      <w:r>
        <w:t xml:space="preserve">reason for physician visit and for antimicrobial prescription in the paediatric population. </w:t>
      </w:r>
      <w:del w:id="59" w:author="andrea55" w:date="2018-09-26T15:52:00Z">
        <w:r w:rsidDel="0000651B">
          <w:delText xml:space="preserve">However, the </w:delText>
        </w:r>
      </w:del>
      <w:del w:id="60" w:author="andrea55" w:date="2018-09-26T15:56:00Z">
        <w:r w:rsidDel="00451D7A">
          <w:delText xml:space="preserve">disease </w:delText>
        </w:r>
      </w:del>
      <w:del w:id="61" w:author="andrea55" w:date="2018-09-26T15:52:00Z">
        <w:r w:rsidDel="0000651B">
          <w:delText xml:space="preserve">course </w:delText>
        </w:r>
      </w:del>
      <w:del w:id="62" w:author="andrea55" w:date="2018-09-26T15:56:00Z">
        <w:r w:rsidDel="00451D7A">
          <w:delText xml:space="preserve">is benign and rarely results in permanent disability. </w:delText>
        </w:r>
      </w:del>
      <w:r>
        <w:t xml:space="preserve">The pathogenesis of AOM is complex and can </w:t>
      </w:r>
      <w:del w:id="63" w:author="andrea55" w:date="2018-09-26T11:57:00Z">
        <w:r w:rsidDel="00743F33">
          <w:delText xml:space="preserve">both </w:delText>
        </w:r>
      </w:del>
      <w:r>
        <w:t xml:space="preserve">be caused by </w:t>
      </w:r>
      <w:ins w:id="64" w:author="andrea55" w:date="2018-09-26T11:57:00Z">
        <w:r w:rsidR="00743F33">
          <w:t xml:space="preserve">both </w:t>
        </w:r>
      </w:ins>
      <w:r>
        <w:t xml:space="preserve">viral and bacterial pathogens. Bacterial AOM is most often caused by pneumococcus and </w:t>
      </w:r>
      <w:r>
        <w:rPr>
          <w:i/>
        </w:rPr>
        <w:t xml:space="preserve">Haemophilus </w:t>
      </w:r>
      <w:proofErr w:type="spellStart"/>
      <w:r>
        <w:rPr>
          <w:i/>
        </w:rPr>
        <w:t>influenzae</w:t>
      </w:r>
      <w:proofErr w:type="spellEnd"/>
      <w:r>
        <w:t>.</w:t>
      </w:r>
      <w:ins w:id="65" w:author="andrea55" w:date="2018-09-26T15:57:00Z">
        <w:r w:rsidR="00451D7A">
          <w:t xml:space="preserve"> The course of the disease </w:t>
        </w:r>
        <w:proofErr w:type="gramStart"/>
        <w:r w:rsidR="00451D7A">
          <w:t>however,  is</w:t>
        </w:r>
        <w:proofErr w:type="gramEnd"/>
        <w:r w:rsidR="00451D7A">
          <w:t xml:space="preserve"> benign and rarely results in permanent disability.</w:t>
        </w:r>
      </w:ins>
      <w:r>
        <w:t xml:space="preserve"> Acute sinusitis is another common, though benign</w:t>
      </w:r>
      <w:del w:id="66" w:author="andrea55" w:date="2018-09-26T11:58:00Z">
        <w:r w:rsidDel="00743F33">
          <w:delText>,</w:delText>
        </w:r>
      </w:del>
      <w:r>
        <w:t xml:space="preserve"> manifestation of pneumococcal disease. </w:t>
      </w:r>
      <w:ins w:id="67" w:author="andrea55" w:date="2018-09-26T15:58:00Z">
        <w:r w:rsidR="00451D7A">
          <w:t xml:space="preserve">A potentially more serious </w:t>
        </w:r>
      </w:ins>
      <w:ins w:id="68" w:author="andrea55" w:date="2018-09-26T16:00:00Z">
        <w:r w:rsidR="00451D7A">
          <w:t xml:space="preserve">one is pneumonia, the disease which gets its </w:t>
        </w:r>
      </w:ins>
      <w:ins w:id="69" w:author="andrea55" w:date="2018-09-26T16:01:00Z">
        <w:r w:rsidR="00451D7A">
          <w:t xml:space="preserve">very </w:t>
        </w:r>
      </w:ins>
      <w:ins w:id="70" w:author="andrea55" w:date="2018-09-26T16:00:00Z">
        <w:r w:rsidR="00451D7A">
          <w:t xml:space="preserve">name from the </w:t>
        </w:r>
      </w:ins>
      <w:r>
        <w:t xml:space="preserve">Pneumococcus </w:t>
      </w:r>
      <w:ins w:id="71" w:author="andrea55" w:date="2018-09-26T16:01:00Z">
        <w:r w:rsidR="00451D7A">
          <w:t>bacteria.</w:t>
        </w:r>
      </w:ins>
      <w:del w:id="72" w:author="andrea55" w:date="2018-09-26T16:01:00Z">
        <w:r w:rsidDel="00451D7A">
          <w:delText>is also a common cause of pneumonia – the disease from which it gets its name.</w:delText>
        </w:r>
      </w:del>
      <w:r>
        <w:t xml:space="preserve"> Pneumonia often requires hospitalization and intravenous antimicrobial treatment, and</w:t>
      </w:r>
      <w:ins w:id="73" w:author="andrea55" w:date="2018-09-26T16:03:00Z">
        <w:r w:rsidR="00451D7A">
          <w:t xml:space="preserve"> </w:t>
        </w:r>
      </w:ins>
      <w:del w:id="74" w:author="andrea55" w:date="2018-09-26T16:03:00Z">
        <w:r w:rsidDel="00451D7A">
          <w:delText>, though</w:delText>
        </w:r>
      </w:del>
      <w:r>
        <w:t xml:space="preserve"> </w:t>
      </w:r>
      <w:del w:id="75" w:author="andrea55" w:date="2018-09-26T16:02:00Z">
        <w:r w:rsidDel="00451D7A">
          <w:delText>uncommonly</w:delText>
        </w:r>
      </w:del>
      <w:ins w:id="76" w:author="andrea55" w:date="2018-09-26T16:02:00Z">
        <w:r w:rsidR="00451D7A">
          <w:t xml:space="preserve"> rarely</w:t>
        </w:r>
      </w:ins>
      <w:r>
        <w:t xml:space="preserve">, can lead to permanent disability and death. Finally, </w:t>
      </w:r>
      <w:del w:id="77" w:author="andrea55" w:date="2018-09-26T16:04:00Z">
        <w:r w:rsidDel="00352051">
          <w:delText xml:space="preserve">if </w:delText>
        </w:r>
      </w:del>
      <w:r>
        <w:t xml:space="preserve">pneumococcus </w:t>
      </w:r>
      <w:ins w:id="78" w:author="andrea55" w:date="2018-09-26T16:04:00Z">
        <w:r w:rsidR="00352051">
          <w:t xml:space="preserve">can cause invasive infections if it </w:t>
        </w:r>
      </w:ins>
      <w:r>
        <w:t>gains access to normally sterile tissue</w:t>
      </w:r>
      <w:ins w:id="79" w:author="andrea55" w:date="2018-09-26T16:04:00Z">
        <w:r w:rsidR="00352051">
          <w:t>.</w:t>
        </w:r>
      </w:ins>
      <w:del w:id="80" w:author="andrea55" w:date="2018-09-26T16:04:00Z">
        <w:r w:rsidDel="00352051">
          <w:delText>, it may cause invasive infections.</w:delText>
        </w:r>
      </w:del>
      <w:r>
        <w:t xml:space="preserve"> </w:t>
      </w:r>
      <w:del w:id="81" w:author="andrea55" w:date="2018-09-26T16:05:00Z">
        <w:r w:rsidDel="00352051">
          <w:delText xml:space="preserve">This </w:delText>
        </w:r>
      </w:del>
      <w:ins w:id="82" w:author="andrea55" w:date="2018-09-26T16:05:00Z">
        <w:r w:rsidR="00352051">
          <w:t xml:space="preserve">These </w:t>
        </w:r>
      </w:ins>
      <w:r>
        <w:t>include</w:t>
      </w:r>
      <w:del w:id="83" w:author="andrea55" w:date="2018-09-26T16:05:00Z">
        <w:r w:rsidDel="00352051">
          <w:delText>s</w:delText>
        </w:r>
      </w:del>
      <w:r>
        <w:t xml:space="preserve"> </w:t>
      </w:r>
      <w:proofErr w:type="spellStart"/>
      <w:r>
        <w:t>bacteremia</w:t>
      </w:r>
      <w:proofErr w:type="spellEnd"/>
      <w:r>
        <w:t>, an infection of the blood, and meningitis, an infection of the meninges. These infectious manifestations are grouped together as invasive pneumococcal disease (IPD). Whilst IPD is extremely uncommon, the consequences can be disastrous. The case</w:t>
      </w:r>
      <w:ins w:id="84" w:author="andrea55" w:date="2018-09-26T11:59:00Z">
        <w:r w:rsidR="00743F33">
          <w:t>-</w:t>
        </w:r>
      </w:ins>
      <w:del w:id="85" w:author="andrea55" w:date="2018-09-26T11:59:00Z">
        <w:r w:rsidDel="00743F33">
          <w:delText xml:space="preserve"> </w:delText>
        </w:r>
      </w:del>
      <w:r>
        <w:t>fatality ratio from pneumococcal meningitis in Iceland is estimated at 15.3%.</w:t>
      </w:r>
    </w:p>
    <w:p w14:paraId="4099C53A" w14:textId="77777777" w:rsidR="008B2D5B" w:rsidRDefault="009A5E80">
      <w:pPr>
        <w:pStyle w:val="BodyText"/>
        <w:jc w:val="left"/>
        <w:pPrChange w:id="86" w:author="andrea55" w:date="2018-09-26T11:43:00Z">
          <w:pPr>
            <w:pStyle w:val="BodyText"/>
          </w:pPr>
        </w:pPrChange>
      </w:pPr>
      <w:r>
        <w:t>Pneumococcus became an early target for vaccine development because of the broad range of disease</w:t>
      </w:r>
      <w:ins w:id="87" w:author="andrea55" w:date="2018-09-26T16:06:00Z">
        <w:r w:rsidR="00767BB4">
          <w:t>s</w:t>
        </w:r>
      </w:ins>
      <w:r>
        <w:t xml:space="preserve"> </w:t>
      </w:r>
      <w:del w:id="88" w:author="andrea55" w:date="2018-09-26T16:06:00Z">
        <w:r w:rsidDel="00767BB4">
          <w:delText>caused by pneumococcus</w:delText>
        </w:r>
      </w:del>
      <w:ins w:id="89" w:author="andrea55" w:date="2018-09-26T16:06:00Z">
        <w:r w:rsidR="00767BB4">
          <w:t xml:space="preserve"> it can cause</w:t>
        </w:r>
      </w:ins>
      <w:r>
        <w:t xml:space="preserve">. </w:t>
      </w:r>
      <w:del w:id="90" w:author="andrea55" w:date="2018-09-26T16:07:00Z">
        <w:r w:rsidDel="00767BB4">
          <w:delText>The vaccine</w:delText>
        </w:r>
      </w:del>
      <w:ins w:id="91" w:author="andrea55" w:date="2018-09-26T16:07:00Z">
        <w:r w:rsidR="00767BB4">
          <w:t>Vaccine</w:t>
        </w:r>
      </w:ins>
      <w:r>
        <w:t xml:space="preserve"> benefit can be quantified in two </w:t>
      </w:r>
      <w:del w:id="92" w:author="andrea55" w:date="2018-09-26T16:07:00Z">
        <w:r w:rsidDel="00767BB4">
          <w:delText xml:space="preserve">different </w:delText>
        </w:r>
      </w:del>
      <w:r>
        <w:t>ways. On one hand</w:t>
      </w:r>
      <w:ins w:id="93" w:author="andrea55" w:date="2018-09-26T11:59:00Z">
        <w:r w:rsidR="00743F33">
          <w:t>,</w:t>
        </w:r>
      </w:ins>
      <w:r>
        <w:t xml:space="preserve"> it can prevent uncommon but serious manifestations of disease</w:t>
      </w:r>
      <w:ins w:id="94" w:author="andrea55" w:date="2018-09-26T16:08:00Z">
        <w:r w:rsidR="00767BB4">
          <w:t>,</w:t>
        </w:r>
      </w:ins>
      <w:r>
        <w:t xml:space="preserve"> and has the potential to prevent death and serious disability. On the other hand, it </w:t>
      </w:r>
      <w:del w:id="95" w:author="andrea55" w:date="2018-09-26T16:08:00Z">
        <w:r w:rsidDel="00767BB4">
          <w:delText xml:space="preserve">also </w:delText>
        </w:r>
      </w:del>
      <w:r>
        <w:t>prevents common infections</w:t>
      </w:r>
      <w:del w:id="96" w:author="andrea55" w:date="2018-09-26T16:08:00Z">
        <w:r w:rsidDel="00767BB4">
          <w:delText xml:space="preserve"> that</w:delText>
        </w:r>
      </w:del>
      <w:ins w:id="97" w:author="andrea55" w:date="2018-09-26T16:08:00Z">
        <w:r w:rsidR="00767BB4">
          <w:t xml:space="preserve"> which</w:t>
        </w:r>
      </w:ins>
      <w:r>
        <w:t xml:space="preserve"> cumulatively </w:t>
      </w:r>
      <w:del w:id="98" w:author="andrea55" w:date="2018-09-26T16:09:00Z">
        <w:r w:rsidDel="00767BB4">
          <w:delText>present a large</w:delText>
        </w:r>
      </w:del>
      <w:ins w:id="99" w:author="andrea55" w:date="2018-09-26T16:09:00Z">
        <w:r w:rsidR="00767BB4">
          <w:t xml:space="preserve"> pose a substantial</w:t>
        </w:r>
      </w:ins>
      <w:r>
        <w:t xml:space="preserve"> healthcare burden due to frequent physician visits, antimicrobial prescriptions as well as work hours lost by parents and caregivers. The earliest attempts to use vaccination to lessen the morbidity and mortality associated with pneumococcus date back to 1911 when Wright used whole cell </w:t>
      </w:r>
      <w:proofErr w:type="spellStart"/>
      <w:r>
        <w:t>innoculi</w:t>
      </w:r>
      <w:proofErr w:type="spellEnd"/>
      <w:r>
        <w:t xml:space="preserve"> to vaccinated miners in South Africa (Wright et al. </w:t>
      </w:r>
      <w:r w:rsidR="00E61C00">
        <w:fldChar w:fldCharType="begin"/>
      </w:r>
      <w:r w:rsidR="00E61C00">
        <w:instrText>HYPERLINK \l "ref-Wright1914" \h</w:instrText>
      </w:r>
      <w:r w:rsidR="00E61C00">
        <w:fldChar w:fldCharType="separate"/>
      </w:r>
      <w:r>
        <w:rPr>
          <w:rStyle w:val="Hyperlink"/>
        </w:rPr>
        <w:t>1914</w:t>
      </w:r>
      <w:r w:rsidR="00E61C00">
        <w:fldChar w:fldCharType="end"/>
      </w:r>
      <w:r>
        <w:t xml:space="preserve">). In the following decades, multiple animal studies </w:t>
      </w:r>
      <w:del w:id="100" w:author="andrea55" w:date="2018-09-26T16:14:00Z">
        <w:r w:rsidDel="00576A3B">
          <w:delText xml:space="preserve">showed </w:delText>
        </w:r>
      </w:del>
      <w:ins w:id="101" w:author="andrea55" w:date="2018-09-26T16:14:00Z">
        <w:r w:rsidR="00576A3B">
          <w:t xml:space="preserve">demonstrated </w:t>
        </w:r>
      </w:ins>
      <w:r>
        <w:t xml:space="preserve">that </w:t>
      </w:r>
      <w:ins w:id="102" w:author="andrea55" w:date="2018-09-26T16:12:00Z">
        <w:r w:rsidR="00767BB4">
          <w:t xml:space="preserve">by </w:t>
        </w:r>
      </w:ins>
      <w:r>
        <w:t>injecti</w:t>
      </w:r>
      <w:ins w:id="103" w:author="andrea55" w:date="2018-09-26T16:12:00Z">
        <w:r w:rsidR="00767BB4">
          <w:t xml:space="preserve">ng </w:t>
        </w:r>
      </w:ins>
      <w:del w:id="104" w:author="andrea55" w:date="2018-09-26T16:12:00Z">
        <w:r w:rsidDel="00767BB4">
          <w:delText>on</w:delText>
        </w:r>
      </w:del>
      <w:r>
        <w:t xml:space="preserve"> </w:t>
      </w:r>
      <w:del w:id="105" w:author="andrea55" w:date="2018-09-26T16:12:00Z">
        <w:r w:rsidDel="00767BB4">
          <w:delText xml:space="preserve">of the </w:delText>
        </w:r>
      </w:del>
      <w:ins w:id="106" w:author="andrea55" w:date="2018-09-26T16:12:00Z">
        <w:r w:rsidR="00767BB4">
          <w:t xml:space="preserve"> the </w:t>
        </w:r>
      </w:ins>
      <w:r>
        <w:t>pneumococcal polysaccharide coating</w:t>
      </w:r>
      <w:ins w:id="107" w:author="andrea55" w:date="2018-09-26T16:12:00Z">
        <w:r w:rsidR="00767BB4">
          <w:t xml:space="preserve">, </w:t>
        </w:r>
      </w:ins>
      <w:del w:id="108" w:author="andrea55" w:date="2018-09-26T16:12:00Z">
        <w:r w:rsidDel="00767BB4">
          <w:delText xml:space="preserve"> in </w:delText>
        </w:r>
      </w:del>
      <w:r>
        <w:t xml:space="preserve">animals </w:t>
      </w:r>
      <w:ins w:id="109" w:author="andrea55" w:date="2018-09-26T16:14:00Z">
        <w:r w:rsidR="00576A3B">
          <w:t xml:space="preserve">were </w:t>
        </w:r>
      </w:ins>
      <w:r>
        <w:t xml:space="preserve">protected against subsequent pneumococcal infections. </w:t>
      </w:r>
      <w:proofErr w:type="gramStart"/>
      <w:r>
        <w:t>On the basis of</w:t>
      </w:r>
      <w:proofErr w:type="gramEnd"/>
      <w:r>
        <w:t xml:space="preserve"> these findings, the first polysaccharide vaccine was shown to be </w:t>
      </w:r>
      <w:r>
        <w:lastRenderedPageBreak/>
        <w:t xml:space="preserve">effective (Macleod et al. </w:t>
      </w:r>
      <w:r w:rsidR="00E61C00">
        <w:fldChar w:fldCharType="begin"/>
      </w:r>
      <w:r w:rsidR="00E61C00">
        <w:instrText>HYPERLINK \l "ref-Macleod1945" \h</w:instrText>
      </w:r>
      <w:r w:rsidR="00E61C00">
        <w:fldChar w:fldCharType="separate"/>
      </w:r>
      <w:r>
        <w:rPr>
          <w:rStyle w:val="Hyperlink"/>
        </w:rPr>
        <w:t>1945</w:t>
      </w:r>
      <w:r w:rsidR="00E61C00">
        <w:fldChar w:fldCharType="end"/>
      </w:r>
      <w:r>
        <w:t xml:space="preserve">). This lay the foundation for modern polysaccharide pneumococcal vaccines. </w:t>
      </w:r>
      <w:del w:id="110" w:author="andrea55" w:date="2018-09-26T16:15:00Z">
        <w:r w:rsidDel="00576A3B">
          <w:delText>However, it</w:delText>
        </w:r>
      </w:del>
      <w:ins w:id="111" w:author="andrea55" w:date="2018-09-26T16:15:00Z">
        <w:r w:rsidR="00576A3B">
          <w:t xml:space="preserve">Soon it became apparent, however, </w:t>
        </w:r>
      </w:ins>
      <w:r>
        <w:t xml:space="preserve"> </w:t>
      </w:r>
      <w:del w:id="112" w:author="andrea55" w:date="2018-09-26T16:15:00Z">
        <w:r w:rsidDel="00576A3B">
          <w:delText xml:space="preserve">soon became apparent </w:delText>
        </w:r>
      </w:del>
      <w:r>
        <w:t xml:space="preserve">that </w:t>
      </w:r>
      <w:del w:id="113" w:author="andrea55" w:date="2018-09-26T16:16:00Z">
        <w:r w:rsidDel="00576A3B">
          <w:delText xml:space="preserve">the </w:delText>
        </w:r>
      </w:del>
      <w:r>
        <w:t xml:space="preserve">polysaccharide vaccines were not adequately immunogenic in young children, the ill or the elderly. In response, pneumococcal conjugate vaccines were developed. The first such vaccine to be mass produced was the heptavalent </w:t>
      </w:r>
      <w:proofErr w:type="spellStart"/>
      <w:r>
        <w:t>Prevenar</w:t>
      </w:r>
      <w:proofErr w:type="spellEnd"/>
      <w:r>
        <w:t xml:space="preserve"> developed by Pfizer Pharmaceuticals.</w:t>
      </w:r>
    </w:p>
    <w:p w14:paraId="66300F3F" w14:textId="77777777" w:rsidR="008B2D5B" w:rsidRDefault="009A5E80">
      <w:pPr>
        <w:pStyle w:val="BodyText"/>
        <w:jc w:val="left"/>
        <w:pPrChange w:id="114" w:author="andrea55" w:date="2018-09-26T11:43:00Z">
          <w:pPr>
            <w:pStyle w:val="BodyText"/>
          </w:pPr>
        </w:pPrChange>
      </w:pPr>
      <w:r>
        <w:t xml:space="preserve">Iceland is an independent island nation, isolated in the mid-Atlantic, with a homogeneous population of roughly 330,000 individuals. The first systematic program of vaccination against pneumococcus in Iceland began in April 2011, when the 10-valent pneumococcal </w:t>
      </w:r>
      <w:r>
        <w:rPr>
          <w:i/>
        </w:rPr>
        <w:t xml:space="preserve">Haemophilus </w:t>
      </w:r>
      <w:proofErr w:type="spellStart"/>
      <w:r>
        <w:rPr>
          <w:i/>
        </w:rPr>
        <w:t>influnzae</w:t>
      </w:r>
      <w:proofErr w:type="spellEnd"/>
      <w:r>
        <w:t xml:space="preserve"> protein-D conjugate vaccine (</w:t>
      </w:r>
      <w:proofErr w:type="spellStart"/>
      <w:r>
        <w:t>Synflorix</w:t>
      </w:r>
      <w:proofErr w:type="spellEnd"/>
      <w:r>
        <w:t xml:space="preserve">, PHiD-CV10) was introduced into the national paediatric vaccination program. The vaccine program entailed two primary doses given at three and five months of age, and a booster dose at twelve months. No catch-up program was undertaken. Prior to the introduction, no systematic vaccination effort had been undertaken in Iceland. </w:t>
      </w:r>
      <w:del w:id="115" w:author="andrea55" w:date="2018-09-26T16:17:00Z">
        <w:r w:rsidDel="00576A3B">
          <w:delText xml:space="preserve">Iceland, </w:delText>
        </w:r>
      </w:del>
      <w:ins w:id="116" w:author="andrea55" w:date="2018-09-26T16:18:00Z">
        <w:r w:rsidR="00576A3B">
          <w:t>A</w:t>
        </w:r>
      </w:ins>
      <w:del w:id="117" w:author="andrea55" w:date="2018-09-26T16:18:00Z">
        <w:r w:rsidDel="00576A3B">
          <w:delText>a</w:delText>
        </w:r>
      </w:del>
      <w:r>
        <w:t xml:space="preserve">s other Nordic countries, </w:t>
      </w:r>
      <w:ins w:id="118" w:author="andrea55" w:date="2018-09-26T16:18:00Z">
        <w:r w:rsidR="00576A3B">
          <w:t xml:space="preserve">Iceland </w:t>
        </w:r>
      </w:ins>
      <w:r>
        <w:t xml:space="preserve">has a rich legacy of national health-related registers. </w:t>
      </w:r>
      <w:del w:id="119" w:author="andrea55" w:date="2018-09-26T16:18:00Z">
        <w:r w:rsidDel="00576A3B">
          <w:delText>With a</w:delText>
        </w:r>
      </w:del>
      <w:ins w:id="120" w:author="andrea55" w:date="2018-09-26T16:18:00Z">
        <w:r w:rsidR="00576A3B">
          <w:t>Th</w:t>
        </w:r>
      </w:ins>
      <w:ins w:id="121" w:author="andrea55" w:date="2018-09-26T16:19:00Z">
        <w:r w:rsidR="00576A3B">
          <w:t>is</w:t>
        </w:r>
      </w:ins>
      <w:r>
        <w:t xml:space="preserve"> wealth of medical documentation</w:t>
      </w:r>
      <w:ins w:id="122" w:author="andrea55" w:date="2018-09-26T16:18:00Z">
        <w:r w:rsidR="00576A3B">
          <w:t xml:space="preserve"> enabled</w:t>
        </w:r>
      </w:ins>
      <w:del w:id="123" w:author="andrea55" w:date="2018-09-26T16:18:00Z">
        <w:r w:rsidDel="00576A3B">
          <w:delText>,</w:delText>
        </w:r>
      </w:del>
      <w:r>
        <w:t xml:space="preserve"> a unique whole-population ecological study examining the impact of systematic pneumococcal vaccination</w:t>
      </w:r>
      <w:del w:id="124" w:author="andrea55" w:date="2018-09-26T16:19:00Z">
        <w:r w:rsidDel="00576A3B">
          <w:delText xml:space="preserve"> was enabled</w:delText>
        </w:r>
      </w:del>
      <w:r>
        <w:t>.</w:t>
      </w:r>
    </w:p>
    <w:p w14:paraId="5CC5C12C" w14:textId="77777777" w:rsidR="008B2D5B" w:rsidRDefault="009A5E80" w:rsidP="004B4B04">
      <w:pPr>
        <w:pStyle w:val="Heading2"/>
      </w:pPr>
      <w:bookmarkStart w:id="125" w:name="clinical-manifestations-of-streptococcus"/>
      <w:bookmarkEnd w:id="125"/>
      <w:r>
        <w:t xml:space="preserve">Clinical manifestations of </w:t>
      </w:r>
      <w:r>
        <w:rPr>
          <w:i/>
        </w:rPr>
        <w:t>Streptococcus pneumoniae</w:t>
      </w:r>
    </w:p>
    <w:p w14:paraId="2990944B" w14:textId="77777777" w:rsidR="008B2D5B" w:rsidRDefault="009A5E80">
      <w:pPr>
        <w:jc w:val="left"/>
        <w:pPrChange w:id="126" w:author="andrea55" w:date="2018-09-26T11:43:00Z">
          <w:pPr/>
        </w:pPrChange>
      </w:pPr>
      <w:r>
        <w:t>The relationship between pneumococcus and humans is complex. Most children are colonized by pneumococcus within the first months of life. The serotype distribution of the initial colonization</w:t>
      </w:r>
      <w:ins w:id="127" w:author="andrea55" w:date="2018-09-26T12:02:00Z">
        <w:r w:rsidR="00A6252B">
          <w:t xml:space="preserve"> in a child</w:t>
        </w:r>
      </w:ins>
      <w:r>
        <w:t xml:space="preserve"> is influenced by the distribution of serotypes within </w:t>
      </w:r>
      <w:del w:id="128" w:author="andrea55" w:date="2018-09-26T12:03:00Z">
        <w:r w:rsidDel="00A6252B">
          <w:delText xml:space="preserve">the </w:delText>
        </w:r>
      </w:del>
      <w:ins w:id="129" w:author="andrea55" w:date="2018-09-26T12:03:00Z">
        <w:r w:rsidR="00A6252B">
          <w:t xml:space="preserve">his or her </w:t>
        </w:r>
      </w:ins>
      <w:r>
        <w:t>family. Over the course of the</w:t>
      </w:r>
      <w:ins w:id="130" w:author="andrea55" w:date="2018-09-26T16:21:00Z">
        <w:r w:rsidR="00576A3B">
          <w:t>ir</w:t>
        </w:r>
      </w:ins>
      <w:r>
        <w:t xml:space="preserve"> </w:t>
      </w:r>
      <w:del w:id="131" w:author="andrea55" w:date="2018-09-26T16:21:00Z">
        <w:r w:rsidDel="00576A3B">
          <w:delText>child’s</w:delText>
        </w:r>
      </w:del>
      <w:r>
        <w:t xml:space="preserve"> lifetime,</w:t>
      </w:r>
      <w:del w:id="132" w:author="andrea55" w:date="2018-09-26T16:21:00Z">
        <w:r w:rsidDel="00576A3B">
          <w:delText xml:space="preserve"> they</w:delText>
        </w:r>
      </w:del>
      <w:ins w:id="133" w:author="andrea55" w:date="2018-09-26T16:21:00Z">
        <w:r w:rsidR="00576A3B">
          <w:t xml:space="preserve"> a child</w:t>
        </w:r>
      </w:ins>
      <w:r>
        <w:t xml:space="preserve"> will be colonized by many different serotypes</w:t>
      </w:r>
      <w:ins w:id="134" w:author="andrea55" w:date="2018-09-26T16:21:00Z">
        <w:r w:rsidR="00576A3B">
          <w:t xml:space="preserve"> and their </w:t>
        </w:r>
      </w:ins>
      <w:del w:id="135" w:author="andrea55" w:date="2018-09-26T16:21:00Z">
        <w:r w:rsidDel="00576A3B">
          <w:delText xml:space="preserve">. The child’s </w:delText>
        </w:r>
      </w:del>
      <w:r>
        <w:t>immune system will learn to recognize the</w:t>
      </w:r>
      <w:ins w:id="136" w:author="andrea55" w:date="2018-09-26T16:24:00Z">
        <w:r w:rsidR="00576A3B">
          <w:t xml:space="preserve"> serotypes </w:t>
        </w:r>
        <w:proofErr w:type="gramStart"/>
        <w:r w:rsidR="00576A3B">
          <w:t xml:space="preserve">as </w:t>
        </w:r>
      </w:ins>
      <w:ins w:id="137" w:author="andrea55" w:date="2018-09-26T16:22:00Z">
        <w:r w:rsidR="00576A3B">
          <w:t xml:space="preserve"> they</w:t>
        </w:r>
        <w:proofErr w:type="gramEnd"/>
        <w:r w:rsidR="00576A3B">
          <w:t xml:space="preserve"> do so. </w:t>
        </w:r>
      </w:ins>
      <w:del w:id="138" w:author="andrea55" w:date="2018-09-26T16:24:00Z">
        <w:r w:rsidDel="00576A3B">
          <w:delText xml:space="preserve"> currently colonizing </w:delText>
        </w:r>
      </w:del>
      <w:del w:id="139" w:author="andrea55" w:date="2018-09-26T12:03:00Z">
        <w:r w:rsidDel="00A6252B">
          <w:delText xml:space="preserve">serotypes </w:delText>
        </w:r>
      </w:del>
      <w:del w:id="140" w:author="andrea55" w:date="2018-09-26T16:24:00Z">
        <w:r w:rsidDel="00576A3B">
          <w:delText xml:space="preserve">and </w:delText>
        </w:r>
      </w:del>
      <w:ins w:id="141" w:author="andrea55" w:date="2018-09-26T16:23:00Z">
        <w:r w:rsidR="00576A3B">
          <w:t>The</w:t>
        </w:r>
      </w:ins>
      <w:ins w:id="142" w:author="andrea55" w:date="2018-09-26T16:24:00Z">
        <w:r w:rsidR="00576A3B">
          <w:t>ir</w:t>
        </w:r>
      </w:ins>
      <w:ins w:id="143" w:author="andrea55" w:date="2018-09-26T16:23:00Z">
        <w:r w:rsidR="00576A3B">
          <w:t xml:space="preserve"> immune system </w:t>
        </w:r>
      </w:ins>
      <w:r>
        <w:t xml:space="preserve">will either clear the colonization or maintain </w:t>
      </w:r>
      <w:proofErr w:type="spellStart"/>
      <w:proofErr w:type="gramStart"/>
      <w:r>
        <w:t>a</w:t>
      </w:r>
      <w:proofErr w:type="spellEnd"/>
      <w:proofErr w:type="gramEnd"/>
      <w:r>
        <w:t xml:space="preserve"> equilibrium in which the serotype is kept within a certain limit of reproduction. </w:t>
      </w:r>
      <w:del w:id="144" w:author="andrea55" w:date="2018-09-26T16:25:00Z">
        <w:r w:rsidDel="00201066">
          <w:delText>Consequently</w:delText>
        </w:r>
      </w:del>
      <w:ins w:id="145" w:author="andrea55" w:date="2018-09-26T16:25:00Z">
        <w:r w:rsidR="00201066">
          <w:t xml:space="preserve"> In this manner</w:t>
        </w:r>
      </w:ins>
      <w:r>
        <w:t>, the contribution of pneumococcus to the human upper respiratory flora is in a state of constant flux. New serotypes enter while old exit, and the relative density of serotypes changes. In some cases</w:t>
      </w:r>
      <w:ins w:id="146" w:author="andrea55" w:date="2018-09-26T12:06:00Z">
        <w:r w:rsidR="00A6252B">
          <w:t>,</w:t>
        </w:r>
      </w:ins>
      <w:r>
        <w:t xml:space="preserve"> the equilibrium between pneumococcus and the host is destabilized</w:t>
      </w:r>
      <w:ins w:id="147" w:author="andrea55" w:date="2018-09-26T12:06:00Z">
        <w:r w:rsidR="00A6252B">
          <w:t xml:space="preserve">, </w:t>
        </w:r>
      </w:ins>
      <w:ins w:id="148" w:author="andrea55" w:date="2018-09-26T12:07:00Z">
        <w:r w:rsidR="00A6252B">
          <w:t>triggering a</w:t>
        </w:r>
      </w:ins>
      <w:del w:id="149" w:author="andrea55" w:date="2018-09-26T12:06:00Z">
        <w:r w:rsidDel="00A6252B">
          <w:delText xml:space="preserve"> </w:delText>
        </w:r>
      </w:del>
      <w:ins w:id="150" w:author="andrea55" w:date="2018-09-26T16:25:00Z">
        <w:r w:rsidR="00201066">
          <w:t xml:space="preserve"> </w:t>
        </w:r>
      </w:ins>
      <w:del w:id="151" w:author="andrea55" w:date="2018-09-26T12:06:00Z">
        <w:r w:rsidDel="00A6252B">
          <w:delText>resulting in</w:delText>
        </w:r>
      </w:del>
      <w:ins w:id="152" w:author="andrea55" w:date="2018-09-26T16:25:00Z">
        <w:r w:rsidR="00201066">
          <w:t xml:space="preserve"> </w:t>
        </w:r>
      </w:ins>
      <w:del w:id="153" w:author="andrea55" w:date="2018-09-26T12:06:00Z">
        <w:r w:rsidDel="00A6252B">
          <w:delText xml:space="preserve"> </w:delText>
        </w:r>
      </w:del>
      <w:r>
        <w:t xml:space="preserve">rapid growth of pneumococcus </w:t>
      </w:r>
      <w:del w:id="154" w:author="andrea55" w:date="2018-09-26T16:26:00Z">
        <w:r w:rsidDel="00201066">
          <w:delText>which results</w:delText>
        </w:r>
      </w:del>
      <w:ins w:id="155" w:author="andrea55" w:date="2018-09-26T16:26:00Z">
        <w:r w:rsidR="00201066">
          <w:t xml:space="preserve"> and </w:t>
        </w:r>
        <w:proofErr w:type="gramStart"/>
        <w:r w:rsidR="00201066">
          <w:t xml:space="preserve">resulting </w:t>
        </w:r>
      </w:ins>
      <w:r>
        <w:t xml:space="preserve"> in</w:t>
      </w:r>
      <w:proofErr w:type="gramEnd"/>
      <w:r>
        <w:t xml:space="preserve"> clinical manifestations. It is thought that this is most likely to occur </w:t>
      </w:r>
      <w:ins w:id="156" w:author="andrea55" w:date="2018-09-26T12:07:00Z">
        <w:r w:rsidR="00A6252B">
          <w:t xml:space="preserve">immediately </w:t>
        </w:r>
      </w:ins>
      <w:del w:id="157" w:author="andrea55" w:date="2018-09-26T12:07:00Z">
        <w:r w:rsidDel="00A6252B">
          <w:delText>immidietly</w:delText>
        </w:r>
      </w:del>
      <w:r>
        <w:t xml:space="preserve"> following the acquisition of new serotype into the nasopharyngeal flora. </w:t>
      </w:r>
      <w:del w:id="158" w:author="andrea55" w:date="2018-09-26T16:26:00Z">
        <w:r w:rsidDel="00201066">
          <w:delText xml:space="preserve">This </w:delText>
        </w:r>
      </w:del>
      <w:ins w:id="159" w:author="andrea55" w:date="2018-09-26T16:26:00Z">
        <w:r w:rsidR="00201066">
          <w:t>As this occurs</w:t>
        </w:r>
      </w:ins>
      <w:ins w:id="160" w:author="andrea55" w:date="2018-09-26T12:08:00Z">
        <w:r w:rsidR="00A6252B">
          <w:t xml:space="preserve"> </w:t>
        </w:r>
      </w:ins>
      <w:r>
        <w:t>most commonly</w:t>
      </w:r>
      <w:del w:id="161" w:author="andrea55" w:date="2018-09-26T12:08:00Z">
        <w:r w:rsidDel="00A6252B">
          <w:delText xml:space="preserve"> occurs</w:delText>
        </w:r>
      </w:del>
      <w:r>
        <w:t xml:space="preserve"> in the upper respiratory tract where pneumococcus is generally located</w:t>
      </w:r>
      <w:ins w:id="162" w:author="andrea55" w:date="2018-09-26T12:08:00Z">
        <w:r w:rsidR="00A6252B">
          <w:t>,</w:t>
        </w:r>
      </w:ins>
      <w:r>
        <w:t xml:space="preserve"> </w:t>
      </w:r>
      <w:del w:id="163" w:author="andrea55" w:date="2018-09-26T16:27:00Z">
        <w:r w:rsidDel="00201066">
          <w:delText xml:space="preserve">and </w:delText>
        </w:r>
      </w:del>
      <w:ins w:id="164" w:author="andrea55" w:date="2018-09-26T16:27:00Z">
        <w:r w:rsidR="00201066">
          <w:t xml:space="preserve">it </w:t>
        </w:r>
      </w:ins>
      <w:r>
        <w:lastRenderedPageBreak/>
        <w:t>results in</w:t>
      </w:r>
      <w:del w:id="165" w:author="andrea55" w:date="2018-09-26T16:27:00Z">
        <w:r w:rsidDel="00201066">
          <w:delText xml:space="preserve"> the</w:delText>
        </w:r>
      </w:del>
      <w:r>
        <w:t xml:space="preserve"> common clinical manifestations of pneumococcal infections, i.e. AOM, acute sinusitis and conjunctivitis. The pathogenesis of pneumococcal pneumonia is thought to occur through micro-aspiration of upper respiratory secretions</w:t>
      </w:r>
      <w:ins w:id="166" w:author="andrea55" w:date="2018-09-26T12:09:00Z">
        <w:r w:rsidR="00A6252B">
          <w:t>, provoking a</w:t>
        </w:r>
      </w:ins>
      <w:r>
        <w:t xml:space="preserve"> </w:t>
      </w:r>
      <w:del w:id="167" w:author="andrea55" w:date="2018-09-26T12:09:00Z">
        <w:r w:rsidDel="00A6252B">
          <w:delText xml:space="preserve">with </w:delText>
        </w:r>
      </w:del>
      <w:r>
        <w:t>subsequent rapid proliferation of pneumococcus in the lower respiratory tract. Invasive disease occurs when pneumococcus penetrates the host</w:t>
      </w:r>
      <w:ins w:id="168" w:author="andrea55" w:date="2018-09-26T12:10:00Z">
        <w:r w:rsidR="00A6252B">
          <w:t>'s</w:t>
        </w:r>
      </w:ins>
      <w:r>
        <w:t xml:space="preserve"> immunological defenses and proliferates in normally sterile tissue. This can </w:t>
      </w:r>
      <w:ins w:id="169" w:author="andrea55" w:date="2018-09-26T16:28:00Z">
        <w:r w:rsidR="00201066">
          <w:t xml:space="preserve">occur as a primary </w:t>
        </w:r>
        <w:proofErr w:type="gramStart"/>
        <w:r w:rsidR="00201066">
          <w:t>event  or</w:t>
        </w:r>
        <w:proofErr w:type="gramEnd"/>
        <w:r w:rsidR="00201066">
          <w:t xml:space="preserve"> </w:t>
        </w:r>
      </w:ins>
      <w:r>
        <w:t>be secondary to infections of the upper or lower respiratory tract</w:t>
      </w:r>
      <w:ins w:id="170" w:author="andrea55" w:date="2018-09-26T16:29:00Z">
        <w:r w:rsidR="00201066">
          <w:t>.</w:t>
        </w:r>
      </w:ins>
      <w:del w:id="171" w:author="andrea55" w:date="2018-09-26T16:29:00Z">
        <w:r w:rsidDel="00201066">
          <w:delText>,</w:delText>
        </w:r>
      </w:del>
      <w:r>
        <w:t xml:space="preserve"> or can</w:t>
      </w:r>
      <w:del w:id="172" w:author="andrea55" w:date="2018-09-26T16:28:00Z">
        <w:r w:rsidDel="00201066">
          <w:delText xml:space="preserve"> occur as a primary event</w:delText>
        </w:r>
      </w:del>
      <w:r>
        <w:t xml:space="preserve">. </w:t>
      </w:r>
      <w:commentRangeStart w:id="173"/>
      <w:r>
        <w:t xml:space="preserve">Generally, IPD is considered to encompass meningitis, </w:t>
      </w:r>
      <w:proofErr w:type="spellStart"/>
      <w:r>
        <w:t>bacteraemia</w:t>
      </w:r>
      <w:proofErr w:type="spellEnd"/>
      <w:r>
        <w:t xml:space="preserve"> and septic arthritis. </w:t>
      </w:r>
      <w:commentRangeEnd w:id="173"/>
      <w:r w:rsidR="00201066">
        <w:rPr>
          <w:rStyle w:val="CommentReference"/>
        </w:rPr>
        <w:commentReference w:id="173"/>
      </w:r>
      <w:r>
        <w:t>While some may argue that the middle ear is normally sterile, AOM is not considered invasive disease.</w:t>
      </w:r>
    </w:p>
    <w:p w14:paraId="2A95DCE3" w14:textId="77777777" w:rsidR="008B2D5B" w:rsidRDefault="009A5E80">
      <w:pPr>
        <w:pStyle w:val="BodyText"/>
        <w:jc w:val="left"/>
        <w:pPrChange w:id="174" w:author="andrea55" w:date="2018-09-26T11:43:00Z">
          <w:pPr>
            <w:pStyle w:val="BodyText"/>
          </w:pPr>
        </w:pPrChange>
      </w:pPr>
      <w:r>
        <w:t xml:space="preserve">It has been known from the first pneumococcal vaccine trials that vaccination has different efficacy against the different manifestations of pneumococcal disease. The </w:t>
      </w:r>
      <w:del w:id="175" w:author="andrea55" w:date="2018-09-26T16:34:00Z">
        <w:r w:rsidDel="002B6B52">
          <w:delText xml:space="preserve">largest </w:delText>
        </w:r>
      </w:del>
      <w:ins w:id="176" w:author="andrea55" w:date="2018-09-26T16:34:00Z">
        <w:r w:rsidR="002B6B52">
          <w:t xml:space="preserve">greatest </w:t>
        </w:r>
      </w:ins>
      <w:r>
        <w:t>effect</w:t>
      </w:r>
      <w:ins w:id="177" w:author="andrea55" w:date="2018-09-26T16:38:00Z">
        <w:r w:rsidR="00082347">
          <w:t xml:space="preserve"> is </w:t>
        </w:r>
      </w:ins>
      <w:del w:id="178" w:author="andrea55" w:date="2018-09-26T16:38:00Z">
        <w:r w:rsidDel="00082347">
          <w:delText>s</w:delText>
        </w:r>
      </w:del>
      <w:del w:id="179" w:author="andrea55" w:date="2018-09-26T16:34:00Z">
        <w:r w:rsidDel="002B6B52">
          <w:delText xml:space="preserve"> </w:delText>
        </w:r>
      </w:del>
      <w:del w:id="180" w:author="andrea55" w:date="2018-09-26T16:38:00Z">
        <w:r w:rsidDel="00082347">
          <w:delText xml:space="preserve">are </w:delText>
        </w:r>
      </w:del>
      <w:r>
        <w:t>consistently seen in the prevention of IPD and pneumococcal lobar pneumonia. The effect</w:t>
      </w:r>
      <w:del w:id="181" w:author="andrea55" w:date="2018-09-26T16:38:00Z">
        <w:r w:rsidDel="00082347">
          <w:delText>s</w:delText>
        </w:r>
      </w:del>
      <w:r>
        <w:t xml:space="preserve"> on carriage and AOM are often lesser in magnitude. This may be</w:t>
      </w:r>
      <w:ins w:id="182" w:author="andrea55" w:date="2018-09-26T16:35:00Z">
        <w:r w:rsidR="00082347">
          <w:t xml:space="preserve"> either</w:t>
        </w:r>
      </w:ins>
      <w:r>
        <w:t xml:space="preserve"> a true biological gradient or a consequence of the accuracy </w:t>
      </w:r>
      <w:del w:id="183" w:author="andrea55" w:date="2018-09-26T16:35:00Z">
        <w:r w:rsidDel="00082347">
          <w:delText xml:space="preserve">with </w:delText>
        </w:r>
      </w:del>
      <w:ins w:id="184" w:author="andrea55" w:date="2018-09-26T16:35:00Z">
        <w:r w:rsidR="00082347">
          <w:t xml:space="preserve">by </w:t>
        </w:r>
      </w:ins>
      <w:r>
        <w:t xml:space="preserve">which </w:t>
      </w:r>
      <w:ins w:id="185" w:author="andrea55" w:date="2018-09-26T16:36:00Z">
        <w:r w:rsidR="00082347">
          <w:t xml:space="preserve">a </w:t>
        </w:r>
      </w:ins>
      <w:r>
        <w:t>disease is measured. The more serious the illness</w:t>
      </w:r>
      <w:del w:id="186" w:author="andrea55" w:date="2018-09-26T16:36:00Z">
        <w:r w:rsidDel="00082347">
          <w:delText xml:space="preserve"> is</w:delText>
        </w:r>
      </w:del>
      <w:ins w:id="187" w:author="andrea55" w:date="2018-09-26T16:36:00Z">
        <w:r w:rsidR="00082347">
          <w:t>,</w:t>
        </w:r>
      </w:ins>
      <w:r>
        <w:t xml:space="preserve"> the more testing is performed</w:t>
      </w:r>
      <w:ins w:id="188" w:author="andrea55" w:date="2018-09-26T16:36:00Z">
        <w:r w:rsidR="00082347">
          <w:t>. The</w:t>
        </w:r>
      </w:ins>
      <w:r>
        <w:t xml:space="preserve"> result</w:t>
      </w:r>
      <w:ins w:id="189" w:author="andrea55" w:date="2018-09-26T16:36:00Z">
        <w:r w:rsidR="00082347">
          <w:t xml:space="preserve"> is a </w:t>
        </w:r>
      </w:ins>
      <w:del w:id="190" w:author="andrea55" w:date="2018-09-26T16:36:00Z">
        <w:r w:rsidDel="00082347">
          <w:delText xml:space="preserve">ing in a </w:delText>
        </w:r>
      </w:del>
      <w:r>
        <w:t xml:space="preserve">more accurate diagnosis. Much of the AOM attributed to pneumococcus may be caused by other pathogens, while </w:t>
      </w:r>
      <w:del w:id="191" w:author="andrea55" w:date="2018-09-26T16:37:00Z">
        <w:r w:rsidDel="00082347">
          <w:delText xml:space="preserve">by definition </w:delText>
        </w:r>
      </w:del>
      <w:r>
        <w:t>IPD is</w:t>
      </w:r>
      <w:ins w:id="192" w:author="andrea55" w:date="2018-09-26T16:37:00Z">
        <w:r w:rsidR="00082347">
          <w:t>, by definition,</w:t>
        </w:r>
      </w:ins>
      <w:r>
        <w:t xml:space="preserve"> always caused by pneumococcus. </w:t>
      </w:r>
      <w:commentRangeStart w:id="193"/>
      <w:r>
        <w:t xml:space="preserve">Furthermore, it wasn’t until the advent of pneumococcal conjugate vaccines that vaccines started to become efficacious in children and it is precisely in children that AOM occurs. </w:t>
      </w:r>
      <w:commentRangeEnd w:id="193"/>
      <w:r w:rsidR="00082347">
        <w:rPr>
          <w:rStyle w:val="CommentReference"/>
          <w:lang w:val="en-US"/>
        </w:rPr>
        <w:commentReference w:id="193"/>
      </w:r>
      <w:r>
        <w:t xml:space="preserve">The largest trials of modern pneumococcal vaccines have fit the above narrative. The 23-valent pneumococcal polysaccharide vaccine was </w:t>
      </w:r>
      <w:proofErr w:type="spellStart"/>
      <w:r>
        <w:t>trialed</w:t>
      </w:r>
      <w:proofErr w:type="spellEnd"/>
      <w:r>
        <w:t xml:space="preserve"> in 12,000 adults and showed an efficacy of 75% in preventing IPD and a 50% efficacy against radiologically confirmed pneumonia. The heptavalent pneumococcal conjugate vaccine was </w:t>
      </w:r>
      <w:proofErr w:type="spellStart"/>
      <w:r>
        <w:t>trialed</w:t>
      </w:r>
      <w:proofErr w:type="spellEnd"/>
      <w:r>
        <w:t xml:space="preserve"> in children and produced a 97% efficacy in preventing IPD.</w:t>
      </w:r>
    </w:p>
    <w:p w14:paraId="5247A98F" w14:textId="77777777" w:rsidR="008B2D5B" w:rsidRDefault="009A5E80" w:rsidP="004B4B04">
      <w:pPr>
        <w:pStyle w:val="Heading3"/>
      </w:pPr>
      <w:bookmarkStart w:id="194" w:name="carriage"/>
      <w:bookmarkEnd w:id="194"/>
      <w:r>
        <w:t>Carriage</w:t>
      </w:r>
      <w:ins w:id="195" w:author="andrea55" w:date="2018-09-26T16:51:00Z">
        <w:r w:rsidR="001770F6">
          <w:t xml:space="preserve"> </w:t>
        </w:r>
        <w:proofErr w:type="spellStart"/>
        <w:r w:rsidR="001770F6">
          <w:t>DIdn't</w:t>
        </w:r>
        <w:proofErr w:type="spellEnd"/>
        <w:r w:rsidR="001770F6">
          <w:t xml:space="preserve"> read over</w:t>
        </w:r>
      </w:ins>
    </w:p>
    <w:p w14:paraId="2240BC86" w14:textId="77777777" w:rsidR="008B2D5B" w:rsidRDefault="009A5E80">
      <w:pPr>
        <w:jc w:val="left"/>
        <w:pPrChange w:id="196" w:author="andrea55" w:date="2018-09-26T11:43:00Z">
          <w:pPr/>
        </w:pPrChange>
      </w:pPr>
      <w:r>
        <w:t xml:space="preserve">~ 3-4 pages - Define carriage; age-specific prevalence, serotype distribution - Explain that most are born carriage free - Evidence for co-carriage of different serotypes - Age at which most children acquire carriage - Risk factor: daycare, siblings, smoking etc. - Children are the main vectors of pneumococcus - Rate of clearance dependent on age - With increasing age -&gt; increasing immunity, decreasing prevalence - Senescence and carriage in the elderly - Evidence for carriage being the predecessor infections - </w:t>
      </w:r>
      <w:r>
        <w:lastRenderedPageBreak/>
        <w:t>Evidence of asymptomatic carriage -&gt; main spread of disease - Variable propensity of serotypes to cause disease, attack-rates - Review the Icelandic literature and changing epidemiology - Carriage prevalence - Serotype distribution - Risk factors</w:t>
      </w:r>
    </w:p>
    <w:p w14:paraId="288D37E6" w14:textId="77777777" w:rsidR="008B2D5B" w:rsidRDefault="009A5E80" w:rsidP="004B4B04">
      <w:pPr>
        <w:pStyle w:val="Heading3"/>
      </w:pPr>
      <w:bookmarkStart w:id="197" w:name="acute-otitis-media"/>
      <w:bookmarkEnd w:id="197"/>
      <w:r>
        <w:t>Acute otitis media</w:t>
      </w:r>
      <w:ins w:id="198" w:author="andrea55" w:date="2018-09-26T16:51:00Z">
        <w:r w:rsidR="001770F6" w:rsidRPr="001770F6">
          <w:t xml:space="preserve"> </w:t>
        </w:r>
        <w:proofErr w:type="spellStart"/>
        <w:r w:rsidR="001770F6">
          <w:t>DIdn't</w:t>
        </w:r>
        <w:proofErr w:type="spellEnd"/>
        <w:r w:rsidR="001770F6">
          <w:t xml:space="preserve"> read over</w:t>
        </w:r>
      </w:ins>
    </w:p>
    <w:p w14:paraId="4CA63684" w14:textId="77777777" w:rsidR="008B2D5B" w:rsidRDefault="009A5E80">
      <w:pPr>
        <w:jc w:val="left"/>
        <w:pPrChange w:id="199" w:author="andrea55" w:date="2018-09-26T11:43:00Z">
          <w:pPr/>
        </w:pPrChange>
      </w:pPr>
      <w:r>
        <w:t xml:space="preserve">~ 3 - 4 pages - Define different types of otitis media; acute otitis media - Pathogens, estimated % caused by pneumococcus - Proposed mechanism by which carriage -&gt; AOM - Epidemiology, both serotype and age - Risk factors - Burden of disease caused by AOM; health care utilization, cost - Incidence and prevalence - GP visits, antibacterial consumption, hospitalization (?) - Days of work-lost by parents - Sequelae; multiple infections, effusion, </w:t>
      </w:r>
      <w:proofErr w:type="spellStart"/>
      <w:r>
        <w:t>tympanostomies</w:t>
      </w:r>
      <w:proofErr w:type="spellEnd"/>
      <w:r>
        <w:t xml:space="preserve"> - Evidence of benefit of delaying 1st presentation - Review of Icelandic literature and changing epidemiology - AOM prevalence and serotype distribution - Risk factors - Associated healthcare consumption, cost - Rate of sequelae</w:t>
      </w:r>
    </w:p>
    <w:p w14:paraId="1F863621" w14:textId="77777777" w:rsidR="008B2D5B" w:rsidRDefault="009A5E80" w:rsidP="004B4B04">
      <w:pPr>
        <w:pStyle w:val="Heading3"/>
      </w:pPr>
      <w:bookmarkStart w:id="200" w:name="pneumonia"/>
      <w:bookmarkEnd w:id="200"/>
      <w:r>
        <w:t>Pneumonia</w:t>
      </w:r>
      <w:ins w:id="201" w:author="andrea55" w:date="2018-09-26T16:51:00Z">
        <w:r w:rsidR="001770F6" w:rsidRPr="001770F6">
          <w:t xml:space="preserve"> </w:t>
        </w:r>
        <w:proofErr w:type="spellStart"/>
        <w:r w:rsidR="001770F6">
          <w:t>DIdn't</w:t>
        </w:r>
        <w:proofErr w:type="spellEnd"/>
        <w:r w:rsidR="001770F6">
          <w:t xml:space="preserve"> read over</w:t>
        </w:r>
      </w:ins>
    </w:p>
    <w:p w14:paraId="7AD75119" w14:textId="77777777" w:rsidR="008B2D5B" w:rsidRDefault="009A5E80">
      <w:pPr>
        <w:jc w:val="left"/>
        <w:pPrChange w:id="202" w:author="andrea55" w:date="2018-09-26T11:43:00Z">
          <w:pPr/>
        </w:pPrChange>
      </w:pPr>
      <w:r>
        <w:t>~ 4 – 5 pages - Define: CAP, nosocomial, PP, NBPP and IPP. - Pathogens, estimated % caused by pneumococcus - Proposed mechanism by which carriage -&gt; pneumonia - Epidemiology, both serotype and age - Risk factors - Burden of disease caused by pneumonia, health care utilization - Ways of defining severity; CURB-65 etc. - GP visits, antibacterial consumption, Hospitalization rates - Days of work lost - Mortality, sequelae - Review of Icelandic literature and changing epidemiology - Pneumococcal pneumonia prevalence and serotype distribution - Rate of hospitalization, healthcare consumption - Rate of sequelae - Risk factors</w:t>
      </w:r>
    </w:p>
    <w:p w14:paraId="314F265E" w14:textId="77777777" w:rsidR="008B2D5B" w:rsidRDefault="009A5E80" w:rsidP="004B4B04">
      <w:pPr>
        <w:pStyle w:val="Heading3"/>
      </w:pPr>
      <w:bookmarkStart w:id="203" w:name="invasive-pneumococcal-disease"/>
      <w:bookmarkEnd w:id="203"/>
      <w:r>
        <w:t>Invasive pneumococcal disease</w:t>
      </w:r>
      <w:ins w:id="204" w:author="andrea55" w:date="2018-09-26T16:51:00Z">
        <w:r w:rsidR="001770F6" w:rsidRPr="001770F6">
          <w:t xml:space="preserve"> </w:t>
        </w:r>
        <w:proofErr w:type="spellStart"/>
        <w:r w:rsidR="001770F6">
          <w:t>DIdn't</w:t>
        </w:r>
        <w:proofErr w:type="spellEnd"/>
        <w:r w:rsidR="001770F6">
          <w:t xml:space="preserve"> read over</w:t>
        </w:r>
      </w:ins>
    </w:p>
    <w:p w14:paraId="447FA868" w14:textId="77777777" w:rsidR="008B2D5B" w:rsidRDefault="009A5E80">
      <w:pPr>
        <w:jc w:val="left"/>
        <w:pPrChange w:id="205" w:author="andrea55" w:date="2018-09-26T11:43:00Z">
          <w:pPr/>
        </w:pPrChange>
      </w:pPr>
      <w:r>
        <w:t>~ 3 -5 pages - Define different presentations of IPD: meningitis, bacteremia, etc. - Epidemiology, both serotype and age - Risk factors - Burden of disease, health care utilization - Severity - Hospitalization rates, ICU rates - Sequelae - Review of Icelandic literature and changing epidemiology - Meningitis, bacteremia, empyema, joint infection prevalence and serotype distribution - Rate of sequelae</w:t>
      </w:r>
    </w:p>
    <w:p w14:paraId="706C89D3" w14:textId="77777777" w:rsidR="008B2D5B" w:rsidRDefault="009A5E80" w:rsidP="004B4B04">
      <w:pPr>
        <w:pStyle w:val="Heading2"/>
      </w:pPr>
      <w:bookmarkStart w:id="206" w:name="pneumococcal-conjugate-vaccines"/>
      <w:bookmarkEnd w:id="206"/>
      <w:commentRangeStart w:id="207"/>
      <w:r>
        <w:t>Pneumococcal</w:t>
      </w:r>
      <w:commentRangeEnd w:id="207"/>
      <w:r w:rsidR="00603A59">
        <w:rPr>
          <w:rStyle w:val="CommentReference"/>
          <w:rFonts w:cs="Times New Roman"/>
          <w:b w:val="0"/>
          <w:bCs w:val="0"/>
          <w:iCs w:val="0"/>
        </w:rPr>
        <w:commentReference w:id="207"/>
      </w:r>
      <w:r>
        <w:t xml:space="preserve"> conjugate vaccines</w:t>
      </w:r>
      <w:ins w:id="208" w:author="andrea55" w:date="2018-09-26T16:51:00Z">
        <w:r w:rsidR="001770F6">
          <w:t xml:space="preserve"> READ</w:t>
        </w:r>
      </w:ins>
    </w:p>
    <w:p w14:paraId="0EF06103" w14:textId="77777777" w:rsidR="008B2D5B" w:rsidRDefault="009A5E80">
      <w:pPr>
        <w:jc w:val="left"/>
        <w:pPrChange w:id="209" w:author="andrea55" w:date="2018-09-26T11:43:00Z">
          <w:pPr/>
        </w:pPrChange>
      </w:pPr>
      <w:r>
        <w:t xml:space="preserve">The history of pneumococcal vaccination begins in 1911 when Wright and colleagues attempted to use whole </w:t>
      </w:r>
      <w:commentRangeStart w:id="210"/>
      <w:del w:id="211" w:author="andrea55" w:date="2018-09-26T16:53:00Z">
        <w:r w:rsidDel="001770F6">
          <w:delText>killed</w:delText>
        </w:r>
      </w:del>
      <w:commentRangeEnd w:id="210"/>
      <w:r w:rsidR="00F34ECE">
        <w:rPr>
          <w:rStyle w:val="CommentReference"/>
        </w:rPr>
        <w:commentReference w:id="210"/>
      </w:r>
      <w:ins w:id="212" w:author="andrea55" w:date="2018-09-26T16:53:00Z">
        <w:r w:rsidR="001770F6">
          <w:t xml:space="preserve"> </w:t>
        </w:r>
      </w:ins>
      <w:del w:id="213" w:author="andrea55" w:date="2018-09-26T16:59:00Z">
        <w:r w:rsidDel="00F34ECE">
          <w:delText xml:space="preserve"> </w:delText>
        </w:r>
      </w:del>
      <w:ins w:id="214" w:author="andrea55" w:date="2018-09-26T16:59:00Z">
        <w:r w:rsidR="00F34ECE">
          <w:t xml:space="preserve">dead? </w:t>
        </w:r>
      </w:ins>
      <w:r>
        <w:t xml:space="preserve">bacteria to vaccinate South </w:t>
      </w:r>
      <w:r>
        <w:lastRenderedPageBreak/>
        <w:t xml:space="preserve">African miners against pneumococcal pneumonia (Wright et al. </w:t>
      </w:r>
      <w:r w:rsidR="00E61C00">
        <w:fldChar w:fldCharType="begin"/>
      </w:r>
      <w:r w:rsidR="00E61C00">
        <w:instrText>HYPERLINK \l "ref-Wright1914" \h</w:instrText>
      </w:r>
      <w:r w:rsidR="00E61C00">
        <w:fldChar w:fldCharType="separate"/>
      </w:r>
      <w:r>
        <w:rPr>
          <w:rStyle w:val="Hyperlink"/>
        </w:rPr>
        <w:t>1914</w:t>
      </w:r>
      <w:r w:rsidR="00E61C00">
        <w:fldChar w:fldCharType="end"/>
      </w:r>
      <w:r>
        <w:t xml:space="preserve">). It should </w:t>
      </w:r>
      <w:del w:id="215" w:author="andrea55" w:date="2018-09-26T16:54:00Z">
        <w:r w:rsidDel="001770F6">
          <w:delText xml:space="preserve">however </w:delText>
        </w:r>
      </w:del>
      <w:r>
        <w:t>be noted</w:t>
      </w:r>
      <w:ins w:id="216" w:author="andrea55" w:date="2018-09-26T16:54:00Z">
        <w:r w:rsidR="001770F6" w:rsidRPr="001770F6">
          <w:t xml:space="preserve"> </w:t>
        </w:r>
        <w:r w:rsidR="001770F6">
          <w:t>however,</w:t>
        </w:r>
      </w:ins>
      <w:r>
        <w:t xml:space="preserve"> that in </w:t>
      </w:r>
      <w:ins w:id="217" w:author="andrea55" w:date="2018-09-26T16:54:00Z">
        <w:r w:rsidR="00F34ECE">
          <w:t>George Sternberg</w:t>
        </w:r>
      </w:ins>
      <w:ins w:id="218" w:author="andrea55" w:date="2018-09-26T17:00:00Z">
        <w:r w:rsidR="00F34ECE">
          <w:t>'</w:t>
        </w:r>
      </w:ins>
      <w:ins w:id="219" w:author="andrea55" w:date="2018-09-26T16:54:00Z">
        <w:r w:rsidR="001770F6">
          <w:t xml:space="preserve">s </w:t>
        </w:r>
      </w:ins>
      <w:del w:id="220" w:author="andrea55" w:date="2018-09-26T16:55:00Z">
        <w:r w:rsidDel="001770F6">
          <w:delText xml:space="preserve">his </w:delText>
        </w:r>
      </w:del>
      <w:r>
        <w:t xml:space="preserve">original description of pneumococcus in 1881, </w:t>
      </w:r>
      <w:del w:id="221" w:author="andrea55" w:date="2018-09-26T16:55:00Z">
        <w:r w:rsidDel="001770F6">
          <w:delText>George Sternberg</w:delText>
        </w:r>
      </w:del>
      <w:ins w:id="222" w:author="andrea55" w:date="2018-09-26T16:55:00Z">
        <w:r w:rsidR="001770F6">
          <w:t xml:space="preserve"> he</w:t>
        </w:r>
      </w:ins>
      <w:r>
        <w:t xml:space="preserve"> observed that rabbits who were injected with </w:t>
      </w:r>
      <w:del w:id="223" w:author="andrea55" w:date="2018-09-26T16:55:00Z">
        <w:r w:rsidDel="00F34ECE">
          <w:delText xml:space="preserve">his </w:delText>
        </w:r>
      </w:del>
      <w:r>
        <w:t xml:space="preserve">saliva mixed with alcohol and quinine did not </w:t>
      </w:r>
      <w:del w:id="224" w:author="andrea55" w:date="2018-09-26T16:57:00Z">
        <w:r w:rsidDel="00F34ECE">
          <w:delText xml:space="preserve">ubiquitously </w:delText>
        </w:r>
      </w:del>
      <w:r>
        <w:t xml:space="preserve">die </w:t>
      </w:r>
      <w:ins w:id="225" w:author="andrea55" w:date="2018-09-26T16:57:00Z">
        <w:r w:rsidR="00F34ECE">
          <w:t xml:space="preserve">in every case, </w:t>
        </w:r>
      </w:ins>
      <w:r>
        <w:t>and were later</w:t>
      </w:r>
      <w:ins w:id="226" w:author="andrea55" w:date="2018-09-26T16:58:00Z">
        <w:r w:rsidR="00F34ECE">
          <w:t xml:space="preserve"> shown to be</w:t>
        </w:r>
      </w:ins>
      <w:r>
        <w:t xml:space="preserve"> resistant to re-injection with saliva (Robert Austrian </w:t>
      </w:r>
      <w:r w:rsidR="00E61C00">
        <w:fldChar w:fldCharType="begin"/>
      </w:r>
      <w:r w:rsidR="00E61C00">
        <w:instrText>HYPERLINK \l "ref-Austrian1999a" \h</w:instrText>
      </w:r>
      <w:r w:rsidR="00E61C00">
        <w:fldChar w:fldCharType="separate"/>
      </w:r>
      <w:r>
        <w:rPr>
          <w:rStyle w:val="Hyperlink"/>
        </w:rPr>
        <w:t>1999</w:t>
      </w:r>
      <w:r w:rsidR="00E61C00">
        <w:fldChar w:fldCharType="end"/>
      </w:r>
      <w:r>
        <w:t>, Sternberg (</w:t>
      </w:r>
      <w:r w:rsidR="00E61C00">
        <w:fldChar w:fldCharType="begin"/>
      </w:r>
      <w:r w:rsidR="00E61C00">
        <w:instrText>HYPERLINK \l "ref-Sternberg1881" \h</w:instrText>
      </w:r>
      <w:r w:rsidR="00E61C00">
        <w:fldChar w:fldCharType="separate"/>
      </w:r>
      <w:r>
        <w:rPr>
          <w:rStyle w:val="Hyperlink"/>
        </w:rPr>
        <w:t>1882</w:t>
      </w:r>
      <w:r w:rsidR="00E61C00">
        <w:fldChar w:fldCharType="end"/>
      </w:r>
      <w:r>
        <w:t xml:space="preserve">)). Sternberg had inadvertently immunized the laboratory animals against subsequent infection by injecting killed pneumococci, </w:t>
      </w:r>
      <w:ins w:id="227" w:author="andrea55" w:date="2018-09-26T17:01:00Z">
        <w:r w:rsidR="00F34ECE">
          <w:t xml:space="preserve">thus </w:t>
        </w:r>
      </w:ins>
      <w:r>
        <w:t xml:space="preserve">proving the concept 30 years before it was first attempted. The 1911 trial by Wright failed to </w:t>
      </w:r>
      <w:del w:id="228" w:author="andrea55" w:date="2018-09-26T17:01:00Z">
        <w:r w:rsidDel="00F34ECE">
          <w:delText xml:space="preserve">show </w:delText>
        </w:r>
      </w:del>
      <w:ins w:id="229" w:author="andrea55" w:date="2018-09-26T17:01:00Z">
        <w:r w:rsidR="00F34ECE">
          <w:t xml:space="preserve">demonstrate </w:t>
        </w:r>
      </w:ins>
      <w:r>
        <w:t xml:space="preserve">efficacy </w:t>
      </w:r>
      <w:ins w:id="230" w:author="andrea55" w:date="2018-09-26T17:01:00Z">
        <w:r w:rsidR="00416697">
          <w:t>because</w:t>
        </w:r>
      </w:ins>
      <w:ins w:id="231" w:author="andrea55" w:date="2018-09-26T17:02:00Z">
        <w:r w:rsidR="00F34ECE">
          <w:t xml:space="preserve"> </w:t>
        </w:r>
      </w:ins>
      <w:del w:id="232" w:author="andrea55" w:date="2018-09-26T17:01:00Z">
        <w:r w:rsidDel="00F34ECE">
          <w:delText>due to lack of</w:delText>
        </w:r>
      </w:del>
      <w:del w:id="233" w:author="andrea55" w:date="2018-09-26T17:02:00Z">
        <w:r w:rsidDel="00F34ECE">
          <w:delText xml:space="preserve"> knowledge of </w:delText>
        </w:r>
      </w:del>
      <w:r>
        <w:t>the significance of serotypes and serotype specific immunogenicity</w:t>
      </w:r>
      <w:ins w:id="234" w:author="andrea55" w:date="2018-09-26T17:07:00Z">
        <w:r w:rsidR="00416697">
          <w:t xml:space="preserve"> was not known</w:t>
        </w:r>
      </w:ins>
      <w:r>
        <w:t xml:space="preserve">. </w:t>
      </w:r>
      <w:ins w:id="235" w:author="andrea55" w:date="2018-09-26T17:07:00Z">
        <w:r w:rsidR="00416697">
          <w:t>In the following two decades, s</w:t>
        </w:r>
      </w:ins>
      <w:del w:id="236" w:author="andrea55" w:date="2018-09-26T17:07:00Z">
        <w:r w:rsidDel="00416697">
          <w:delText>S</w:delText>
        </w:r>
      </w:del>
      <w:r>
        <w:t xml:space="preserve">everal trials using whole killed bacteria were published </w:t>
      </w:r>
      <w:proofErr w:type="spellStart"/>
      <w:r>
        <w:t>i</w:t>
      </w:r>
      <w:proofErr w:type="spellEnd"/>
      <w:del w:id="237" w:author="andrea55" w:date="2018-09-26T17:08:00Z">
        <w:r w:rsidDel="00416697">
          <w:delText xml:space="preserve">n the following two decades </w:delText>
        </w:r>
      </w:del>
      <w:r>
        <w:t xml:space="preserve">(Cecil </w:t>
      </w:r>
      <w:r w:rsidR="00E61C00">
        <w:fldChar w:fldCharType="begin"/>
      </w:r>
      <w:r w:rsidR="00E61C00">
        <w:instrText>HYPERLINK \l "ref-Cecil1918" \h</w:instrText>
      </w:r>
      <w:r w:rsidR="00E61C00">
        <w:fldChar w:fldCharType="separate"/>
      </w:r>
      <w:r>
        <w:rPr>
          <w:rStyle w:val="Hyperlink"/>
        </w:rPr>
        <w:t>1918</w:t>
      </w:r>
      <w:r w:rsidR="00E61C00">
        <w:fldChar w:fldCharType="end"/>
      </w:r>
      <w:r>
        <w:t xml:space="preserve">; Lister </w:t>
      </w:r>
      <w:r w:rsidR="00E61C00">
        <w:fldChar w:fldCharType="begin"/>
      </w:r>
      <w:r w:rsidR="00E61C00">
        <w:instrText>HYPERLINK \l "ref-Lister1916" \h</w:instrText>
      </w:r>
      <w:r w:rsidR="00E61C00">
        <w:fldChar w:fldCharType="separate"/>
      </w:r>
      <w:r>
        <w:rPr>
          <w:rStyle w:val="Hyperlink"/>
        </w:rPr>
        <w:t>1916</w:t>
      </w:r>
      <w:r w:rsidR="00E61C00">
        <w:fldChar w:fldCharType="end"/>
      </w:r>
      <w:r>
        <w:t xml:space="preserve">; Lister and </w:t>
      </w:r>
      <w:proofErr w:type="spellStart"/>
      <w:r>
        <w:t>Ordman</w:t>
      </w:r>
      <w:proofErr w:type="spellEnd"/>
      <w:r>
        <w:t xml:space="preserve"> </w:t>
      </w:r>
      <w:r w:rsidR="00E61C00">
        <w:fldChar w:fldCharType="begin"/>
      </w:r>
      <w:r w:rsidR="00E61C00">
        <w:instrText>HYPERLINK \l "ref-Lister1936" \h</w:instrText>
      </w:r>
      <w:r w:rsidR="00E61C00">
        <w:fldChar w:fldCharType="separate"/>
      </w:r>
      <w:r>
        <w:rPr>
          <w:rStyle w:val="Hyperlink"/>
        </w:rPr>
        <w:t>1936</w:t>
      </w:r>
      <w:r w:rsidR="00E61C00">
        <w:fldChar w:fldCharType="end"/>
      </w:r>
      <w:r>
        <w:t xml:space="preserve">; Maynard </w:t>
      </w:r>
      <w:r w:rsidR="00E61C00">
        <w:fldChar w:fldCharType="begin"/>
      </w:r>
      <w:r w:rsidR="00E61C00">
        <w:instrText>HYPERLINK \l "ref-Maynard1913" \h</w:instrText>
      </w:r>
      <w:r w:rsidR="00E61C00">
        <w:fldChar w:fldCharType="separate"/>
      </w:r>
      <w:r>
        <w:rPr>
          <w:rStyle w:val="Hyperlink"/>
        </w:rPr>
        <w:t>1913</w:t>
      </w:r>
      <w:r w:rsidR="00E61C00">
        <w:fldChar w:fldCharType="end"/>
      </w:r>
      <w:r>
        <w:t>)</w:t>
      </w:r>
      <w:del w:id="238" w:author="andrea55" w:date="2018-09-26T17:08:00Z">
        <w:r w:rsidDel="00416697">
          <w:delText xml:space="preserve"> The </w:delText>
        </w:r>
      </w:del>
      <w:ins w:id="239" w:author="andrea55" w:date="2018-09-26T17:08:00Z">
        <w:r w:rsidR="00416697">
          <w:t xml:space="preserve">with </w:t>
        </w:r>
      </w:ins>
      <w:r>
        <w:t>researchers benefit</w:t>
      </w:r>
      <w:ins w:id="240" w:author="andrea55" w:date="2018-09-26T17:08:00Z">
        <w:r w:rsidR="00416697">
          <w:t xml:space="preserve">ing from the discovery of serotypes in 1910 and incorporating </w:t>
        </w:r>
      </w:ins>
      <w:del w:id="241" w:author="andrea55" w:date="2018-09-26T17:08:00Z">
        <w:r w:rsidDel="00416697">
          <w:delText>ed</w:delText>
        </w:r>
      </w:del>
      <w:del w:id="242" w:author="andrea55" w:date="2018-09-26T17:09:00Z">
        <w:r w:rsidDel="00416697">
          <w:delText xml:space="preserve"> from the knowledge of serotypes which had been discovered in 1910 and</w:delText>
        </w:r>
      </w:del>
      <w:r>
        <w:t xml:space="preserve"> used multivalent vaccines. They </w:t>
      </w:r>
      <w:del w:id="243" w:author="andrea55" w:date="2018-09-26T17:10:00Z">
        <w:r w:rsidDel="00416697">
          <w:delText>were however victims of</w:delText>
        </w:r>
      </w:del>
      <w:ins w:id="244" w:author="andrea55" w:date="2018-09-26T17:10:00Z">
        <w:r w:rsidR="00416697">
          <w:t xml:space="preserve"> still lacked, however,  </w:t>
        </w:r>
      </w:ins>
      <w:del w:id="245" w:author="andrea55" w:date="2018-09-26T17:10:00Z">
        <w:r w:rsidDel="00416697">
          <w:delText xml:space="preserve"> under</w:delText>
        </w:r>
      </w:del>
      <w:ins w:id="246" w:author="andrea55" w:date="2018-09-26T17:10:00Z">
        <w:r w:rsidR="00416697">
          <w:t xml:space="preserve"> </w:t>
        </w:r>
      </w:ins>
      <w:r>
        <w:t xml:space="preserve">developed epidemiological methodology for vaccine field trials. </w:t>
      </w:r>
      <w:del w:id="247" w:author="andrea55" w:date="2018-09-26T17:12:00Z">
        <w:r w:rsidDel="00416697">
          <w:delText>Due to</w:delText>
        </w:r>
      </w:del>
      <w:ins w:id="248" w:author="andrea55" w:date="2018-09-26T17:12:00Z">
        <w:r w:rsidR="00416697">
          <w:t>With</w:t>
        </w:r>
      </w:ins>
      <w:r>
        <w:t xml:space="preserve"> inconsistencies in study design, the efficacy of whole bacteria pneumococcal vaccines remained fiercely debated </w:t>
      </w:r>
      <w:proofErr w:type="gramStart"/>
      <w:ins w:id="249" w:author="andrea55" w:date="2018-09-26T17:11:00Z">
        <w:r w:rsidR="00416697">
          <w:t>at this time</w:t>
        </w:r>
        <w:proofErr w:type="gramEnd"/>
        <w:r w:rsidR="00416697">
          <w:t xml:space="preserve">, </w:t>
        </w:r>
      </w:ins>
      <w:del w:id="250" w:author="andrea55" w:date="2018-09-26T17:11:00Z">
        <w:r w:rsidDel="00416697">
          <w:delText>though there seemed</w:delText>
        </w:r>
      </w:del>
      <w:ins w:id="251" w:author="andrea55" w:date="2018-09-26T17:11:00Z">
        <w:r w:rsidR="00416697">
          <w:t xml:space="preserve"> despite </w:t>
        </w:r>
      </w:ins>
      <w:ins w:id="252" w:author="andrea55" w:date="2018-09-26T17:13:00Z">
        <w:r w:rsidR="00416697">
          <w:t>evidential</w:t>
        </w:r>
      </w:ins>
      <w:ins w:id="253" w:author="andrea55" w:date="2018-09-26T17:11:00Z">
        <w:r w:rsidR="00416697">
          <w:t xml:space="preserve"> suggestion</w:t>
        </w:r>
      </w:ins>
      <w:ins w:id="254" w:author="andrea55" w:date="2018-09-26T17:13:00Z">
        <w:r w:rsidR="00416697">
          <w:t xml:space="preserve">s </w:t>
        </w:r>
      </w:ins>
      <w:ins w:id="255" w:author="andrea55" w:date="2018-09-26T17:11:00Z">
        <w:r w:rsidR="00416697">
          <w:t>of benefit</w:t>
        </w:r>
      </w:ins>
      <w:r>
        <w:t xml:space="preserve"> </w:t>
      </w:r>
      <w:del w:id="256" w:author="andrea55" w:date="2018-09-26T17:11:00Z">
        <w:r w:rsidDel="00416697">
          <w:delText xml:space="preserve">to be a suggestion of benefit </w:delText>
        </w:r>
      </w:del>
      <w:r>
        <w:t xml:space="preserve">(Robert Austrian </w:t>
      </w:r>
      <w:r w:rsidR="00E61C00">
        <w:fldChar w:fldCharType="begin"/>
      </w:r>
      <w:r w:rsidR="00E61C00">
        <w:instrText>HYPERLINK \l "ref-Austrian1999a" \h</w:instrText>
      </w:r>
      <w:r w:rsidR="00E61C00">
        <w:fldChar w:fldCharType="separate"/>
      </w:r>
      <w:r>
        <w:rPr>
          <w:rStyle w:val="Hyperlink"/>
        </w:rPr>
        <w:t>1999</w:t>
      </w:r>
      <w:r w:rsidR="00E61C00">
        <w:fldChar w:fldCharType="end"/>
      </w:r>
      <w:r>
        <w:t xml:space="preserve">). </w:t>
      </w:r>
      <w:bookmarkStart w:id="257" w:name="_GoBack"/>
      <w:bookmarkEnd w:id="257"/>
      <w:ins w:id="258" w:author="andrea55" w:date="2018-09-26T17:14:00Z">
        <w:r w:rsidR="00416697">
          <w:t>Following discoveries in the 1920s and 1930s of the immunogenicity of the polysaccharide capsule (</w:t>
        </w:r>
        <w:proofErr w:type="spellStart"/>
        <w:r w:rsidR="00416697">
          <w:t>Dochez</w:t>
        </w:r>
        <w:proofErr w:type="spellEnd"/>
        <w:r w:rsidR="00416697">
          <w:t xml:space="preserve"> and Avery </w:t>
        </w:r>
        <w:r w:rsidR="00416697">
          <w:fldChar w:fldCharType="begin"/>
        </w:r>
        <w:r w:rsidR="00416697">
          <w:instrText>HYPERLINK \l "ref-Dochez1917" \h</w:instrText>
        </w:r>
        <w:r w:rsidR="00416697">
          <w:fldChar w:fldCharType="separate"/>
        </w:r>
        <w:r w:rsidR="00416697">
          <w:rPr>
            <w:rStyle w:val="Hyperlink"/>
          </w:rPr>
          <w:t>1917</w:t>
        </w:r>
        <w:r w:rsidR="00416697">
          <w:fldChar w:fldCharType="end"/>
        </w:r>
        <w:r w:rsidR="00416697">
          <w:t xml:space="preserve">; Finland </w:t>
        </w:r>
        <w:r w:rsidR="00416697">
          <w:fldChar w:fldCharType="begin"/>
        </w:r>
        <w:r w:rsidR="00416697">
          <w:instrText>HYPERLINK \l "ref-Finland1931" \h</w:instrText>
        </w:r>
        <w:r w:rsidR="00416697">
          <w:fldChar w:fldCharType="separate"/>
        </w:r>
        <w:r w:rsidR="00416697">
          <w:rPr>
            <w:rStyle w:val="Hyperlink"/>
          </w:rPr>
          <w:t>1931</w:t>
        </w:r>
        <w:r w:rsidR="00416697">
          <w:fldChar w:fldCharType="end"/>
        </w:r>
        <w:r w:rsidR="00416697">
          <w:t xml:space="preserve">; Francis and </w:t>
        </w:r>
        <w:proofErr w:type="spellStart"/>
        <w:r w:rsidR="00416697">
          <w:t>Tillett</w:t>
        </w:r>
        <w:proofErr w:type="spellEnd"/>
        <w:r w:rsidR="00416697">
          <w:t xml:space="preserve"> </w:t>
        </w:r>
        <w:r w:rsidR="00416697">
          <w:fldChar w:fldCharType="begin"/>
        </w:r>
        <w:r w:rsidR="00416697">
          <w:instrText>HYPERLINK \l "ref-Francis1930" \h</w:instrText>
        </w:r>
        <w:r w:rsidR="00416697">
          <w:fldChar w:fldCharType="separate"/>
        </w:r>
        <w:r w:rsidR="00416697">
          <w:rPr>
            <w:rStyle w:val="Hyperlink"/>
          </w:rPr>
          <w:t>1930</w:t>
        </w:r>
        <w:r w:rsidR="00416697">
          <w:fldChar w:fldCharType="end"/>
        </w:r>
        <w:r w:rsidR="00416697">
          <w:t xml:space="preserve">; M. Heidelberger and Avery </w:t>
        </w:r>
        <w:r w:rsidR="00416697">
          <w:fldChar w:fldCharType="begin"/>
        </w:r>
        <w:r w:rsidR="00416697">
          <w:instrText>HYPERLINK \l "ref-Heidelberger1923" \h</w:instrText>
        </w:r>
        <w:r w:rsidR="00416697">
          <w:fldChar w:fldCharType="separate"/>
        </w:r>
        <w:r w:rsidR="00416697">
          <w:rPr>
            <w:rStyle w:val="Hyperlink"/>
          </w:rPr>
          <w:t>1923</w:t>
        </w:r>
        <w:r w:rsidR="00416697">
          <w:fldChar w:fldCharType="end"/>
        </w:r>
        <w:r w:rsidR="00416697">
          <w:t xml:space="preserve">; </w:t>
        </w:r>
        <w:proofErr w:type="spellStart"/>
        <w:r w:rsidR="00416697">
          <w:t>Schiemann</w:t>
        </w:r>
        <w:proofErr w:type="spellEnd"/>
        <w:r w:rsidR="00416697">
          <w:t xml:space="preserve"> and Casper </w:t>
        </w:r>
        <w:r w:rsidR="00416697">
          <w:fldChar w:fldCharType="begin"/>
        </w:r>
        <w:r w:rsidR="00416697">
          <w:instrText>HYPERLINK \l "ref-Schiemann1927" \h</w:instrText>
        </w:r>
        <w:r w:rsidR="00416697">
          <w:fldChar w:fldCharType="separate"/>
        </w:r>
        <w:r w:rsidR="00416697">
          <w:rPr>
            <w:rStyle w:val="Hyperlink"/>
          </w:rPr>
          <w:t>1927</w:t>
        </w:r>
        <w:r w:rsidR="00416697">
          <w:fldChar w:fldCharType="end"/>
        </w:r>
        <w:r w:rsidR="00416697">
          <w:t>), v</w:t>
        </w:r>
      </w:ins>
      <w:del w:id="259" w:author="andrea55" w:date="2018-09-26T17:14:00Z">
        <w:r w:rsidDel="00416697">
          <w:delText>V</w:delText>
        </w:r>
      </w:del>
      <w:r>
        <w:t xml:space="preserve">accines based on whole killed bacteria were soon replaced with polysaccharide vaccines, </w:t>
      </w:r>
      <w:del w:id="260" w:author="andrea55" w:date="2018-09-26T17:14:00Z">
        <w:r w:rsidDel="00416697">
          <w:delText xml:space="preserve">following discoveries in the 1920s and 1930 of the immunogenicity of the polysaccharide capsule (Dochez and Avery </w:delText>
        </w:r>
        <w:r w:rsidR="00E61C00" w:rsidDel="00416697">
          <w:fldChar w:fldCharType="begin"/>
        </w:r>
        <w:r w:rsidR="00E61C00" w:rsidDel="00416697">
          <w:delInstrText>HYPERLINK \l "ref-Dochez1917" \h</w:delInstrText>
        </w:r>
        <w:r w:rsidR="00E61C00" w:rsidDel="00416697">
          <w:fldChar w:fldCharType="separate"/>
        </w:r>
        <w:r w:rsidDel="00416697">
          <w:rPr>
            <w:rStyle w:val="Hyperlink"/>
          </w:rPr>
          <w:delText>1917</w:delText>
        </w:r>
        <w:r w:rsidR="00E61C00" w:rsidDel="00416697">
          <w:fldChar w:fldCharType="end"/>
        </w:r>
        <w:r w:rsidDel="00416697">
          <w:delText xml:space="preserve">; Finland </w:delText>
        </w:r>
        <w:r w:rsidR="00E61C00" w:rsidDel="00416697">
          <w:fldChar w:fldCharType="begin"/>
        </w:r>
        <w:r w:rsidR="00E61C00" w:rsidDel="00416697">
          <w:delInstrText>HYPERLINK \l "ref-Finland1931" \h</w:delInstrText>
        </w:r>
        <w:r w:rsidR="00E61C00" w:rsidDel="00416697">
          <w:fldChar w:fldCharType="separate"/>
        </w:r>
        <w:r w:rsidDel="00416697">
          <w:rPr>
            <w:rStyle w:val="Hyperlink"/>
          </w:rPr>
          <w:delText>1931</w:delText>
        </w:r>
        <w:r w:rsidR="00E61C00" w:rsidDel="00416697">
          <w:fldChar w:fldCharType="end"/>
        </w:r>
        <w:r w:rsidDel="00416697">
          <w:delText xml:space="preserve">; Francis and Tillett </w:delText>
        </w:r>
        <w:r w:rsidR="00E61C00" w:rsidDel="00416697">
          <w:fldChar w:fldCharType="begin"/>
        </w:r>
        <w:r w:rsidR="00E61C00" w:rsidDel="00416697">
          <w:delInstrText>HYPERLINK \l "ref-Francis1930" \h</w:delInstrText>
        </w:r>
        <w:r w:rsidR="00E61C00" w:rsidDel="00416697">
          <w:fldChar w:fldCharType="separate"/>
        </w:r>
        <w:r w:rsidDel="00416697">
          <w:rPr>
            <w:rStyle w:val="Hyperlink"/>
          </w:rPr>
          <w:delText>1930</w:delText>
        </w:r>
        <w:r w:rsidR="00E61C00" w:rsidDel="00416697">
          <w:fldChar w:fldCharType="end"/>
        </w:r>
        <w:r w:rsidDel="00416697">
          <w:delText xml:space="preserve">; M. Heidelberger and Avery </w:delText>
        </w:r>
        <w:r w:rsidR="00E61C00" w:rsidDel="00416697">
          <w:fldChar w:fldCharType="begin"/>
        </w:r>
        <w:r w:rsidR="00E61C00" w:rsidDel="00416697">
          <w:delInstrText>HYPERLINK \l "ref-Heidelberger1923" \h</w:delInstrText>
        </w:r>
        <w:r w:rsidR="00E61C00" w:rsidDel="00416697">
          <w:fldChar w:fldCharType="separate"/>
        </w:r>
        <w:r w:rsidDel="00416697">
          <w:rPr>
            <w:rStyle w:val="Hyperlink"/>
          </w:rPr>
          <w:delText>1923</w:delText>
        </w:r>
        <w:r w:rsidR="00E61C00" w:rsidDel="00416697">
          <w:fldChar w:fldCharType="end"/>
        </w:r>
        <w:r w:rsidDel="00416697">
          <w:delText xml:space="preserve">; Schiemann and Casper </w:delText>
        </w:r>
        <w:r w:rsidR="00E61C00" w:rsidDel="00416697">
          <w:fldChar w:fldCharType="begin"/>
        </w:r>
        <w:r w:rsidR="00E61C00" w:rsidDel="00416697">
          <w:delInstrText>HYPERLINK \l "ref-Schiemann1927" \h</w:delInstrText>
        </w:r>
        <w:r w:rsidR="00E61C00" w:rsidDel="00416697">
          <w:fldChar w:fldCharType="separate"/>
        </w:r>
        <w:r w:rsidDel="00416697">
          <w:rPr>
            <w:rStyle w:val="Hyperlink"/>
          </w:rPr>
          <w:delText>1927</w:delText>
        </w:r>
        <w:r w:rsidR="00E61C00" w:rsidDel="00416697">
          <w:fldChar w:fldCharType="end"/>
        </w:r>
        <w:r w:rsidDel="00416697">
          <w:delText xml:space="preserve">). </w:delText>
        </w:r>
      </w:del>
      <w:r>
        <w:t xml:space="preserve">The first </w:t>
      </w:r>
      <w:del w:id="261" w:author="andrea55" w:date="2018-09-26T17:16:00Z">
        <w:r w:rsidDel="000F4283">
          <w:delText xml:space="preserve">such </w:delText>
        </w:r>
      </w:del>
      <w:r>
        <w:t>trial</w:t>
      </w:r>
      <w:ins w:id="262" w:author="andrea55" w:date="2018-09-26T17:17:00Z">
        <w:r w:rsidR="000F4283">
          <w:t xml:space="preserve"> in the 1930s,</w:t>
        </w:r>
      </w:ins>
      <w:r>
        <w:t xml:space="preserve"> tested a bivalent polysaccharide vaccine </w:t>
      </w:r>
      <w:ins w:id="263" w:author="andrea55" w:date="2018-09-26T17:17:00Z">
        <w:r w:rsidR="000F4283">
          <w:t xml:space="preserve">in iteration </w:t>
        </w:r>
      </w:ins>
      <w:r>
        <w:t xml:space="preserve">on 29,000 adult males in the American Civilian Conservation Corps </w:t>
      </w:r>
      <w:del w:id="264" w:author="andrea55" w:date="2018-09-26T17:17:00Z">
        <w:r w:rsidDel="000F4283">
          <w:delText xml:space="preserve">in iterations in the 1930s </w:delText>
        </w:r>
      </w:del>
      <w:r>
        <w:t>(</w:t>
      </w:r>
      <w:proofErr w:type="spellStart"/>
      <w:r>
        <w:t>Ekwurzel</w:t>
      </w:r>
      <w:proofErr w:type="spellEnd"/>
      <w:r>
        <w:t xml:space="preserve"> et al. </w:t>
      </w:r>
      <w:r w:rsidR="00E61C00">
        <w:fldChar w:fldCharType="begin"/>
      </w:r>
      <w:r w:rsidR="00E61C00">
        <w:instrText>HYPERLINK \l "ref-Ekwurzel1938" \h</w:instrText>
      </w:r>
      <w:r w:rsidR="00E61C00">
        <w:fldChar w:fldCharType="separate"/>
      </w:r>
      <w:r>
        <w:rPr>
          <w:rStyle w:val="Hyperlink"/>
        </w:rPr>
        <w:t>1938</w:t>
      </w:r>
      <w:r w:rsidR="00E61C00">
        <w:fldChar w:fldCharType="end"/>
      </w:r>
      <w:r>
        <w:t xml:space="preserve">). </w:t>
      </w:r>
      <w:del w:id="265" w:author="andrea55" w:date="2018-09-26T17:19:00Z">
        <w:r w:rsidDel="000F4283">
          <w:delText>It suffered from</w:delText>
        </w:r>
      </w:del>
      <w:ins w:id="266" w:author="andrea55" w:date="2018-09-26T17:19:00Z">
        <w:r w:rsidR="000F4283">
          <w:t>With similar</w:t>
        </w:r>
      </w:ins>
      <w:r>
        <w:t xml:space="preserve"> </w:t>
      </w:r>
      <w:del w:id="267" w:author="andrea55" w:date="2018-09-26T17:19:00Z">
        <w:r w:rsidDel="000F4283">
          <w:delText xml:space="preserve">the same </w:delText>
        </w:r>
      </w:del>
      <w:r>
        <w:t xml:space="preserve">methodological problems as </w:t>
      </w:r>
      <w:del w:id="268" w:author="andrea55" w:date="2018-09-26T17:19:00Z">
        <w:r w:rsidDel="000F4283">
          <w:delText xml:space="preserve">did the </w:delText>
        </w:r>
      </w:del>
      <w:r>
        <w:t>previous trials of the whole killed bacteria</w:t>
      </w:r>
      <w:ins w:id="269" w:author="andrea55" w:date="2018-09-26T17:19:00Z">
        <w:r w:rsidR="000F4283">
          <w:t>, the r</w:t>
        </w:r>
      </w:ins>
      <w:ins w:id="270" w:author="andrea55" w:date="2018-09-26T17:20:00Z">
        <w:r w:rsidR="000F4283">
          <w:t>esults of this test</w:t>
        </w:r>
      </w:ins>
      <w:r>
        <w:t xml:space="preserve"> </w:t>
      </w:r>
      <w:del w:id="271" w:author="andrea55" w:date="2018-09-26T17:20:00Z">
        <w:r w:rsidDel="000F4283">
          <w:delText xml:space="preserve">and its results </w:delText>
        </w:r>
      </w:del>
      <w:r>
        <w:t>were debated. A second large trial was conducted in the late 1930s</w:t>
      </w:r>
      <w:ins w:id="272" w:author="andrea55" w:date="2018-09-26T17:21:00Z">
        <w:r w:rsidR="000F4283">
          <w:t>,</w:t>
        </w:r>
      </w:ins>
      <w:r>
        <w:t xml:space="preserve"> using a tetravalent vaccine (Macleod et al. </w:t>
      </w:r>
      <w:r w:rsidR="00E61C00">
        <w:fldChar w:fldCharType="begin"/>
      </w:r>
      <w:r w:rsidR="00E61C00">
        <w:instrText>HYPERLINK \l "ref-Macleod1945" \h</w:instrText>
      </w:r>
      <w:r w:rsidR="00E61C00">
        <w:fldChar w:fldCharType="separate"/>
      </w:r>
      <w:r>
        <w:rPr>
          <w:rStyle w:val="Hyperlink"/>
        </w:rPr>
        <w:t>1945</w:t>
      </w:r>
      <w:r w:rsidR="00E61C00">
        <w:fldChar w:fldCharType="end"/>
      </w:r>
      <w:r>
        <w:t xml:space="preserve">). This trial built upon the experience of </w:t>
      </w:r>
      <w:del w:id="273" w:author="andrea55" w:date="2018-09-26T17:21:00Z">
        <w:r w:rsidDel="000F4283">
          <w:delText xml:space="preserve">the </w:delText>
        </w:r>
      </w:del>
      <w:r>
        <w:t>previous trials</w:t>
      </w:r>
      <w:ins w:id="274" w:author="andrea55" w:date="2018-09-26T17:21:00Z">
        <w:r w:rsidR="000F4283">
          <w:t>,</w:t>
        </w:r>
      </w:ins>
      <w:r>
        <w:t xml:space="preserve"> and </w:t>
      </w:r>
      <w:proofErr w:type="gramStart"/>
      <w:r>
        <w:t>was able to</w:t>
      </w:r>
      <w:proofErr w:type="gramEnd"/>
      <w:r>
        <w:t xml:space="preserve"> show convincing efficacy against pneumococcal pneumonia</w:t>
      </w:r>
      <w:ins w:id="275" w:author="andrea55" w:date="2018-09-26T17:21:00Z">
        <w:r w:rsidR="000F4283">
          <w:t xml:space="preserve">, leading </w:t>
        </w:r>
      </w:ins>
      <w:del w:id="276" w:author="andrea55" w:date="2018-09-26T17:22:00Z">
        <w:r w:rsidDel="000F4283">
          <w:delText>. The results of this trial led</w:delText>
        </w:r>
      </w:del>
      <w:ins w:id="277" w:author="andrea55" w:date="2018-09-26T17:22:00Z">
        <w:r w:rsidR="000F4283">
          <w:t xml:space="preserve"> </w:t>
        </w:r>
      </w:ins>
      <w:del w:id="278" w:author="andrea55" w:date="2018-09-26T17:22:00Z">
        <w:r w:rsidDel="000F4283">
          <w:delText xml:space="preserve"> </w:delText>
        </w:r>
      </w:del>
      <w:r>
        <w:t>to the licensure of two hexavalent polysaccharide pneumococcal vaccines in the 1940s. One was formulated for adults and the other for children, each optimized to</w:t>
      </w:r>
      <w:ins w:id="279" w:author="andrea55" w:date="2018-09-26T17:22:00Z">
        <w:r w:rsidR="000F4283">
          <w:t xml:space="preserve"> </w:t>
        </w:r>
      </w:ins>
      <w:del w:id="280" w:author="andrea55" w:date="2018-09-26T17:22:00Z">
        <w:r w:rsidDel="000F4283">
          <w:delText xml:space="preserve"> the</w:delText>
        </w:r>
      </w:del>
      <w:r>
        <w:t xml:space="preserve"> serotype distribution within the respective age-group. </w:t>
      </w:r>
      <w:del w:id="281" w:author="andrea55" w:date="2018-09-26T17:23:00Z">
        <w:r w:rsidDel="000F4283">
          <w:delText>Alas,</w:delText>
        </w:r>
      </w:del>
      <w:proofErr w:type="gramStart"/>
      <w:ins w:id="282" w:author="andrea55" w:date="2018-09-26T17:23:00Z">
        <w:r w:rsidR="000F4283">
          <w:t xml:space="preserve">Unfortunately, </w:t>
        </w:r>
      </w:ins>
      <w:r>
        <w:t xml:space="preserve"> these</w:t>
      </w:r>
      <w:proofErr w:type="gramEnd"/>
      <w:r>
        <w:t xml:space="preserve"> early vaccines fell victim to unfortunate timing</w:t>
      </w:r>
      <w:ins w:id="283" w:author="andrea55" w:date="2018-09-26T17:23:00Z">
        <w:r w:rsidR="000F4283">
          <w:t>; in 1944,</w:t>
        </w:r>
      </w:ins>
      <w:del w:id="284" w:author="andrea55" w:date="2018-09-26T17:23:00Z">
        <w:r w:rsidDel="000F4283">
          <w:delText>.</w:delText>
        </w:r>
      </w:del>
      <w:r>
        <w:t xml:space="preserve"> </w:t>
      </w:r>
      <w:del w:id="285" w:author="andrea55" w:date="2018-09-26T17:23:00Z">
        <w:r w:rsidDel="000F4283">
          <w:delText xml:space="preserve">Because in 1944, </w:delText>
        </w:r>
      </w:del>
      <w:proofErr w:type="spellStart"/>
      <w:r>
        <w:t>Tillet</w:t>
      </w:r>
      <w:proofErr w:type="spellEnd"/>
      <w:r>
        <w:t xml:space="preserve"> and </w:t>
      </w:r>
      <w:ins w:id="286" w:author="andrea55" w:date="2018-09-26T17:23:00Z">
        <w:r w:rsidR="000F4283">
          <w:t xml:space="preserve">his </w:t>
        </w:r>
      </w:ins>
      <w:r>
        <w:t xml:space="preserve">colleagues showed that </w:t>
      </w:r>
      <w:proofErr w:type="spellStart"/>
      <w:r>
        <w:t>bacteraemic</w:t>
      </w:r>
      <w:proofErr w:type="spellEnd"/>
      <w:r>
        <w:t xml:space="preserve"> pneumococcal pneumonia could be cured by </w:t>
      </w:r>
      <w:ins w:id="287" w:author="andrea55" w:date="2018-09-26T17:24:00Z">
        <w:r w:rsidR="000F4283">
          <w:t xml:space="preserve">the </w:t>
        </w:r>
      </w:ins>
      <w:r>
        <w:t xml:space="preserve">parenteral administration of </w:t>
      </w:r>
      <w:proofErr w:type="spellStart"/>
      <w:r>
        <w:t>benzylpenicillin</w:t>
      </w:r>
      <w:proofErr w:type="spellEnd"/>
      <w:r>
        <w:t xml:space="preserve"> (</w:t>
      </w:r>
      <w:proofErr w:type="spellStart"/>
      <w:r>
        <w:t>Tillett</w:t>
      </w:r>
      <w:proofErr w:type="spellEnd"/>
      <w:r>
        <w:t xml:space="preserve">, </w:t>
      </w:r>
      <w:proofErr w:type="spellStart"/>
      <w:r>
        <w:t>Cambier</w:t>
      </w:r>
      <w:proofErr w:type="spellEnd"/>
      <w:r>
        <w:t xml:space="preserve">, and McCormack </w:t>
      </w:r>
      <w:r w:rsidR="00E61C00">
        <w:fldChar w:fldCharType="begin"/>
      </w:r>
      <w:r w:rsidR="00E61C00">
        <w:instrText>HYPERLINK \l "ref-Tillett1943" \h</w:instrText>
      </w:r>
      <w:r w:rsidR="00E61C00">
        <w:fldChar w:fldCharType="separate"/>
      </w:r>
      <w:r>
        <w:rPr>
          <w:rStyle w:val="Hyperlink"/>
        </w:rPr>
        <w:t>1944</w:t>
      </w:r>
      <w:r w:rsidR="00E61C00">
        <w:fldChar w:fldCharType="end"/>
      </w:r>
      <w:r>
        <w:t xml:space="preserve">). </w:t>
      </w:r>
      <w:del w:id="288" w:author="andrea55" w:date="2018-09-26T17:24:00Z">
        <w:r w:rsidDel="000F4283">
          <w:delText xml:space="preserve">Following </w:delText>
        </w:r>
      </w:del>
      <w:ins w:id="289" w:author="andrea55" w:date="2018-09-26T17:24:00Z">
        <w:r w:rsidR="000F4283">
          <w:t xml:space="preserve">With </w:t>
        </w:r>
      </w:ins>
      <w:r>
        <w:t xml:space="preserve">this discovery, the medical community </w:t>
      </w:r>
      <w:del w:id="290" w:author="andrea55" w:date="2018-09-26T17:25:00Z">
        <w:r w:rsidDel="000F4283">
          <w:delText>was stricken with a kind of nonchalance</w:delText>
        </w:r>
      </w:del>
      <w:ins w:id="291" w:author="andrea55" w:date="2018-09-26T17:25:00Z">
        <w:r w:rsidR="000F4283">
          <w:t xml:space="preserve"> became complacent</w:t>
        </w:r>
      </w:ins>
      <w:r>
        <w:t xml:space="preserve">. The mortality rate of pneumococcal disease decreased sufficiently that there was no longer a perceived need for preventative vaccination. The licenses for the polysaccharide vaccines were withdrawn by the manufacturer due to lack of </w:t>
      </w:r>
      <w:del w:id="292" w:author="andrea55" w:date="2018-09-26T17:25:00Z">
        <w:r w:rsidDel="000F4283">
          <w:delText xml:space="preserve">their </w:delText>
        </w:r>
      </w:del>
      <w:r>
        <w:t xml:space="preserve">use (Robert Austrian </w:t>
      </w:r>
      <w:r w:rsidR="00E61C00">
        <w:fldChar w:fldCharType="begin"/>
      </w:r>
      <w:r w:rsidR="00E61C00">
        <w:instrText>HYPERLINK \l "ref-Austrian1999a" \h</w:instrText>
      </w:r>
      <w:r w:rsidR="00E61C00">
        <w:fldChar w:fldCharType="separate"/>
      </w:r>
      <w:r>
        <w:rPr>
          <w:rStyle w:val="Hyperlink"/>
        </w:rPr>
        <w:t>1999</w:t>
      </w:r>
      <w:r w:rsidR="00E61C00">
        <w:fldChar w:fldCharType="end"/>
      </w:r>
      <w:r>
        <w:t xml:space="preserve">) Interest in pneumococcal vaccination re-emerged </w:t>
      </w:r>
      <w:r>
        <w:lastRenderedPageBreak/>
        <w:t xml:space="preserve">in the 1950s when it was noted that the mortality benefit of penicillin was not ubiquitous. The elderly and those who had underlying disease did not experience a decrease in their case fatality ratio (Robert Austrian and Gold </w:t>
      </w:r>
      <w:r w:rsidR="00E61C00">
        <w:fldChar w:fldCharType="begin"/>
      </w:r>
      <w:r w:rsidR="00E61C00">
        <w:instrText>HYPERLINK \l "ref-Austrian1964" \h</w:instrText>
      </w:r>
      <w:r w:rsidR="00E61C00">
        <w:fldChar w:fldCharType="separate"/>
      </w:r>
      <w:r>
        <w:rPr>
          <w:rStyle w:val="Hyperlink"/>
        </w:rPr>
        <w:t>1964</w:t>
      </w:r>
      <w:r w:rsidR="00E61C00">
        <w:fldChar w:fldCharType="end"/>
      </w:r>
      <w:r>
        <w:t xml:space="preserve">). This led to a redoubled effort to create a new polysaccharide vaccine. Several large randomized controlled trials were conducted in South Africa in the 1970s (R Austrian et al. </w:t>
      </w:r>
      <w:r w:rsidR="00E61C00">
        <w:fldChar w:fldCharType="begin"/>
      </w:r>
      <w:r w:rsidR="00E61C00">
        <w:instrText>HYPERLINK \l "ref-Austrian1976" \h</w:instrText>
      </w:r>
      <w:r w:rsidR="00E61C00">
        <w:fldChar w:fldCharType="separate"/>
      </w:r>
      <w:r>
        <w:rPr>
          <w:rStyle w:val="Hyperlink"/>
        </w:rPr>
        <w:t>1976</w:t>
      </w:r>
      <w:r w:rsidR="00E61C00">
        <w:fldChar w:fldCharType="end"/>
      </w:r>
      <w:r>
        <w:t>, Smit (</w:t>
      </w:r>
      <w:r w:rsidR="00E61C00">
        <w:fldChar w:fldCharType="begin"/>
      </w:r>
      <w:r w:rsidR="00E61C00">
        <w:instrText>HYPERLINK \l "ref-Smit1977" \h</w:instrText>
      </w:r>
      <w:r w:rsidR="00E61C00">
        <w:fldChar w:fldCharType="separate"/>
      </w:r>
      <w:r>
        <w:rPr>
          <w:rStyle w:val="Hyperlink"/>
        </w:rPr>
        <w:t>1977</w:t>
      </w:r>
      <w:r w:rsidR="00E61C00">
        <w:fldChar w:fldCharType="end"/>
      </w:r>
      <w:r>
        <w:t>)) and</w:t>
      </w:r>
      <w:ins w:id="293" w:author="andrea55" w:date="2018-09-26T17:26:00Z">
        <w:r w:rsidR="00300CA9">
          <w:t>,</w:t>
        </w:r>
      </w:ins>
      <w:r>
        <w:t xml:space="preserve"> </w:t>
      </w:r>
      <w:proofErr w:type="gramStart"/>
      <w:r>
        <w:t>on the basis of</w:t>
      </w:r>
      <w:proofErr w:type="gramEnd"/>
      <w:r>
        <w:t xml:space="preserve"> these, a 14-valent pneumococcal vaccine was licensed in the United States in 1977. Its </w:t>
      </w:r>
      <w:proofErr w:type="spellStart"/>
      <w:r>
        <w:t>valency</w:t>
      </w:r>
      <w:proofErr w:type="spellEnd"/>
      <w:r>
        <w:t xml:space="preserve"> was increased to 23 polysaccharides in 1983 (Robert Austrian </w:t>
      </w:r>
      <w:r w:rsidR="00E61C00">
        <w:fldChar w:fldCharType="begin"/>
      </w:r>
      <w:r w:rsidR="00E61C00">
        <w:instrText>HYPERLINK \l "ref-Austrian1999a" \h</w:instrText>
      </w:r>
      <w:r w:rsidR="00E61C00">
        <w:fldChar w:fldCharType="separate"/>
      </w:r>
      <w:r>
        <w:rPr>
          <w:rStyle w:val="Hyperlink"/>
        </w:rPr>
        <w:t>1999</w:t>
      </w:r>
      <w:r w:rsidR="00E61C00">
        <w:fldChar w:fldCharType="end"/>
      </w:r>
      <w:r>
        <w:t>). Early in the development of pneumococcal vaccinations</w:t>
      </w:r>
      <w:ins w:id="294" w:author="andrea55" w:date="2018-09-26T17:26:00Z">
        <w:r w:rsidR="00300CA9">
          <w:t>,</w:t>
        </w:r>
      </w:ins>
      <w:r>
        <w:t xml:space="preserve"> there was an interest</w:t>
      </w:r>
      <w:ins w:id="295" w:author="andrea55" w:date="2018-09-26T17:26:00Z">
        <w:r w:rsidR="00300CA9">
          <w:t xml:space="preserve"> </w:t>
        </w:r>
      </w:ins>
      <w:del w:id="296" w:author="andrea55" w:date="2018-09-26T17:26:00Z">
        <w:r w:rsidDel="00300CA9">
          <w:delText xml:space="preserve">ed </w:delText>
        </w:r>
      </w:del>
      <w:r>
        <w:t xml:space="preserve">in vaccinating children. Two trials were conducted in the early 1980s which </w:t>
      </w:r>
      <w:del w:id="297" w:author="andrea55" w:date="2018-09-26T17:27:00Z">
        <w:r w:rsidDel="00300CA9">
          <w:delText>attempted to</w:delText>
        </w:r>
      </w:del>
      <w:ins w:id="298" w:author="andrea55" w:date="2018-09-26T17:27:00Z">
        <w:r w:rsidR="00300CA9">
          <w:t xml:space="preserve"> tested the</w:t>
        </w:r>
      </w:ins>
      <w:r>
        <w:t xml:space="preserve"> use </w:t>
      </w:r>
      <w:ins w:id="299" w:author="andrea55" w:date="2018-09-26T17:27:00Z">
        <w:r w:rsidR="00300CA9">
          <w:t xml:space="preserve">of </w:t>
        </w:r>
      </w:ins>
      <w:r>
        <w:t>polysaccharide vaccines in young children. Neither showed benefit</w:t>
      </w:r>
      <w:ins w:id="300" w:author="andrea55" w:date="2018-09-26T17:29:00Z">
        <w:r w:rsidR="00300CA9">
          <w:t>,</w:t>
        </w:r>
      </w:ins>
      <w:r>
        <w:t xml:space="preserve"> (</w:t>
      </w:r>
      <w:proofErr w:type="spellStart"/>
      <w:r>
        <w:t>Mäkelä</w:t>
      </w:r>
      <w:proofErr w:type="spellEnd"/>
      <w:r>
        <w:t xml:space="preserve"> et al. </w:t>
      </w:r>
      <w:r w:rsidR="00E61C00">
        <w:fldChar w:fldCharType="begin"/>
      </w:r>
      <w:r w:rsidR="00E61C00">
        <w:instrText>HYPERLINK \l "ref-Makela1981" \h</w:instrText>
      </w:r>
      <w:r w:rsidR="00E61C00">
        <w:fldChar w:fldCharType="separate"/>
      </w:r>
      <w:r>
        <w:rPr>
          <w:rStyle w:val="Hyperlink"/>
        </w:rPr>
        <w:t>1981</w:t>
      </w:r>
      <w:r w:rsidR="00E61C00">
        <w:fldChar w:fldCharType="end"/>
      </w:r>
      <w:r>
        <w:t xml:space="preserve">; </w:t>
      </w:r>
      <w:proofErr w:type="spellStart"/>
      <w:r>
        <w:t>Sloyer</w:t>
      </w:r>
      <w:proofErr w:type="spellEnd"/>
      <w:r>
        <w:t xml:space="preserve">, </w:t>
      </w:r>
      <w:proofErr w:type="spellStart"/>
      <w:r>
        <w:t>Ploussard</w:t>
      </w:r>
      <w:proofErr w:type="spellEnd"/>
      <w:r>
        <w:t xml:space="preserve">, and Howie </w:t>
      </w:r>
      <w:r w:rsidR="00E61C00">
        <w:fldChar w:fldCharType="begin"/>
      </w:r>
      <w:r w:rsidR="00E61C00">
        <w:instrText>HYPERLINK \l "ref-Sloyer1981" \h</w:instrText>
      </w:r>
      <w:r w:rsidR="00E61C00">
        <w:fldChar w:fldCharType="separate"/>
      </w:r>
      <w:r>
        <w:rPr>
          <w:rStyle w:val="Hyperlink"/>
        </w:rPr>
        <w:t>1981</w:t>
      </w:r>
      <w:r w:rsidR="00E61C00">
        <w:fldChar w:fldCharType="end"/>
      </w:r>
      <w:r>
        <w:t xml:space="preserve">). </w:t>
      </w:r>
      <w:del w:id="301" w:author="andrea55" w:date="2018-09-26T17:28:00Z">
        <w:r w:rsidDel="00300CA9">
          <w:delText>This is perhaps unsurprising in light</w:delText>
        </w:r>
      </w:del>
      <w:ins w:id="302" w:author="andrea55" w:date="2018-09-26T17:29:00Z">
        <w:r w:rsidR="00300CA9">
          <w:t xml:space="preserve"> </w:t>
        </w:r>
      </w:ins>
      <w:ins w:id="303" w:author="andrea55" w:date="2018-09-26T17:28:00Z">
        <w:r w:rsidR="00300CA9">
          <w:t xml:space="preserve">as had </w:t>
        </w:r>
        <w:proofErr w:type="gramStart"/>
        <w:r w:rsidR="00300CA9">
          <w:t xml:space="preserve">none </w:t>
        </w:r>
      </w:ins>
      <w:r>
        <w:t xml:space="preserve"> of</w:t>
      </w:r>
      <w:proofErr w:type="gramEnd"/>
      <w:r>
        <w:t xml:space="preserve"> previous</w:t>
      </w:r>
      <w:ins w:id="304" w:author="andrea55" w:date="2018-09-26T17:30:00Z">
        <w:r w:rsidR="00300CA9">
          <w:t xml:space="preserve"> polysaccharide</w:t>
        </w:r>
      </w:ins>
      <w:r>
        <w:t xml:space="preserve"> trials. </w:t>
      </w:r>
      <w:ins w:id="305" w:author="andrea55" w:date="2018-09-26T17:30:00Z">
        <w:r w:rsidR="00300CA9">
          <w:t>In 1937, t</w:t>
        </w:r>
      </w:ins>
      <w:del w:id="306" w:author="andrea55" w:date="2018-09-26T17:30:00Z">
        <w:r w:rsidDel="00300CA9">
          <w:delText>T</w:delText>
        </w:r>
      </w:del>
      <w:r>
        <w:t xml:space="preserve">he first polysaccharide trial that was conducted in children </w:t>
      </w:r>
      <w:del w:id="307" w:author="andrea55" w:date="2018-09-26T17:30:00Z">
        <w:r w:rsidDel="00300CA9">
          <w:delText xml:space="preserve">in 1937 </w:delText>
        </w:r>
      </w:del>
      <w:r>
        <w:t xml:space="preserve">failed to detect any immunological response (Davies </w:t>
      </w:r>
      <w:r w:rsidR="00E61C00">
        <w:fldChar w:fldCharType="begin"/>
      </w:r>
      <w:r w:rsidR="00E61C00">
        <w:instrText>HYPERLINK \l "ref-Davies1937" \h</w:instrText>
      </w:r>
      <w:r w:rsidR="00E61C00">
        <w:fldChar w:fldCharType="separate"/>
      </w:r>
      <w:r>
        <w:rPr>
          <w:rStyle w:val="Hyperlink"/>
        </w:rPr>
        <w:t>1937</w:t>
      </w:r>
      <w:r w:rsidR="00E61C00">
        <w:fldChar w:fldCharType="end"/>
      </w:r>
      <w:r>
        <w:t>). Laboratory studies in the 1930s and 1940s revealed that the reason for this lack of efficacy was due to the thymus independent immun</w:t>
      </w:r>
      <w:del w:id="308" w:author="andrea55" w:date="2018-09-26T17:31:00Z">
        <w:r w:rsidDel="00300CA9">
          <w:delText>s</w:delText>
        </w:r>
      </w:del>
      <w:r>
        <w:t xml:space="preserve">e response to purely </w:t>
      </w:r>
      <w:proofErr w:type="spellStart"/>
      <w:r>
        <w:t>sacharide</w:t>
      </w:r>
      <w:proofErr w:type="spellEnd"/>
      <w:r>
        <w:t xml:space="preserve"> antigens. These same studies showed that this could be remedied by adding a protein adjuvant, thus inducing a T-cell response. The strategy of protein conjugation saw its first success in the development of the </w:t>
      </w:r>
      <w:proofErr w:type="spellStart"/>
      <w:r>
        <w:rPr>
          <w:i/>
        </w:rPr>
        <w:t>Haemophilus</w:t>
      </w:r>
      <w:proofErr w:type="spellEnd"/>
      <w:r>
        <w:rPr>
          <w:i/>
        </w:rPr>
        <w:t xml:space="preserve"> </w:t>
      </w:r>
      <w:proofErr w:type="spellStart"/>
      <w:r>
        <w:rPr>
          <w:i/>
        </w:rPr>
        <w:t>influenzae</w:t>
      </w:r>
      <w:proofErr w:type="spellEnd"/>
      <w:r>
        <w:t xml:space="preserve"> type b vaccine. Subsequently, several different pneumococcal conjugate vaccines entered phase II and phase III clinical trials in the late 1990s (Robert Austrian </w:t>
      </w:r>
      <w:r w:rsidR="00E61C00">
        <w:fldChar w:fldCharType="begin"/>
      </w:r>
      <w:r w:rsidR="00E61C00">
        <w:instrText>HYPERLINK \l "ref-Austrian1999a" \h</w:instrText>
      </w:r>
      <w:r w:rsidR="00E61C00">
        <w:fldChar w:fldCharType="separate"/>
      </w:r>
      <w:r>
        <w:rPr>
          <w:rStyle w:val="Hyperlink"/>
        </w:rPr>
        <w:t>1999</w:t>
      </w:r>
      <w:r w:rsidR="00E61C00">
        <w:fldChar w:fldCharType="end"/>
      </w:r>
      <w:r>
        <w:t>). The first of</w:t>
      </w:r>
      <w:ins w:id="309" w:author="andrea55" w:date="2018-09-26T17:32:00Z">
        <w:r w:rsidR="00300CA9">
          <w:t xml:space="preserve"> these</w:t>
        </w:r>
      </w:ins>
      <w:r>
        <w:t xml:space="preserve"> </w:t>
      </w:r>
      <w:del w:id="310" w:author="andrea55" w:date="2018-09-26T17:32:00Z">
        <w:r w:rsidDel="00300CA9">
          <w:delText xml:space="preserve">which </w:delText>
        </w:r>
      </w:del>
      <w:r>
        <w:t xml:space="preserve">to receive licensure was the </w:t>
      </w:r>
      <w:proofErr w:type="gramStart"/>
      <w:r>
        <w:t>seven valent</w:t>
      </w:r>
      <w:proofErr w:type="gramEnd"/>
      <w:r>
        <w:t xml:space="preserve"> pneumococcal conjugate </w:t>
      </w:r>
      <w:proofErr w:type="spellStart"/>
      <w:r>
        <w:t>vaccine</w:t>
      </w:r>
      <w:ins w:id="311" w:author="andrea55" w:date="2018-09-26T17:32:00Z">
        <w:r w:rsidR="00300CA9">
          <w:t>,</w:t>
        </w:r>
      </w:ins>
      <w:del w:id="312" w:author="andrea55" w:date="2018-09-26T17:32:00Z">
        <w:r w:rsidDel="00300CA9">
          <w:delText xml:space="preserve"> which was </w:delText>
        </w:r>
      </w:del>
      <w:r>
        <w:t>licensed</w:t>
      </w:r>
      <w:proofErr w:type="spellEnd"/>
      <w:r>
        <w:t xml:space="preserve"> in 2000 in the United States. It included purified polysaccharides for seven serotypes of pneumococcus (4, 9V, 14, 19F, 23F, 18C and 6B) conjugated to CRM197 (PCV7</w:t>
      </w:r>
      <w:r>
        <w:rPr>
          <w:vertAlign w:val="subscript"/>
        </w:rPr>
        <w:t>CRM197</w:t>
      </w:r>
      <w:r>
        <w:t xml:space="preserve">), a nontoxic variant of the </w:t>
      </w:r>
      <w:proofErr w:type="spellStart"/>
      <w:r>
        <w:t>diptheria</w:t>
      </w:r>
      <w:proofErr w:type="spellEnd"/>
      <w:r>
        <w:t xml:space="preserve"> toxin. It was shown to be efficacious for IPD, pneumococcal pneumonia and AOM in several randomized trials (S. Black et al. </w:t>
      </w:r>
      <w:r w:rsidR="00E61C00">
        <w:fldChar w:fldCharType="begin"/>
      </w:r>
      <w:r w:rsidR="00E61C00">
        <w:instrText>HYPERLINK \l "ref-Black2000" \h</w:instrText>
      </w:r>
      <w:r w:rsidR="00E61C00">
        <w:fldChar w:fldCharType="separate"/>
      </w:r>
      <w:r>
        <w:rPr>
          <w:rStyle w:val="Hyperlink"/>
        </w:rPr>
        <w:t>2000</w:t>
      </w:r>
      <w:r w:rsidR="00E61C00">
        <w:fldChar w:fldCharType="end"/>
      </w:r>
      <w:r>
        <w:t xml:space="preserve">; S. B. Black et al. </w:t>
      </w:r>
      <w:r w:rsidR="00E61C00">
        <w:fldChar w:fldCharType="begin"/>
      </w:r>
      <w:r w:rsidR="00E61C00">
        <w:instrText>HYPERLINK \l "ref-Black2002c" \h</w:instrText>
      </w:r>
      <w:r w:rsidR="00E61C00">
        <w:fldChar w:fldCharType="separate"/>
      </w:r>
      <w:r>
        <w:rPr>
          <w:rStyle w:val="Hyperlink"/>
        </w:rPr>
        <w:t>2002</w:t>
      </w:r>
      <w:r w:rsidR="00E61C00">
        <w:fldChar w:fldCharType="end"/>
      </w:r>
      <w:r>
        <w:t xml:space="preserve">; </w:t>
      </w:r>
      <w:proofErr w:type="spellStart"/>
      <w:r>
        <w:t>Eskola</w:t>
      </w:r>
      <w:proofErr w:type="spellEnd"/>
      <w:r>
        <w:t xml:space="preserve"> et al. </w:t>
      </w:r>
      <w:r w:rsidR="00E61C00">
        <w:fldChar w:fldCharType="begin"/>
      </w:r>
      <w:r w:rsidR="00E61C00">
        <w:instrText>HYPERLINK \l "ref-Eskola2001" \h</w:instrText>
      </w:r>
      <w:r w:rsidR="00E61C00">
        <w:fldChar w:fldCharType="separate"/>
      </w:r>
      <w:r>
        <w:rPr>
          <w:rStyle w:val="Hyperlink"/>
        </w:rPr>
        <w:t>2001</w:t>
      </w:r>
      <w:r w:rsidR="00E61C00">
        <w:fldChar w:fldCharType="end"/>
      </w:r>
      <w:r>
        <w:t xml:space="preserve">; Fireman et al. </w:t>
      </w:r>
      <w:r w:rsidR="00E61C00">
        <w:fldChar w:fldCharType="begin"/>
      </w:r>
      <w:r w:rsidR="00E61C00">
        <w:instrText>HYPERLINK \l "ref-Fireman2003" \h</w:instrText>
      </w:r>
      <w:r w:rsidR="00E61C00">
        <w:fldChar w:fldCharType="separate"/>
      </w:r>
      <w:r>
        <w:rPr>
          <w:rStyle w:val="Hyperlink"/>
        </w:rPr>
        <w:t>2003</w:t>
      </w:r>
      <w:r w:rsidR="00E61C00">
        <w:fldChar w:fldCharType="end"/>
      </w:r>
      <w:r>
        <w:t xml:space="preserve">; Katherine L O’Brien et al. </w:t>
      </w:r>
      <w:r w:rsidR="00E61C00">
        <w:fldChar w:fldCharType="begin"/>
      </w:r>
      <w:r w:rsidR="00E61C00">
        <w:instrText>HYPERLINK \l "ref-OBrien2003" \h</w:instrText>
      </w:r>
      <w:r w:rsidR="00E61C00">
        <w:fldChar w:fldCharType="separate"/>
      </w:r>
      <w:r>
        <w:rPr>
          <w:rStyle w:val="Hyperlink"/>
        </w:rPr>
        <w:t>2003</w:t>
      </w:r>
      <w:r w:rsidR="00E61C00">
        <w:fldChar w:fldCharType="end"/>
      </w:r>
      <w:r>
        <w:t xml:space="preserve">; Katherine L. O’Brien et al. </w:t>
      </w:r>
      <w:r w:rsidR="00E61C00">
        <w:fldChar w:fldCharType="begin"/>
      </w:r>
      <w:r w:rsidR="00E61C00">
        <w:instrText>HYPERLINK \l "ref-OBrien2008" \h</w:instrText>
      </w:r>
      <w:r w:rsidR="00E61C00">
        <w:fldChar w:fldCharType="separate"/>
      </w:r>
      <w:r>
        <w:rPr>
          <w:rStyle w:val="Hyperlink"/>
        </w:rPr>
        <w:t>2008</w:t>
      </w:r>
      <w:r w:rsidR="00E61C00">
        <w:fldChar w:fldCharType="end"/>
      </w:r>
      <w:r>
        <w:t xml:space="preserve">). </w:t>
      </w:r>
      <w:ins w:id="313" w:author="andrea55" w:date="2018-09-26T17:34:00Z">
        <w:r w:rsidR="00300CA9">
          <w:t xml:space="preserve">In the 2000s, higher </w:t>
        </w:r>
      </w:ins>
      <w:del w:id="314" w:author="andrea55" w:date="2018-09-26T17:34:00Z">
        <w:r w:rsidDel="00300CA9">
          <w:delText>Higher</w:delText>
        </w:r>
      </w:del>
      <w:r>
        <w:t xml:space="preserve"> </w:t>
      </w:r>
      <w:proofErr w:type="spellStart"/>
      <w:r>
        <w:t>val</w:t>
      </w:r>
      <w:ins w:id="315" w:author="andrea55" w:date="2018-09-26T17:32:00Z">
        <w:r w:rsidR="00300CA9">
          <w:t>e</w:t>
        </w:r>
      </w:ins>
      <w:del w:id="316" w:author="andrea55" w:date="2018-09-26T17:32:00Z">
        <w:r w:rsidDel="00300CA9">
          <w:delText>a</w:delText>
        </w:r>
      </w:del>
      <w:r>
        <w:t>ncy</w:t>
      </w:r>
      <w:proofErr w:type="spellEnd"/>
      <w:r>
        <w:t xml:space="preserve"> conjugated vaccines were developed and rec</w:t>
      </w:r>
      <w:ins w:id="317" w:author="andrea55" w:date="2018-09-26T17:33:00Z">
        <w:r w:rsidR="00300CA9">
          <w:t>ei</w:t>
        </w:r>
      </w:ins>
      <w:del w:id="318" w:author="andrea55" w:date="2018-09-26T17:33:00Z">
        <w:r w:rsidDel="00300CA9">
          <w:delText>ie</w:delText>
        </w:r>
      </w:del>
      <w:r>
        <w:t>ved licensure</w:t>
      </w:r>
      <w:ins w:id="319" w:author="andrea55" w:date="2018-09-26T17:35:00Z">
        <w:r w:rsidR="00300CA9">
          <w:t>,</w:t>
        </w:r>
      </w:ins>
      <w:r>
        <w:t xml:space="preserve"> </w:t>
      </w:r>
      <w:del w:id="320" w:author="andrea55" w:date="2018-09-26T17:35:00Z">
        <w:r w:rsidDel="00300CA9">
          <w:delText>in the new millennium</w:delText>
        </w:r>
      </w:del>
      <w:r>
        <w:t xml:space="preserve"> based on</w:t>
      </w:r>
      <w:del w:id="321" w:author="andrea55" w:date="2018-09-26T17:35:00Z">
        <w:r w:rsidDel="00300CA9">
          <w:delText xml:space="preserve"> the</w:delText>
        </w:r>
      </w:del>
      <w:r>
        <w:t xml:space="preserve"> randomized trials conducted for the heptavalent conjugated vaccine. They have however been shown to be effective in several cluster randomized trials and observational studies.</w:t>
      </w:r>
    </w:p>
    <w:p w14:paraId="36C65F38" w14:textId="77777777" w:rsidR="008B2D5B" w:rsidRDefault="009A5E80" w:rsidP="004B4B04">
      <w:pPr>
        <w:pStyle w:val="Heading2"/>
      </w:pPr>
      <w:bookmarkStart w:id="322" w:name="impact"/>
      <w:bookmarkEnd w:id="322"/>
      <w:r>
        <w:t>Impact of pneumococcal conjugate vaccines</w:t>
      </w:r>
    </w:p>
    <w:p w14:paraId="733FCAD9" w14:textId="77777777" w:rsidR="008B2D5B" w:rsidRDefault="009A5E80">
      <w:pPr>
        <w:jc w:val="left"/>
        <w:pPrChange w:id="323" w:author="andrea55" w:date="2018-09-26T11:43:00Z">
          <w:pPr/>
        </w:pPrChange>
      </w:pPr>
      <w:r>
        <w:t xml:space="preserve">~ 3 pages - Present evidence of magnitude of effect on VT carriage </w:t>
      </w:r>
      <w:r>
        <w:rPr>
          <w:b/>
        </w:rPr>
        <w:t>The three Dagan studies mentioned in (</w:t>
      </w:r>
      <w:proofErr w:type="spellStart"/>
      <w:r>
        <w:rPr>
          <w:b/>
        </w:rPr>
        <w:t>Eskola</w:t>
      </w:r>
      <w:proofErr w:type="spellEnd"/>
      <w:r>
        <w:rPr>
          <w:b/>
        </w:rPr>
        <w:t xml:space="preserve"> et al. </w:t>
      </w:r>
      <w:r w:rsidR="00E61C00">
        <w:fldChar w:fldCharType="begin"/>
      </w:r>
      <w:r w:rsidR="00E61C00">
        <w:instrText>HYPERLINK \l "ref-Eskola2001" \h</w:instrText>
      </w:r>
      <w:r w:rsidR="00E61C00">
        <w:fldChar w:fldCharType="separate"/>
      </w:r>
      <w:r>
        <w:rPr>
          <w:rStyle w:val="Hyperlink"/>
          <w:b/>
        </w:rPr>
        <w:t>2001</w:t>
      </w:r>
      <w:r w:rsidR="00E61C00">
        <w:fldChar w:fldCharType="end"/>
      </w:r>
      <w:r>
        <w:rPr>
          <w:b/>
        </w:rPr>
        <w:t>), also (</w:t>
      </w:r>
      <w:proofErr w:type="spellStart"/>
      <w:r>
        <w:rPr>
          <w:b/>
        </w:rPr>
        <w:t>Prymula</w:t>
      </w:r>
      <w:proofErr w:type="spellEnd"/>
      <w:r>
        <w:rPr>
          <w:b/>
        </w:rPr>
        <w:t xml:space="preserve"> et al. </w:t>
      </w:r>
      <w:r w:rsidR="00E61C00">
        <w:fldChar w:fldCharType="begin"/>
      </w:r>
      <w:r w:rsidR="00E61C00">
        <w:instrText>HYPERLINK \l "ref-Prymula2006" \h</w:instrText>
      </w:r>
      <w:r w:rsidR="00E61C00">
        <w:fldChar w:fldCharType="separate"/>
      </w:r>
      <w:r>
        <w:rPr>
          <w:rStyle w:val="Hyperlink"/>
          <w:b/>
        </w:rPr>
        <w:t>2006</w:t>
      </w:r>
      <w:r w:rsidR="00E61C00">
        <w:fldChar w:fldCharType="end"/>
      </w:r>
      <w:r>
        <w:rPr>
          <w:b/>
        </w:rPr>
        <w:t xml:space="preserve">; Katherine L. O’Brien et al. </w:t>
      </w:r>
      <w:r w:rsidR="00E61C00">
        <w:fldChar w:fldCharType="begin"/>
      </w:r>
      <w:r w:rsidR="00E61C00">
        <w:instrText>HYPERLINK \l "ref-OBrien2007a" \h</w:instrText>
      </w:r>
      <w:r w:rsidR="00E61C00">
        <w:fldChar w:fldCharType="separate"/>
      </w:r>
      <w:r>
        <w:rPr>
          <w:rStyle w:val="Hyperlink"/>
          <w:b/>
        </w:rPr>
        <w:t>2007</w:t>
      </w:r>
      <w:r w:rsidR="00E61C00">
        <w:fldChar w:fldCharType="end"/>
      </w:r>
      <w:r>
        <w:rPr>
          <w:b/>
        </w:rPr>
        <w:t>)</w:t>
      </w:r>
      <w:r>
        <w:t xml:space="preserve"> - Serotype distribution </w:t>
      </w:r>
      <w:r>
        <w:lastRenderedPageBreak/>
        <w:t>vs. carriage prevalence - Serotype replacement - Herd-effect, i.e. effect on carriage of adults and non-vaccinated</w:t>
      </w:r>
    </w:p>
    <w:p w14:paraId="7155C90F" w14:textId="77777777" w:rsidR="008B2D5B" w:rsidRDefault="009A5E80">
      <w:pPr>
        <w:pStyle w:val="BodyText"/>
        <w:jc w:val="left"/>
        <w:pPrChange w:id="324" w:author="andrea55" w:date="2018-09-26T11:43:00Z">
          <w:pPr>
            <w:pStyle w:val="BodyText"/>
          </w:pPr>
        </w:pPrChange>
      </w:pPr>
      <w:r>
        <w:t>From their inception, dozens of randomized controlled trials evaluating the efficacy of different pneumococcal conjugate vaccines have been performed.</w:t>
      </w:r>
    </w:p>
    <w:p w14:paraId="030F49C0" w14:textId="77777777" w:rsidR="008B2D5B" w:rsidRDefault="009A5E80" w:rsidP="004B4B04">
      <w:pPr>
        <w:pStyle w:val="Heading3"/>
      </w:pPr>
      <w:bookmarkStart w:id="325" w:name="acute-otitis-media-1"/>
      <w:bookmarkEnd w:id="325"/>
      <w:r>
        <w:t>Acute otitis media</w:t>
      </w:r>
    </w:p>
    <w:p w14:paraId="7C8D039E" w14:textId="77777777" w:rsidR="008B2D5B" w:rsidRDefault="009A5E80">
      <w:pPr>
        <w:jc w:val="left"/>
        <w:pPrChange w:id="326" w:author="andrea55" w:date="2018-09-26T11:43:00Z">
          <w:pPr/>
        </w:pPrChange>
      </w:pPr>
      <w:r>
        <w:t xml:space="preserve">Acute otitis media is still most often caused by </w:t>
      </w:r>
      <w:r>
        <w:rPr>
          <w:i/>
        </w:rPr>
        <w:t>Streptococcus pneumoniae</w:t>
      </w:r>
      <w:r>
        <w:t xml:space="preserve"> and </w:t>
      </w:r>
      <w:proofErr w:type="spellStart"/>
      <w:r>
        <w:rPr>
          <w:i/>
        </w:rPr>
        <w:t>Haemophilus</w:t>
      </w:r>
      <w:proofErr w:type="spellEnd"/>
      <w:r>
        <w:rPr>
          <w:i/>
        </w:rPr>
        <w:t xml:space="preserve"> </w:t>
      </w:r>
      <w:proofErr w:type="spellStart"/>
      <w:r>
        <w:rPr>
          <w:i/>
        </w:rPr>
        <w:t>influenzae</w:t>
      </w:r>
      <w:proofErr w:type="spellEnd"/>
      <w:r>
        <w:t xml:space="preserve"> despite changes in </w:t>
      </w:r>
      <w:proofErr w:type="spellStart"/>
      <w:r>
        <w:t>otopathogens</w:t>
      </w:r>
      <w:proofErr w:type="spellEnd"/>
      <w:r>
        <w:t xml:space="preserve">. Prevention of IPD in children and the associated morbidity and mortality was the driving force in the development of pneumococcal conjugate vaccines. However, the public most often associates them with AOM. Most children experience AOM and the dramatic decrease in incidence following pneumococcal conjugate vaccination is what families noticed. Despite this, AOM is a difficult outcome for </w:t>
      </w:r>
      <w:proofErr w:type="spellStart"/>
      <w:r>
        <w:t>trialist</w:t>
      </w:r>
      <w:proofErr w:type="spellEnd"/>
      <w:r>
        <w:t xml:space="preserve">. AOM exists on a continuum. It does not have universally adhered to diagnostic criteria and its signs and symptoms greatly overlap with those of other common diseases. Because AOM is benign and most often self-limited, the probability that a child with AOM is even seen by a physician varies greatly with parental health seeking behavior. Even when AOM is accurately diagnosed it is not possible to ascertain the causative pathogen without invasive sampling, which is not warranted given the benign nature of the disease. This precludes measuring the serotype specific effect of vaccination for most studies - and more importantly, it precludes measuring the effect on pneumococcal AOM. </w:t>
      </w:r>
      <w:proofErr w:type="gramStart"/>
      <w:r>
        <w:t>Thus</w:t>
      </w:r>
      <w:proofErr w:type="gramEnd"/>
      <w:r>
        <w:t xml:space="preserve"> any estimation of an effect of pneumococcal vaccination will necessarily by diluted by the </w:t>
      </w:r>
      <w:proofErr w:type="spellStart"/>
      <w:r>
        <w:t>subjectiveness</w:t>
      </w:r>
      <w:proofErr w:type="spellEnd"/>
      <w:r>
        <w:t xml:space="preserve"> of AOM diagnosis and the continued lack of protection against other </w:t>
      </w:r>
      <w:proofErr w:type="spellStart"/>
      <w:r>
        <w:t>otopathogens</w:t>
      </w:r>
      <w:proofErr w:type="spellEnd"/>
      <w:r>
        <w:t>.</w:t>
      </w:r>
    </w:p>
    <w:p w14:paraId="48D0BF6F" w14:textId="77777777" w:rsidR="008B2D5B" w:rsidRDefault="009A5E80" w:rsidP="004B4B04">
      <w:pPr>
        <w:pStyle w:val="Heading4"/>
      </w:pPr>
      <w:bookmarkStart w:id="327" w:name="randomized-controlled-trials"/>
      <w:bookmarkEnd w:id="327"/>
      <w:r>
        <w:t>Randomized controlled trials</w:t>
      </w:r>
    </w:p>
    <w:p w14:paraId="0B4CD99F" w14:textId="77777777" w:rsidR="008B2D5B" w:rsidRDefault="009A5E80">
      <w:pPr>
        <w:jc w:val="left"/>
        <w:pPrChange w:id="328" w:author="andrea55" w:date="2018-09-26T11:43:00Z">
          <w:pPr/>
        </w:pPrChange>
      </w:pPr>
      <w:r>
        <w:t>Despite these difficulties, AOM has been associated with pneumococcal vaccination in children from the beginning. It was used as an outcome measure in the earliest trials of the pneumococcal polysaccharide vaccines (</w:t>
      </w:r>
      <w:proofErr w:type="spellStart"/>
      <w:r>
        <w:t>Mäkelä</w:t>
      </w:r>
      <w:proofErr w:type="spellEnd"/>
      <w:r>
        <w:t xml:space="preserve"> et al. </w:t>
      </w:r>
      <w:r w:rsidR="00E61C00">
        <w:fldChar w:fldCharType="begin"/>
      </w:r>
      <w:r w:rsidR="00E61C00">
        <w:instrText>HYPERLINK \l "ref-Makela1981" \h</w:instrText>
      </w:r>
      <w:r w:rsidR="00E61C00">
        <w:fldChar w:fldCharType="separate"/>
      </w:r>
      <w:r>
        <w:rPr>
          <w:rStyle w:val="Hyperlink"/>
        </w:rPr>
        <w:t>1981</w:t>
      </w:r>
      <w:r w:rsidR="00E61C00">
        <w:fldChar w:fldCharType="end"/>
      </w:r>
      <w:r>
        <w:t xml:space="preserve">; </w:t>
      </w:r>
      <w:proofErr w:type="spellStart"/>
      <w:r>
        <w:t>Sloyer</w:t>
      </w:r>
      <w:proofErr w:type="spellEnd"/>
      <w:r>
        <w:t xml:space="preserve">, </w:t>
      </w:r>
      <w:proofErr w:type="spellStart"/>
      <w:r>
        <w:t>Ploussard</w:t>
      </w:r>
      <w:proofErr w:type="spellEnd"/>
      <w:r>
        <w:t xml:space="preserve">, and Howie </w:t>
      </w:r>
      <w:r w:rsidR="00E61C00">
        <w:fldChar w:fldCharType="begin"/>
      </w:r>
      <w:r w:rsidR="00E61C00">
        <w:instrText>HYPERLINK \l "ref-Sloyer1981" \h</w:instrText>
      </w:r>
      <w:r w:rsidR="00E61C00">
        <w:fldChar w:fldCharType="separate"/>
      </w:r>
      <w:r>
        <w:rPr>
          <w:rStyle w:val="Hyperlink"/>
        </w:rPr>
        <w:t>1981</w:t>
      </w:r>
      <w:r w:rsidR="00E61C00">
        <w:fldChar w:fldCharType="end"/>
      </w:r>
      <w:r>
        <w:t xml:space="preserve">). The first published randomized controlled trial of a pneumococcal conjugate vaccine reported, among other outcomes, the efficacy against AOM (S. Black et al. </w:t>
      </w:r>
      <w:r w:rsidR="00E61C00">
        <w:fldChar w:fldCharType="begin"/>
      </w:r>
      <w:r w:rsidR="00E61C00">
        <w:instrText>HYPERLINK \l "ref-Black2000" \h</w:instrText>
      </w:r>
      <w:r w:rsidR="00E61C00">
        <w:fldChar w:fldCharType="separate"/>
      </w:r>
      <w:r>
        <w:rPr>
          <w:rStyle w:val="Hyperlink"/>
        </w:rPr>
        <w:t>2000</w:t>
      </w:r>
      <w:r w:rsidR="00E61C00">
        <w:fldChar w:fldCharType="end"/>
      </w:r>
      <w:r>
        <w:t>). The study recruited 37,868 children between October 1995 and August 1998 and randomized them to the either PCV7</w:t>
      </w:r>
      <w:r>
        <w:rPr>
          <w:vertAlign w:val="subscript"/>
        </w:rPr>
        <w:t>CRM197</w:t>
      </w:r>
      <w:r>
        <w:t xml:space="preserve"> or the meningococcus C CRM197 conjugate vaccine. </w:t>
      </w:r>
      <w:proofErr w:type="gramStart"/>
      <w:r>
        <w:t>On the basis of</w:t>
      </w:r>
      <w:proofErr w:type="gramEnd"/>
      <w:r>
        <w:t xml:space="preserve"> a planned interim analysis in August of 1998 the study met predefined efficacy criteria and the Study Advisory Group recommended termination of the trial. Blinded follow-up continued until April </w:t>
      </w:r>
      <w:r>
        <w:lastRenderedPageBreak/>
        <w:t xml:space="preserve">20, 1999. However, for the AOM portion of the paper, the data had only been </w:t>
      </w:r>
      <w:proofErr w:type="spellStart"/>
      <w:r>
        <w:t>analysed</w:t>
      </w:r>
      <w:proofErr w:type="spellEnd"/>
      <w:r>
        <w:t xml:space="preserve"> until April 1998 A separate publication from the same trial was published in 2003, and examined the effect of PCV7</w:t>
      </w:r>
      <w:r>
        <w:rPr>
          <w:vertAlign w:val="subscript"/>
        </w:rPr>
        <w:t>CRM197</w:t>
      </w:r>
      <w:r>
        <w:t xml:space="preserve"> on AOM in more detail using the full data until study completion in April 1999 (Fireman et al. </w:t>
      </w:r>
      <w:r w:rsidR="00E61C00">
        <w:fldChar w:fldCharType="begin"/>
      </w:r>
      <w:r w:rsidR="00E61C00">
        <w:instrText>HYPERLINK \l "ref-Fireman2003" \h</w:instrText>
      </w:r>
      <w:r w:rsidR="00E61C00">
        <w:fldChar w:fldCharType="separate"/>
      </w:r>
      <w:r>
        <w:rPr>
          <w:rStyle w:val="Hyperlink"/>
        </w:rPr>
        <w:t>2003</w:t>
      </w:r>
      <w:r w:rsidR="00E61C00">
        <w:fldChar w:fldCharType="end"/>
      </w:r>
      <w:r>
        <w:t xml:space="preserve">). Median follow-up time was not reported in either publication, but 89% children were reported to have completed the primary series of vaccination in the Fireman et al paper. The data on AOM was obtained from routine electronic health records. The assessors were not specifically trained to evaluate AOM as these were simply routine visits. The outcome measure AOM was defined in at least eight different ways to account for the difficulties in measurement. Visits and episodes were defined separately. A visit </w:t>
      </w:r>
      <w:proofErr w:type="gramStart"/>
      <w:r>
        <w:t>was considered to be</w:t>
      </w:r>
      <w:proofErr w:type="gramEnd"/>
      <w:r>
        <w:t xml:space="preserve"> due to the same episode of AOM if the child presented within 21 days of a previous AOM associated visit. Frequent otitis media was then defined as either three episodes within a </w:t>
      </w:r>
      <w:proofErr w:type="gramStart"/>
      <w:r>
        <w:t>six month</w:t>
      </w:r>
      <w:proofErr w:type="gramEnd"/>
      <w:r>
        <w:t xml:space="preserve"> period, or four episodes within a twelve month period. It is unclear exactly which statistical procedures were used for which outcomes. Both the Andersen-Gill extension of the Cox proportional hazards model with robust variance estimation and the binomial test with Klopper-Pearson confidence intervals were used and efficacy was reported as </w:t>
      </w:r>
      <m:oMath>
        <m:r>
          <w:rPr>
            <w:rFonts w:ascii="Cambria Math" w:hAnsi="Cambria Math"/>
          </w:rPr>
          <m:t>(1-ratio </m:t>
        </m:r>
        <w:proofErr w:type="gramStart"/>
        <m:r>
          <w:rPr>
            <w:rFonts w:ascii="Cambria Math" w:hAnsi="Cambria Math"/>
          </w:rPr>
          <m:t>measure)*</m:t>
        </m:r>
        <w:proofErr w:type="gramEnd"/>
        <m:r>
          <w:rPr>
            <w:rFonts w:ascii="Cambria Math" w:hAnsi="Cambria Math"/>
          </w:rPr>
          <m:t>100%</m:t>
        </m:r>
      </m:oMath>
      <w:r>
        <w:t>. The study presented both per-protocol and intention-to-treat estimates. Only the per-protoc</w:t>
      </w:r>
      <w:proofErr w:type="spellStart"/>
      <w:r>
        <w:t>ol</w:t>
      </w:r>
      <w:proofErr w:type="spellEnd"/>
      <w:r>
        <w:t xml:space="preserve"> effects will be examined in this thesis though none of the intention to treat results diverged from them. The estimated vaccine efficacy against otitis media visits was 7.8% (95%CI 5.4%-10.2%). Slightly higher point estimates were found for otitis media episodes, frequent otitis media and </w:t>
      </w:r>
      <w:proofErr w:type="spellStart"/>
      <w:r>
        <w:t>ventilatory</w:t>
      </w:r>
      <w:proofErr w:type="spellEnd"/>
      <w:r>
        <w:t xml:space="preserve"> tube placements (S. Black et al. </w:t>
      </w:r>
      <w:r w:rsidR="00E61C00">
        <w:fldChar w:fldCharType="begin"/>
      </w:r>
      <w:r w:rsidR="00E61C00">
        <w:instrText>HYPERLINK \l "ref-Black2000" \h</w:instrText>
      </w:r>
      <w:r w:rsidR="00E61C00">
        <w:fldChar w:fldCharType="separate"/>
      </w:r>
      <w:r>
        <w:rPr>
          <w:rStyle w:val="Hyperlink"/>
        </w:rPr>
        <w:t>2000</w:t>
      </w:r>
      <w:r w:rsidR="00E61C00">
        <w:fldChar w:fldCharType="end"/>
      </w:r>
      <w:r>
        <w:t xml:space="preserve">; Fireman et al. </w:t>
      </w:r>
      <w:r w:rsidR="00E61C00">
        <w:fldChar w:fldCharType="begin"/>
      </w:r>
      <w:r w:rsidR="00E61C00">
        <w:instrText>HYPERLINK \l "ref-Fireman2003" \h</w:instrText>
      </w:r>
      <w:r w:rsidR="00E61C00">
        <w:fldChar w:fldCharType="separate"/>
      </w:r>
      <w:r>
        <w:rPr>
          <w:rStyle w:val="Hyperlink"/>
        </w:rPr>
        <w:t>2003</w:t>
      </w:r>
      <w:r w:rsidR="00E61C00">
        <w:fldChar w:fldCharType="end"/>
      </w:r>
      <w:r>
        <w:t>)</w:t>
      </w:r>
    </w:p>
    <w:p w14:paraId="1E456981" w14:textId="77777777" w:rsidR="008B2D5B" w:rsidRDefault="009A5E80">
      <w:pPr>
        <w:pStyle w:val="BodyText"/>
        <w:jc w:val="left"/>
        <w:pPrChange w:id="329" w:author="andrea55" w:date="2018-09-26T11:43:00Z">
          <w:pPr>
            <w:pStyle w:val="BodyText"/>
          </w:pPr>
        </w:pPrChange>
      </w:pPr>
      <w:r>
        <w:t>The following year the results of another randomized controlled trial were reported (</w:t>
      </w:r>
      <w:proofErr w:type="spellStart"/>
      <w:r>
        <w:t>Eskola</w:t>
      </w:r>
      <w:proofErr w:type="spellEnd"/>
      <w:r>
        <w:t xml:space="preserve"> et al. </w:t>
      </w:r>
      <w:r w:rsidR="00E61C00">
        <w:fldChar w:fldCharType="begin"/>
      </w:r>
      <w:r w:rsidR="00E61C00">
        <w:instrText>HYPERLINK \l "ref-Eskola2001" \h</w:instrText>
      </w:r>
      <w:r w:rsidR="00E61C00">
        <w:fldChar w:fldCharType="separate"/>
      </w:r>
      <w:r>
        <w:rPr>
          <w:rStyle w:val="Hyperlink"/>
        </w:rPr>
        <w:t>2001</w:t>
      </w:r>
      <w:r w:rsidR="00E61C00">
        <w:fldChar w:fldCharType="end"/>
      </w:r>
      <w:r>
        <w:t>). This study compared two heptavalent pneumococcal vaccines to a hepatitis B vaccine control. The two heptavalent pneumococcal vaccines differed in their use of carrier protein. One was the same vaccine as in the Black et al. study (PCV7</w:t>
      </w:r>
      <w:r>
        <w:rPr>
          <w:vertAlign w:val="subscript"/>
        </w:rPr>
        <w:t>CRM197</w:t>
      </w:r>
      <w:r>
        <w:t>), and the other was a conjugated to meningococcal outer membrane protein complex (PCV7</w:t>
      </w:r>
      <w:r>
        <w:rPr>
          <w:vertAlign w:val="subscript"/>
        </w:rPr>
        <w:t>MOMPC</w:t>
      </w:r>
      <w:r>
        <w:t>). This publication only reported the comparison of the PCV7</w:t>
      </w:r>
      <w:r>
        <w:rPr>
          <w:vertAlign w:val="subscript"/>
        </w:rPr>
        <w:t>CRM197</w:t>
      </w:r>
      <w:r>
        <w:t xml:space="preserve"> to the hepatitis B vaccine. The analogous comparison of the PCV7</w:t>
      </w:r>
      <w:r>
        <w:rPr>
          <w:vertAlign w:val="subscript"/>
        </w:rPr>
        <w:t>MOMPC</w:t>
      </w:r>
      <w:r>
        <w:t xml:space="preserve"> was reported in a separate publication (T. </w:t>
      </w:r>
      <w:proofErr w:type="spellStart"/>
      <w:r>
        <w:t>Kilpi</w:t>
      </w:r>
      <w:proofErr w:type="spellEnd"/>
      <w:r>
        <w:t xml:space="preserve"> et al. </w:t>
      </w:r>
      <w:r w:rsidR="00E61C00">
        <w:fldChar w:fldCharType="begin"/>
      </w:r>
      <w:r w:rsidR="00E61C00">
        <w:instrText>HYPERLINK \l "ref-Kilpi2003" \h</w:instrText>
      </w:r>
      <w:r w:rsidR="00E61C00">
        <w:fldChar w:fldCharType="separate"/>
      </w:r>
      <w:r>
        <w:rPr>
          <w:rStyle w:val="Hyperlink"/>
        </w:rPr>
        <w:t>2003</w:t>
      </w:r>
      <w:r w:rsidR="00E61C00">
        <w:fldChar w:fldCharType="end"/>
      </w:r>
      <w:r>
        <w:t>). No head-to-head comparison of the two heptavalent vaccines was ever reported. The study methodology was identical between the two publications as they report different arms of the same study (</w:t>
      </w:r>
      <w:proofErr w:type="spellStart"/>
      <w:r>
        <w:t>Eskola</w:t>
      </w:r>
      <w:proofErr w:type="spellEnd"/>
      <w:r>
        <w:t xml:space="preserve"> et al. </w:t>
      </w:r>
      <w:r w:rsidR="00E61C00">
        <w:fldChar w:fldCharType="begin"/>
      </w:r>
      <w:r w:rsidR="00E61C00">
        <w:instrText>HYPERLINK \l "ref-Eskola2001" \h</w:instrText>
      </w:r>
      <w:r w:rsidR="00E61C00">
        <w:fldChar w:fldCharType="separate"/>
      </w:r>
      <w:r>
        <w:rPr>
          <w:rStyle w:val="Hyperlink"/>
        </w:rPr>
        <w:t>2001</w:t>
      </w:r>
      <w:r w:rsidR="00E61C00">
        <w:fldChar w:fldCharType="end"/>
      </w:r>
      <w:r>
        <w:t xml:space="preserve">; T. </w:t>
      </w:r>
      <w:proofErr w:type="spellStart"/>
      <w:r>
        <w:t>Kilpi</w:t>
      </w:r>
      <w:proofErr w:type="spellEnd"/>
      <w:r>
        <w:t xml:space="preserve"> et al. </w:t>
      </w:r>
      <w:r w:rsidR="00E61C00">
        <w:fldChar w:fldCharType="begin"/>
      </w:r>
      <w:r w:rsidR="00E61C00">
        <w:instrText>HYPERLINK \l "ref-Kilpi2003" \h</w:instrText>
      </w:r>
      <w:r w:rsidR="00E61C00">
        <w:fldChar w:fldCharType="separate"/>
      </w:r>
      <w:r>
        <w:rPr>
          <w:rStyle w:val="Hyperlink"/>
        </w:rPr>
        <w:t>2003</w:t>
      </w:r>
      <w:r w:rsidR="00E61C00">
        <w:fldChar w:fldCharType="end"/>
      </w:r>
      <w:r>
        <w:t xml:space="preserve">). The study was specifically designed to address the </w:t>
      </w:r>
      <w:r>
        <w:lastRenderedPageBreak/>
        <w:t>difficulties associated with estimating the effect of pneumococcal vaccination on AOM. A total of 2,497 children were enrolled between December 1995 and April 1997, of which 835 received the PCV7</w:t>
      </w:r>
      <w:r>
        <w:rPr>
          <w:vertAlign w:val="subscript"/>
        </w:rPr>
        <w:t>MOMPC</w:t>
      </w:r>
      <w:r>
        <w:t xml:space="preserve"> vaccine and were therefore not reported in the </w:t>
      </w:r>
      <w:proofErr w:type="spellStart"/>
      <w:r>
        <w:t>Eskola</w:t>
      </w:r>
      <w:proofErr w:type="spellEnd"/>
      <w:r>
        <w:t xml:space="preserve"> et al. paper. Children were followed until their last visit at 24 months of age. Of the enrolled children, 95.1% completed full follow-up time and there was no evidence of differential dropout. The study defined beforehand the criteria for what constituted AOM and employed a trained study nurse and physician at each study site. Children were seen at </w:t>
      </w:r>
      <w:proofErr w:type="spellStart"/>
      <w:r>
        <w:t>enrollment</w:t>
      </w:r>
      <w:proofErr w:type="spellEnd"/>
      <w:r>
        <w:t xml:space="preserve"> at two months of age, and periodically assessed thereafter at four, six, seven, twelve, thirteen and 24 months of age. Parents were encouraged to present with their child to one of the study clinics for assessment of any symptoms suggesting respiratory infection or AOM. If AOM was diagnosed as defined by the study criteria, myringotomy and aspiration of middle-ear fluid were performed and samples sent for culture. In this way, the study </w:t>
      </w:r>
      <w:proofErr w:type="gramStart"/>
      <w:r>
        <w:t>was able to</w:t>
      </w:r>
      <w:proofErr w:type="gramEnd"/>
      <w:r>
        <w:t xml:space="preserve"> deduce the causative </w:t>
      </w:r>
      <w:proofErr w:type="spellStart"/>
      <w:r>
        <w:t>otopathogen</w:t>
      </w:r>
      <w:proofErr w:type="spellEnd"/>
      <w:r>
        <w:t xml:space="preserve">. Episodes of AOM were classified as all-cause AOM; culture-confirmed and </w:t>
      </w:r>
      <w:proofErr w:type="spellStart"/>
      <w:r>
        <w:t>otopathogen</w:t>
      </w:r>
      <w:proofErr w:type="spellEnd"/>
      <w:r>
        <w:t xml:space="preserve"> specific AOM; and AOM due to serotypes included in the vaccine. The statistical analysis was again conducted using the Andersen-Gill extension of the Cox proportional hazards model with robust variance estimates and efficacy was reported as </w:t>
      </w:r>
      <m:oMath>
        <m:r>
          <w:rPr>
            <w:rFonts w:ascii="Cambria Math" w:hAnsi="Cambria Math"/>
          </w:rPr>
          <m:t>(1-</m:t>
        </m:r>
        <m:r>
          <w:rPr>
            <w:rFonts w:ascii="Cambria Math" w:hAnsi="Cambria Math"/>
          </w:rPr>
          <m:t>hazard </m:t>
        </m:r>
        <w:proofErr w:type="gramStart"/>
        <m:r>
          <w:rPr>
            <w:rFonts w:ascii="Cambria Math" w:hAnsi="Cambria Math"/>
          </w:rPr>
          <m:t>ratio)*</m:t>
        </m:r>
        <w:proofErr w:type="gramEnd"/>
        <m:r>
          <w:rPr>
            <w:rFonts w:ascii="Cambria Math" w:hAnsi="Cambria Math"/>
          </w:rPr>
          <m:t>100%</m:t>
        </m:r>
      </m:oMath>
      <w:r>
        <w:t xml:space="preserve">. The results were most consistent with a 6% efficacy against all-cause AOM with 95% confidence limits of -4% and 16%. In this </w:t>
      </w:r>
      <w:proofErr w:type="gramStart"/>
      <w:r>
        <w:t>case</w:t>
      </w:r>
      <w:proofErr w:type="gramEnd"/>
      <w:r>
        <w:t xml:space="preserve"> the negative lower confidence limit indicates the data could be consistent with the possibility of a 4% increase in all-cause AOM, given the specified model. The PCV</w:t>
      </w:r>
      <w:r>
        <w:rPr>
          <w:vertAlign w:val="subscript"/>
        </w:rPr>
        <w:t>CRM197</w:t>
      </w:r>
      <w:r>
        <w:t xml:space="preserve"> efficacy against culture-confirmed pneumococcal AOM was 35% (95%CI 21%-45%) and was 57% (95%CI 44%-67%) for the seven serotypes included in the vaccine. Similarly, the study demonstrated 57% (95%CI 27%-76%) efficacy against AOM caused by serotype 6A, which is considered a cross-reactive pneumococcal serotype. The study was also one of the first to demonstrate clinically relevant serotype replacement, showing a 33% (95%CI -1%-80%) increase in pneumococcal AOM caused by serotypes not included in the vaccine. Children who completed the </w:t>
      </w:r>
      <w:proofErr w:type="spellStart"/>
      <w:r>
        <w:t>Eskola</w:t>
      </w:r>
      <w:proofErr w:type="spellEnd"/>
      <w:r>
        <w:t xml:space="preserve"> et al. trial and were still living in the study area were invited for a follow-up interview when they were four to five years of age (A. A. I. </w:t>
      </w:r>
      <w:proofErr w:type="spellStart"/>
      <w:r>
        <w:t>Palmu</w:t>
      </w:r>
      <w:proofErr w:type="spellEnd"/>
      <w:r>
        <w:t xml:space="preserve"> et al. </w:t>
      </w:r>
      <w:r w:rsidR="00E61C00">
        <w:fldChar w:fldCharType="begin"/>
      </w:r>
      <w:r w:rsidR="00E61C00">
        <w:instrText>HYPERLINK \l "ref-Palmu2004" \h</w:instrText>
      </w:r>
      <w:r w:rsidR="00E61C00">
        <w:fldChar w:fldCharType="separate"/>
      </w:r>
      <w:r>
        <w:rPr>
          <w:rStyle w:val="Hyperlink"/>
        </w:rPr>
        <w:t>2004</w:t>
      </w:r>
      <w:r w:rsidR="00E61C00">
        <w:fldChar w:fldCharType="end"/>
      </w:r>
      <w:r>
        <w:t xml:space="preserve">). In the extended follow-up trial, the vaccine effectiveness against all </w:t>
      </w:r>
      <w:proofErr w:type="spellStart"/>
      <w:r>
        <w:t>tympanostomy</w:t>
      </w:r>
      <w:proofErr w:type="spellEnd"/>
      <w:r>
        <w:t xml:space="preserve"> tube placements was estimated to be 39% (95%CI 4%-61%). However, this was </w:t>
      </w:r>
      <w:proofErr w:type="spellStart"/>
      <w:r>
        <w:t>unblinded</w:t>
      </w:r>
      <w:proofErr w:type="spellEnd"/>
      <w:r>
        <w:t xml:space="preserve"> </w:t>
      </w:r>
      <w:r>
        <w:lastRenderedPageBreak/>
        <w:t>study following the unmasking of the original study and there was differential recruitment between the placebo and PCV7</w:t>
      </w:r>
      <w:r>
        <w:rPr>
          <w:vertAlign w:val="subscript"/>
        </w:rPr>
        <w:t>CRM197</w:t>
      </w:r>
      <w:r>
        <w:t xml:space="preserve"> arms. There was therefore a substantial risk of bias in the study.</w:t>
      </w:r>
    </w:p>
    <w:p w14:paraId="67ED2AF0" w14:textId="77777777" w:rsidR="008B2D5B" w:rsidRDefault="009A5E80">
      <w:pPr>
        <w:pStyle w:val="BodyText"/>
        <w:jc w:val="left"/>
        <w:pPrChange w:id="330" w:author="andrea55" w:date="2018-09-26T11:43:00Z">
          <w:pPr>
            <w:pStyle w:val="BodyText"/>
          </w:pPr>
        </w:pPrChange>
      </w:pPr>
      <w:r>
        <w:t>The effect estimates for the PCV7</w:t>
      </w:r>
      <w:r>
        <w:rPr>
          <w:vertAlign w:val="subscript"/>
        </w:rPr>
        <w:t>MOMPC</w:t>
      </w:r>
      <w:r>
        <w:t xml:space="preserve"> against culture-confirmed pneumococcal AOM was 25% (95%CI 11%-37%) and was 56% (95%CI 44%-66%) for the seven serotypes included in the vaccine (T. </w:t>
      </w:r>
      <w:proofErr w:type="spellStart"/>
      <w:r>
        <w:t>Kilpi</w:t>
      </w:r>
      <w:proofErr w:type="spellEnd"/>
      <w:r>
        <w:t xml:space="preserve"> et al. </w:t>
      </w:r>
      <w:r w:rsidR="00E61C00">
        <w:fldChar w:fldCharType="begin"/>
      </w:r>
      <w:r w:rsidR="00E61C00">
        <w:instrText>HYPERLINK \l "ref-Kilpi2003" \h</w:instrText>
      </w:r>
      <w:r w:rsidR="00E61C00">
        <w:fldChar w:fldCharType="separate"/>
      </w:r>
      <w:r>
        <w:rPr>
          <w:rStyle w:val="Hyperlink"/>
        </w:rPr>
        <w:t>2003</w:t>
      </w:r>
      <w:r w:rsidR="00E61C00">
        <w:fldChar w:fldCharType="end"/>
      </w:r>
      <w:r>
        <w:t>). However, unlike PCV</w:t>
      </w:r>
      <w:r>
        <w:rPr>
          <w:vertAlign w:val="subscript"/>
        </w:rPr>
        <w:t>CRM197</w:t>
      </w:r>
      <w:r>
        <w:t>, it did not seem to confer protection against cross-reactive serotypes. Interestingly, virtually no effect was seen on all-cause AOM with this vaccine preparation. The effect estimate was -1% (95%CI -12%-10%). These surprising results were not presented in the main text and no explanation was given in the discussion chapter of the paper.</w:t>
      </w:r>
    </w:p>
    <w:p w14:paraId="1095386B" w14:textId="77777777" w:rsidR="008B2D5B" w:rsidRDefault="009A5E80">
      <w:pPr>
        <w:pStyle w:val="BodyText"/>
        <w:jc w:val="left"/>
        <w:pPrChange w:id="331" w:author="andrea55" w:date="2018-09-26T11:43:00Z">
          <w:pPr>
            <w:pStyle w:val="BodyText"/>
          </w:pPr>
        </w:pPrChange>
      </w:pPr>
      <w:r>
        <w:t>The cluster randomized controlled trial of PCV7</w:t>
      </w:r>
      <w:r>
        <w:rPr>
          <w:vertAlign w:val="subscript"/>
        </w:rPr>
        <w:t>CRM197</w:t>
      </w:r>
      <w:r>
        <w:t xml:space="preserve"> among the Navajo and White Mountain Apache infants has previously been described in chapter 2.3 (</w:t>
      </w:r>
      <w:r>
        <w:rPr>
          <w:b/>
        </w:rPr>
        <w:t>???</w:t>
      </w:r>
      <w:r>
        <w:t>). In 2008, a retrospective chart review of AOM visits among the participating children was published (</w:t>
      </w:r>
      <w:r>
        <w:rPr>
          <w:b/>
        </w:rPr>
        <w:t>???</w:t>
      </w:r>
      <w:r>
        <w:t>). The study population was defined as children who had adhered to the study protocol, i.e. a per-protocol analysis. From this population, 944 of the 4,476 eligible children were randomly sampled for chart review. The sample size was restricted for logistical reasons. A rough power analysis which assumed 1.5 years of follow-up time per chart and a baseline incidence of one AOM visit per person-year suggested that a sample of 1,000 children would give 80% power to detect a 15% reduction in the incidence of AOM visits. It is unclear why only 944 children were sampled, given that the power calculation assumed 1,000. Furthermore, it should be noted that the investigators performing the chart review were not blinded to vaccine allocation. This becomes significant when considering that the reviewers had significant leeway in deciding what constituted an AOM visit, and how to categorize the multitude of subjective subgroups considered in the study. Of the 944 children reviewed, only 803 were included for various reasons further limiting the study’s sample. A Poisson regression model was used to estimate the incidence rate ratio between the study arms, and sandwich variance estimates were used to account for the block-randomized design. No difference was found between the PCV7</w:t>
      </w:r>
      <w:r>
        <w:rPr>
          <w:vertAlign w:val="subscript"/>
        </w:rPr>
        <w:t>CRM197</w:t>
      </w:r>
      <w:r>
        <w:t xml:space="preserve"> arm and the control, with an estimated vaccine efficacy of -0.4% (95%CI -19.4%-15.6%). It is debatable whether this should be considered a randomized controlled trial </w:t>
      </w:r>
      <w:proofErr w:type="gramStart"/>
      <w:r>
        <w:t>in light of</w:t>
      </w:r>
      <w:proofErr w:type="gramEnd"/>
      <w:r>
        <w:t xml:space="preserve"> the methodological flaws discussed above. Even if the study were </w:t>
      </w:r>
      <w:r>
        <w:lastRenderedPageBreak/>
        <w:t xml:space="preserve">to be considered randomized, it is unclear how to interpret a study that does not even have 80% power to detect a difference twice as large as the </w:t>
      </w:r>
      <w:proofErr w:type="spellStart"/>
      <w:r>
        <w:t>the</w:t>
      </w:r>
      <w:proofErr w:type="spellEnd"/>
      <w:r>
        <w:t xml:space="preserve"> estimates presented by previous randomized controlled trials.</w:t>
      </w:r>
    </w:p>
    <w:p w14:paraId="47A224AE" w14:textId="77777777" w:rsidR="008B2D5B" w:rsidRDefault="009A5E80" w:rsidP="004B4B04">
      <w:pPr>
        <w:pStyle w:val="Heading3"/>
      </w:pPr>
      <w:bookmarkStart w:id="332" w:name="pneumonia-1"/>
      <w:bookmarkEnd w:id="332"/>
      <w:r>
        <w:t>Pneumonia</w:t>
      </w:r>
    </w:p>
    <w:p w14:paraId="32660FD0" w14:textId="77777777" w:rsidR="008B2D5B" w:rsidRDefault="009A5E80">
      <w:pPr>
        <w:jc w:val="left"/>
        <w:pPrChange w:id="333" w:author="andrea55" w:date="2018-09-26T11:43:00Z">
          <w:pPr/>
        </w:pPrChange>
      </w:pPr>
      <w:r>
        <w:t>~ 2-3 pages - Present evidence of effect on all-cause pneumonia - VT vs. NVT serotypes - Serotype replacement (?) - Herd-effect in adults and non-vaccinated</w:t>
      </w:r>
    </w:p>
    <w:p w14:paraId="107967EC" w14:textId="77777777" w:rsidR="008B2D5B" w:rsidRDefault="009A5E80" w:rsidP="004B4B04">
      <w:pPr>
        <w:pStyle w:val="Heading3"/>
      </w:pPr>
      <w:bookmarkStart w:id="334" w:name="invasive-pneumococcal-disease-1"/>
      <w:bookmarkEnd w:id="334"/>
      <w:r>
        <w:t>Invasive pneumococcal disease</w:t>
      </w:r>
    </w:p>
    <w:p w14:paraId="1C94758B" w14:textId="77777777" w:rsidR="008B2D5B" w:rsidRDefault="009A5E80">
      <w:pPr>
        <w:jc w:val="left"/>
        <w:pPrChange w:id="335" w:author="andrea55" w:date="2018-09-26T11:43:00Z">
          <w:pPr/>
        </w:pPrChange>
      </w:pPr>
      <w:r>
        <w:t>~ 4-6 pages &lt;- largest amount of studies - Present evidence of effect on IPD and subgroups; meningitis, bacteremia etc. - VT vs. NVT - Serotype replacement - Herd-effect</w:t>
      </w:r>
    </w:p>
    <w:p w14:paraId="066E20CE" w14:textId="77777777" w:rsidR="008B2D5B" w:rsidRDefault="009A5E80" w:rsidP="004B4B04">
      <w:pPr>
        <w:pStyle w:val="Heading2"/>
      </w:pPr>
      <w:bookmarkStart w:id="336" w:name="cost-effectiveness-of-pneumococcal-conju"/>
      <w:bookmarkEnd w:id="336"/>
      <w:r>
        <w:t>Cost-effectiveness of pneumococcal conjugate vaccination</w:t>
      </w:r>
    </w:p>
    <w:p w14:paraId="49ED2101" w14:textId="77777777" w:rsidR="008B2D5B" w:rsidRDefault="009A5E80">
      <w:pPr>
        <w:jc w:val="left"/>
        <w:pPrChange w:id="337" w:author="andrea55" w:date="2018-09-26T11:43:00Z">
          <w:pPr/>
        </w:pPrChange>
      </w:pPr>
      <w:r>
        <w:t>~ 3-4 pages - Present overview of literature review and critical analysis. - Recommendations of ISPOR and WHO presented, discuss importance of assumptions and methodology - Introduction to sub-chapters of lit. rev. - Explain how they will be tied in to ISPOR/WHO recommendations</w:t>
      </w:r>
    </w:p>
    <w:p w14:paraId="2917F69C" w14:textId="77777777" w:rsidR="008B2D5B" w:rsidRDefault="009A5E80" w:rsidP="004B4B04">
      <w:pPr>
        <w:pStyle w:val="Heading3"/>
      </w:pPr>
      <w:bookmarkStart w:id="338" w:name="measurement-of-effectiveness-and-choice-"/>
      <w:bookmarkEnd w:id="338"/>
      <w:r>
        <w:t>Measurement of effectiveness and choice of health outcomes</w:t>
      </w:r>
    </w:p>
    <w:p w14:paraId="175C90F2" w14:textId="77777777" w:rsidR="008B2D5B" w:rsidRDefault="009A5E80">
      <w:pPr>
        <w:jc w:val="left"/>
        <w:pPrChange w:id="339" w:author="andrea55" w:date="2018-09-26T11:43:00Z">
          <w:pPr/>
        </w:pPrChange>
      </w:pPr>
      <w:r>
        <w:t>~ 1 page - Shortly explain what is meant by effectiveness and health outcomes - Tie in to ISPOR/WHO</w:t>
      </w:r>
    </w:p>
    <w:p w14:paraId="55315853" w14:textId="77777777" w:rsidR="008B2D5B" w:rsidRDefault="009A5E80" w:rsidP="004B4B04">
      <w:pPr>
        <w:pStyle w:val="Heading4"/>
      </w:pPr>
      <w:bookmarkStart w:id="340" w:name="health-outcomes-considered"/>
      <w:bookmarkEnd w:id="340"/>
      <w:r>
        <w:t>Health outcomes considered</w:t>
      </w:r>
    </w:p>
    <w:p w14:paraId="61163BC5" w14:textId="77777777" w:rsidR="008B2D5B" w:rsidRDefault="009A5E80">
      <w:pPr>
        <w:jc w:val="left"/>
        <w:pPrChange w:id="341" w:author="andrea55" w:date="2018-09-26T11:43:00Z">
          <w:pPr/>
        </w:pPrChange>
      </w:pPr>
      <w:r>
        <w:t>~ 2-3 pages - Describe what health outcomes were considered - Tie into actual disease burden known to be caused by pneumococcus</w:t>
      </w:r>
    </w:p>
    <w:p w14:paraId="2CFFE9AE" w14:textId="77777777" w:rsidR="008B2D5B" w:rsidRDefault="009A5E80" w:rsidP="004B4B04">
      <w:pPr>
        <w:pStyle w:val="Heading4"/>
      </w:pPr>
      <w:bookmarkStart w:id="342" w:name="effectiveness-of-pcv7"/>
      <w:bookmarkEnd w:id="342"/>
      <w:r>
        <w:t>Effectiveness of PCV7</w:t>
      </w:r>
    </w:p>
    <w:p w14:paraId="70B48E60" w14:textId="77777777" w:rsidR="008B2D5B" w:rsidRDefault="009A5E80">
      <w:pPr>
        <w:jc w:val="left"/>
        <w:pPrChange w:id="343" w:author="andrea55" w:date="2018-09-26T11:43:00Z">
          <w:pPr/>
        </w:pPrChange>
      </w:pPr>
      <w:r>
        <w:t>~ 3-4 pages - What effectiveness rationale is used, methods and rationale: critique - Carriage - AOM - Pneumonia - IPD</w:t>
      </w:r>
    </w:p>
    <w:p w14:paraId="59C6F4BB" w14:textId="77777777" w:rsidR="008B2D5B" w:rsidRDefault="009A5E80" w:rsidP="004B4B04">
      <w:pPr>
        <w:pStyle w:val="Heading4"/>
      </w:pPr>
      <w:bookmarkStart w:id="344" w:name="effectiveness-of-pcv10"/>
      <w:bookmarkEnd w:id="344"/>
      <w:r>
        <w:t>Effectiveness of PCV10</w:t>
      </w:r>
    </w:p>
    <w:p w14:paraId="40A78D83" w14:textId="77777777" w:rsidR="008B2D5B" w:rsidRDefault="009A5E80">
      <w:pPr>
        <w:jc w:val="left"/>
        <w:pPrChange w:id="345" w:author="andrea55" w:date="2018-09-26T11:43:00Z">
          <w:pPr/>
        </w:pPrChange>
      </w:pPr>
      <w:r>
        <w:t>~2-3 pages - What effectiveness rationale is used, methods and rationale: critique - Carriage - AOM - Pneumonia - IPD</w:t>
      </w:r>
    </w:p>
    <w:p w14:paraId="76ECC3C9" w14:textId="77777777" w:rsidR="008B2D5B" w:rsidRDefault="009A5E80" w:rsidP="004B4B04">
      <w:pPr>
        <w:pStyle w:val="Heading4"/>
      </w:pPr>
      <w:bookmarkStart w:id="346" w:name="effectiveness-of-pcv13"/>
      <w:bookmarkEnd w:id="346"/>
      <w:r>
        <w:lastRenderedPageBreak/>
        <w:t>Effectiveness of PCV13</w:t>
      </w:r>
    </w:p>
    <w:p w14:paraId="741FF71E" w14:textId="77777777" w:rsidR="008B2D5B" w:rsidRDefault="009A5E80">
      <w:pPr>
        <w:jc w:val="left"/>
        <w:pPrChange w:id="347" w:author="andrea55" w:date="2018-09-26T11:43:00Z">
          <w:pPr/>
        </w:pPrChange>
      </w:pPr>
      <w:r>
        <w:t>~ 2- 3 pages - What effectiveness rationale is used, methods and rationale: critique - Carriage - AOM - Pneumonia - IPD</w:t>
      </w:r>
    </w:p>
    <w:p w14:paraId="095838E8" w14:textId="77777777" w:rsidR="008B2D5B" w:rsidRDefault="009A5E80" w:rsidP="004B4B04">
      <w:pPr>
        <w:pStyle w:val="Heading3"/>
      </w:pPr>
      <w:bookmarkStart w:id="348" w:name="estimating-resources-and-cost"/>
      <w:bookmarkEnd w:id="348"/>
      <w:r>
        <w:t>Estimating resources and cost</w:t>
      </w:r>
    </w:p>
    <w:p w14:paraId="188BCB44" w14:textId="77777777" w:rsidR="008B2D5B" w:rsidRDefault="009A5E80">
      <w:pPr>
        <w:jc w:val="left"/>
        <w:pPrChange w:id="349" w:author="andrea55" w:date="2018-09-26T11:43:00Z">
          <w:pPr/>
        </w:pPrChange>
      </w:pPr>
      <w:r>
        <w:t>~1 page - Shortly explain what resources and costs mean - Direct vs. indirect - Tie in to ISPOR/WHO</w:t>
      </w:r>
    </w:p>
    <w:p w14:paraId="46019EE8" w14:textId="77777777" w:rsidR="008B2D5B" w:rsidRDefault="009A5E80" w:rsidP="004B4B04">
      <w:pPr>
        <w:pStyle w:val="Heading1"/>
      </w:pPr>
      <w:bookmarkStart w:id="350" w:name="aims"/>
      <w:bookmarkEnd w:id="350"/>
      <w:r>
        <w:t>Aims</w:t>
      </w:r>
    </w:p>
    <w:p w14:paraId="473A14C1" w14:textId="77777777" w:rsidR="008B2D5B" w:rsidRDefault="009A5E80" w:rsidP="004B4B04">
      <w:pPr>
        <w:pStyle w:val="Heading1"/>
      </w:pPr>
      <w:bookmarkStart w:id="351" w:name="methods"/>
      <w:bookmarkEnd w:id="351"/>
      <w:r>
        <w:t>Materials and methods</w:t>
      </w:r>
    </w:p>
    <w:p w14:paraId="1A3B0E3A" w14:textId="77777777" w:rsidR="008B2D5B" w:rsidRDefault="009A5E80">
      <w:pPr>
        <w:jc w:val="left"/>
        <w:pPrChange w:id="352" w:author="andrea55" w:date="2018-09-26T11:43:00Z">
          <w:pPr/>
        </w:pPrChange>
      </w:pPr>
      <w:r>
        <w:t>We describe our methods in this chapter.</w:t>
      </w:r>
    </w:p>
    <w:p w14:paraId="669D7FF0" w14:textId="77777777" w:rsidR="008B2D5B" w:rsidRDefault="009A5E80" w:rsidP="004B4B04">
      <w:pPr>
        <w:pStyle w:val="Heading1"/>
      </w:pPr>
      <w:bookmarkStart w:id="353" w:name="results"/>
      <w:bookmarkEnd w:id="353"/>
      <w:r>
        <w:t>Results</w:t>
      </w:r>
    </w:p>
    <w:p w14:paraId="43421538" w14:textId="77777777" w:rsidR="008B2D5B" w:rsidRDefault="009A5E80" w:rsidP="004B4B04">
      <w:pPr>
        <w:pStyle w:val="Heading1"/>
      </w:pPr>
      <w:bookmarkStart w:id="354" w:name="discussion"/>
      <w:bookmarkEnd w:id="354"/>
      <w:r>
        <w:t>Discussion</w:t>
      </w:r>
    </w:p>
    <w:p w14:paraId="5934E8EC" w14:textId="77777777" w:rsidR="008B2D5B" w:rsidRDefault="009A5E80">
      <w:pPr>
        <w:jc w:val="left"/>
        <w:pPrChange w:id="355" w:author="andrea55" w:date="2018-09-26T11:43:00Z">
          <w:pPr/>
        </w:pPrChange>
      </w:pPr>
      <w:r>
        <w:t xml:space="preserve">Austrian, R, R M Douglas, G </w:t>
      </w:r>
      <w:proofErr w:type="spellStart"/>
      <w:r>
        <w:t>Schiffman</w:t>
      </w:r>
      <w:proofErr w:type="spellEnd"/>
      <w:r>
        <w:t xml:space="preserve">, A M Coetzee, H J </w:t>
      </w:r>
      <w:proofErr w:type="spellStart"/>
      <w:r>
        <w:t>Koornhof</w:t>
      </w:r>
      <w:proofErr w:type="spellEnd"/>
      <w:r>
        <w:t xml:space="preserve">, S Hayden-Smith, and R D Reid. 1976. “Prevention of pneumococcal pneumonia by vaccination.” </w:t>
      </w:r>
      <w:r>
        <w:rPr>
          <w:i/>
        </w:rPr>
        <w:t>Transactions of the Association of American Physicians</w:t>
      </w:r>
      <w:r>
        <w:t xml:space="preserve"> 89: 184–94. </w:t>
      </w:r>
      <w:r w:rsidR="00E61C00">
        <w:fldChar w:fldCharType="begin"/>
      </w:r>
      <w:r w:rsidR="00E61C00">
        <w:instrText>HYPERLINK "http://www.ncbi.nlm.nih.gov/pubmed/14433" \h</w:instrText>
      </w:r>
      <w:r w:rsidR="00E61C00">
        <w:fldChar w:fldCharType="separate"/>
      </w:r>
      <w:r>
        <w:rPr>
          <w:rStyle w:val="Hyperlink"/>
        </w:rPr>
        <w:t>http://www.ncbi.nlm.nih.gov/pubmed/14433</w:t>
      </w:r>
      <w:r w:rsidR="00E61C00">
        <w:fldChar w:fldCharType="end"/>
      </w:r>
      <w:r>
        <w:t>.</w:t>
      </w:r>
    </w:p>
    <w:p w14:paraId="5DD88EEF" w14:textId="77777777" w:rsidR="008B2D5B" w:rsidRDefault="009A5E80">
      <w:pPr>
        <w:jc w:val="left"/>
        <w:pPrChange w:id="356" w:author="andrea55" w:date="2018-09-26T11:43:00Z">
          <w:pPr/>
        </w:pPrChange>
      </w:pPr>
      <w:r>
        <w:t xml:space="preserve">Austrian, Robert. 1981. “Pneumococcus: the first one hundred years.” </w:t>
      </w:r>
      <w:r>
        <w:rPr>
          <w:i/>
        </w:rPr>
        <w:t>Reviews of Infectious Diseases</w:t>
      </w:r>
      <w:r>
        <w:t xml:space="preserve"> 3 (2): 183–9. doi:</w:t>
      </w:r>
      <w:r w:rsidR="00E61C00">
        <w:fldChar w:fldCharType="begin"/>
      </w:r>
      <w:r w:rsidR="00E61C00">
        <w:instrText>HYPERLINK "https://doi.org/10.1093/clinids/3.2.183" \h</w:instrText>
      </w:r>
      <w:r w:rsidR="00E61C00">
        <w:fldChar w:fldCharType="separate"/>
      </w:r>
      <w:r>
        <w:rPr>
          <w:rStyle w:val="Hyperlink"/>
        </w:rPr>
        <w:t>10.1093/</w:t>
      </w:r>
      <w:proofErr w:type="spellStart"/>
      <w:r>
        <w:rPr>
          <w:rStyle w:val="Hyperlink"/>
        </w:rPr>
        <w:t>clinids</w:t>
      </w:r>
      <w:proofErr w:type="spellEnd"/>
      <w:r>
        <w:rPr>
          <w:rStyle w:val="Hyperlink"/>
        </w:rPr>
        <w:t>/3.2.183</w:t>
      </w:r>
      <w:r w:rsidR="00E61C00">
        <w:fldChar w:fldCharType="end"/>
      </w:r>
      <w:r>
        <w:t>.</w:t>
      </w:r>
    </w:p>
    <w:p w14:paraId="57F04190" w14:textId="77777777" w:rsidR="008B2D5B" w:rsidRDefault="009A5E80">
      <w:pPr>
        <w:jc w:val="left"/>
        <w:pPrChange w:id="357" w:author="andrea55" w:date="2018-09-26T11:43:00Z">
          <w:pPr/>
        </w:pPrChange>
      </w:pPr>
      <w:r>
        <w:t xml:space="preserve">———. 1999. “A brief history of pneumococcal vaccines.” </w:t>
      </w:r>
      <w:r>
        <w:rPr>
          <w:i/>
        </w:rPr>
        <w:t>Drugs &amp; Aging</w:t>
      </w:r>
      <w:r>
        <w:t xml:space="preserve"> 15 </w:t>
      </w:r>
      <w:proofErr w:type="spellStart"/>
      <w:r>
        <w:t>Suppl</w:t>
      </w:r>
      <w:proofErr w:type="spellEnd"/>
      <w:r>
        <w:t xml:space="preserve"> 1: 1–10. </w:t>
      </w:r>
      <w:r w:rsidR="00E61C00">
        <w:fldChar w:fldCharType="begin"/>
      </w:r>
      <w:r w:rsidR="00E61C00">
        <w:instrText>HYPERLINK "http://www.ncbi.nlm.nih.gov/pubmed/10690790" \h</w:instrText>
      </w:r>
      <w:r w:rsidR="00E61C00">
        <w:fldChar w:fldCharType="separate"/>
      </w:r>
      <w:r>
        <w:rPr>
          <w:rStyle w:val="Hyperlink"/>
        </w:rPr>
        <w:t>http://www.ncbi.nlm.nih.gov/pubmed/10690790</w:t>
      </w:r>
      <w:r w:rsidR="00E61C00">
        <w:fldChar w:fldCharType="end"/>
      </w:r>
      <w:r>
        <w:t>.</w:t>
      </w:r>
    </w:p>
    <w:p w14:paraId="371009E1" w14:textId="77777777" w:rsidR="008B2D5B" w:rsidRDefault="009A5E80">
      <w:pPr>
        <w:jc w:val="left"/>
        <w:pPrChange w:id="358" w:author="andrea55" w:date="2018-09-26T11:43:00Z">
          <w:pPr/>
        </w:pPrChange>
      </w:pPr>
      <w:r>
        <w:t xml:space="preserve">Austrian, Robert, and J Gold. 1964. “Pneumococcal Bacteremia with Especial Reference to </w:t>
      </w:r>
      <w:proofErr w:type="spellStart"/>
      <w:r>
        <w:t>Bacteremic</w:t>
      </w:r>
      <w:proofErr w:type="spellEnd"/>
      <w:r>
        <w:t xml:space="preserve"> Pneumococcal Pneumonia.” </w:t>
      </w:r>
      <w:r>
        <w:rPr>
          <w:i/>
        </w:rPr>
        <w:t>Annals of Internal Medicine</w:t>
      </w:r>
      <w:r>
        <w:t xml:space="preserve"> 60: 759–76. doi:</w:t>
      </w:r>
      <w:r w:rsidR="00E61C00">
        <w:fldChar w:fldCharType="begin"/>
      </w:r>
      <w:r w:rsidR="00E61C00">
        <w:instrText>HYPERLINK "https://doi.org/10.7326/0003-4819-60-5-759" \h</w:instrText>
      </w:r>
      <w:r w:rsidR="00E61C00">
        <w:fldChar w:fldCharType="separate"/>
      </w:r>
      <w:r>
        <w:rPr>
          <w:rStyle w:val="Hyperlink"/>
        </w:rPr>
        <w:t>10.7326/0003-4819-60-5-759</w:t>
      </w:r>
      <w:r w:rsidR="00E61C00">
        <w:fldChar w:fldCharType="end"/>
      </w:r>
      <w:r>
        <w:t>.</w:t>
      </w:r>
    </w:p>
    <w:p w14:paraId="7D57CB09" w14:textId="77777777" w:rsidR="008B2D5B" w:rsidRDefault="009A5E80">
      <w:pPr>
        <w:jc w:val="left"/>
        <w:pPrChange w:id="359" w:author="andrea55" w:date="2018-09-26T11:43:00Z">
          <w:pPr/>
        </w:pPrChange>
      </w:pPr>
      <w:r>
        <w:lastRenderedPageBreak/>
        <w:t xml:space="preserve">Black, S, H </w:t>
      </w:r>
      <w:proofErr w:type="spellStart"/>
      <w:r>
        <w:t>Shinefield</w:t>
      </w:r>
      <w:proofErr w:type="spellEnd"/>
      <w:r>
        <w:t xml:space="preserve">, Bruce Fireman, E Lewis, P Ray, J R Hansen, L Elvin, et al. 2000. “Efficacy, safety and immunogenicity of heptavalent pneumococcal conjugate vaccine in children. Northern California Kaiser Permanente Vaccine Study Center Group.” </w:t>
      </w:r>
      <w:r>
        <w:rPr>
          <w:i/>
        </w:rPr>
        <w:t>The Pediatric Infectious Disease Journal</w:t>
      </w:r>
      <w:r>
        <w:t xml:space="preserve"> 19 (3): 187–95. </w:t>
      </w:r>
      <w:r w:rsidR="00E61C00">
        <w:fldChar w:fldCharType="begin"/>
      </w:r>
      <w:r w:rsidR="00E61C00">
        <w:instrText>HYPERLINK "http://www.ncbi.nlm.nih.gov/pubmed/10749457" \h</w:instrText>
      </w:r>
      <w:r w:rsidR="00E61C00">
        <w:fldChar w:fldCharType="separate"/>
      </w:r>
      <w:r>
        <w:rPr>
          <w:rStyle w:val="Hyperlink"/>
        </w:rPr>
        <w:t>http://www.ncbi.nlm.nih.gov/pubmed/10749457</w:t>
      </w:r>
      <w:r w:rsidR="00E61C00">
        <w:fldChar w:fldCharType="end"/>
      </w:r>
      <w:r>
        <w:t>.</w:t>
      </w:r>
    </w:p>
    <w:p w14:paraId="2C15115B" w14:textId="77777777" w:rsidR="008B2D5B" w:rsidRDefault="009A5E80">
      <w:pPr>
        <w:jc w:val="left"/>
        <w:pPrChange w:id="360" w:author="andrea55" w:date="2018-09-26T11:43:00Z">
          <w:pPr/>
        </w:pPrChange>
      </w:pPr>
      <w:r>
        <w:t xml:space="preserve">Black, Steven B, H R </w:t>
      </w:r>
      <w:proofErr w:type="spellStart"/>
      <w:r>
        <w:t>Shinefield</w:t>
      </w:r>
      <w:proofErr w:type="spellEnd"/>
      <w:r>
        <w:t xml:space="preserve">, S Ling, J Hansen, Bruce Fireman, D Spring, J Noyes, et al. 2002. “Effectiveness of heptavalent pneumococcal conjugate vaccine in children younger than five years of age for prevention of pneumonia.” </w:t>
      </w:r>
      <w:proofErr w:type="spellStart"/>
      <w:r>
        <w:rPr>
          <w:i/>
        </w:rPr>
        <w:t>Pediatr</w:t>
      </w:r>
      <w:proofErr w:type="spellEnd"/>
      <w:r>
        <w:rPr>
          <w:i/>
        </w:rPr>
        <w:t xml:space="preserve"> Infect Dis J</w:t>
      </w:r>
      <w:r>
        <w:t xml:space="preserve"> 21 (9): 810–15. doi:</w:t>
      </w:r>
      <w:r w:rsidR="00E61C00">
        <w:fldChar w:fldCharType="begin"/>
      </w:r>
      <w:r w:rsidR="00E61C00">
        <w:instrText>HYPERLINK "https://doi.org/10.1097/01.inf.0000027926.99356.4c" \h</w:instrText>
      </w:r>
      <w:r w:rsidR="00E61C00">
        <w:fldChar w:fldCharType="separate"/>
      </w:r>
      <w:r>
        <w:rPr>
          <w:rStyle w:val="Hyperlink"/>
        </w:rPr>
        <w:t>10.1097/01.inf.0000027926.99356.4c</w:t>
      </w:r>
      <w:r w:rsidR="00E61C00">
        <w:fldChar w:fldCharType="end"/>
      </w:r>
      <w:r>
        <w:t>.</w:t>
      </w:r>
    </w:p>
    <w:p w14:paraId="3F4797EA" w14:textId="77777777" w:rsidR="008B2D5B" w:rsidRDefault="009A5E80">
      <w:pPr>
        <w:jc w:val="left"/>
        <w:pPrChange w:id="361" w:author="andrea55" w:date="2018-09-26T11:43:00Z">
          <w:pPr/>
        </w:pPrChange>
      </w:pPr>
      <w:r>
        <w:t xml:space="preserve">Cecil, R. L. 1918. “RESULTS OF PROPHYLACTIC INOCULATION AGAINST PNEUMOCOCCUS IN 12,519 MEN.” </w:t>
      </w:r>
      <w:r>
        <w:rPr>
          <w:i/>
        </w:rPr>
        <w:t>Journal of Experimental Medicine</w:t>
      </w:r>
      <w:r>
        <w:t xml:space="preserve"> 28 (1): 19–41. doi:</w:t>
      </w:r>
      <w:r w:rsidR="00E61C00">
        <w:fldChar w:fldCharType="begin"/>
      </w:r>
      <w:r w:rsidR="00E61C00">
        <w:instrText>HYPERLINK "https://doi.org/10.1084/jem.28.1.19" \h</w:instrText>
      </w:r>
      <w:r w:rsidR="00E61C00">
        <w:fldChar w:fldCharType="separate"/>
      </w:r>
      <w:r>
        <w:rPr>
          <w:rStyle w:val="Hyperlink"/>
        </w:rPr>
        <w:t>10.1084/jem.28.1.19</w:t>
      </w:r>
      <w:r w:rsidR="00E61C00">
        <w:fldChar w:fldCharType="end"/>
      </w:r>
      <w:r>
        <w:t>.</w:t>
      </w:r>
    </w:p>
    <w:p w14:paraId="389BCD44" w14:textId="77777777" w:rsidR="008B2D5B" w:rsidRDefault="009A5E80">
      <w:pPr>
        <w:jc w:val="left"/>
        <w:pPrChange w:id="362" w:author="andrea55" w:date="2018-09-26T11:43:00Z">
          <w:pPr/>
        </w:pPrChange>
      </w:pPr>
      <w:r>
        <w:t xml:space="preserve">Davies, John A. V. 1937. “The Response of Infants to Inoculation with Type I Pneumococcus Carbohydrate.” </w:t>
      </w:r>
      <w:r>
        <w:rPr>
          <w:i/>
        </w:rPr>
        <w:t>The Journal of Immunology</w:t>
      </w:r>
      <w:r>
        <w:t>.</w:t>
      </w:r>
    </w:p>
    <w:p w14:paraId="4C1E7AB3" w14:textId="77777777" w:rsidR="008B2D5B" w:rsidRDefault="009A5E80">
      <w:pPr>
        <w:jc w:val="left"/>
        <w:pPrChange w:id="363" w:author="andrea55" w:date="2018-09-26T11:43:00Z">
          <w:pPr/>
        </w:pPrChange>
      </w:pPr>
      <w:proofErr w:type="spellStart"/>
      <w:r>
        <w:t>Deibel</w:t>
      </w:r>
      <w:proofErr w:type="spellEnd"/>
      <w:r>
        <w:t xml:space="preserve">, RH, and HW Seeley. 1974. “Family II: </w:t>
      </w:r>
      <w:proofErr w:type="spellStart"/>
      <w:r>
        <w:t>Streptococcuceae</w:t>
      </w:r>
      <w:proofErr w:type="spellEnd"/>
      <w:r>
        <w:t xml:space="preserve">.” In </w:t>
      </w:r>
      <w:proofErr w:type="spellStart"/>
      <w:r>
        <w:rPr>
          <w:i/>
        </w:rPr>
        <w:t>Bergey’s</w:t>
      </w:r>
      <w:proofErr w:type="spellEnd"/>
      <w:r>
        <w:rPr>
          <w:i/>
        </w:rPr>
        <w:t xml:space="preserve"> Manual of Determinative Bacteriology</w:t>
      </w:r>
      <w:r>
        <w:t>, edited by R. E. Buchanan and N. E. Gibbons, 8th ed., 490–517. Baltimore: The William; Wilkins Co.</w:t>
      </w:r>
    </w:p>
    <w:p w14:paraId="48560C6E" w14:textId="77777777" w:rsidR="008B2D5B" w:rsidRDefault="009A5E80">
      <w:pPr>
        <w:jc w:val="left"/>
        <w:pPrChange w:id="364" w:author="andrea55" w:date="2018-09-26T11:43:00Z">
          <w:pPr/>
        </w:pPrChange>
      </w:pPr>
      <w:proofErr w:type="spellStart"/>
      <w:r>
        <w:t>Dochez</w:t>
      </w:r>
      <w:proofErr w:type="spellEnd"/>
      <w:r>
        <w:t xml:space="preserve">, A </w:t>
      </w:r>
      <w:proofErr w:type="spellStart"/>
      <w:r>
        <w:t>Lz</w:t>
      </w:r>
      <w:proofErr w:type="spellEnd"/>
      <w:r>
        <w:t xml:space="preserve">, and O T Avery. 1917. “The elaboration of specific soluble substance by pneumococcus during growth.” </w:t>
      </w:r>
      <w:r>
        <w:rPr>
          <w:i/>
        </w:rPr>
        <w:t>The Journal of Experimental Medicine</w:t>
      </w:r>
      <w:r>
        <w:t>. doi:</w:t>
      </w:r>
      <w:r w:rsidR="00E61C00">
        <w:fldChar w:fldCharType="begin"/>
      </w:r>
      <w:r w:rsidR="00E61C00">
        <w:instrText>HYPERLINK "https://doi.org/10.1084/jem.26.4.477" \h</w:instrText>
      </w:r>
      <w:r w:rsidR="00E61C00">
        <w:fldChar w:fldCharType="separate"/>
      </w:r>
      <w:r>
        <w:rPr>
          <w:rStyle w:val="Hyperlink"/>
        </w:rPr>
        <w:t>10.1084/jem.26.4.477</w:t>
      </w:r>
      <w:r w:rsidR="00E61C00">
        <w:fldChar w:fldCharType="end"/>
      </w:r>
      <w:r>
        <w:t>.</w:t>
      </w:r>
    </w:p>
    <w:p w14:paraId="2827A4EA" w14:textId="77777777" w:rsidR="008B2D5B" w:rsidRDefault="009A5E80">
      <w:pPr>
        <w:jc w:val="left"/>
        <w:pPrChange w:id="365" w:author="andrea55" w:date="2018-09-26T11:43:00Z">
          <w:pPr/>
        </w:pPrChange>
      </w:pPr>
      <w:proofErr w:type="spellStart"/>
      <w:r>
        <w:t>Ekwurzel</w:t>
      </w:r>
      <w:proofErr w:type="spellEnd"/>
      <w:r>
        <w:t xml:space="preserve">, G M, J S Simmons, L I Dublin, and L D Felton. 1938. “Studies on immunizing substances in pneumococci. VIII. Report on field tests to determine the prophylactic value of a pneumococcus antigen.” </w:t>
      </w:r>
      <w:r>
        <w:rPr>
          <w:i/>
        </w:rPr>
        <w:t>Public Health Rep</w:t>
      </w:r>
      <w:r>
        <w:t xml:space="preserve"> 53 (42): 1877–93.</w:t>
      </w:r>
    </w:p>
    <w:p w14:paraId="13EE6D64" w14:textId="77777777" w:rsidR="008B2D5B" w:rsidRDefault="009A5E80">
      <w:pPr>
        <w:jc w:val="left"/>
        <w:pPrChange w:id="366" w:author="andrea55" w:date="2018-09-26T11:43:00Z">
          <w:pPr/>
        </w:pPrChange>
      </w:pPr>
      <w:proofErr w:type="spellStart"/>
      <w:r>
        <w:t>Eskola</w:t>
      </w:r>
      <w:proofErr w:type="spellEnd"/>
      <w:r>
        <w:t xml:space="preserve">, J, T. </w:t>
      </w:r>
      <w:proofErr w:type="spellStart"/>
      <w:r>
        <w:t>Kilpi</w:t>
      </w:r>
      <w:proofErr w:type="spellEnd"/>
      <w:r>
        <w:t xml:space="preserve">, A. </w:t>
      </w:r>
      <w:proofErr w:type="spellStart"/>
      <w:r>
        <w:t>Palmu</w:t>
      </w:r>
      <w:proofErr w:type="spellEnd"/>
      <w:r>
        <w:t xml:space="preserve">, J. Jokinen, J. </w:t>
      </w:r>
      <w:proofErr w:type="spellStart"/>
      <w:r>
        <w:t>Haapakoski</w:t>
      </w:r>
      <w:proofErr w:type="spellEnd"/>
      <w:r>
        <w:t xml:space="preserve">, E. </w:t>
      </w:r>
      <w:proofErr w:type="spellStart"/>
      <w:r>
        <w:t>Herva</w:t>
      </w:r>
      <w:proofErr w:type="spellEnd"/>
      <w:r>
        <w:t xml:space="preserve">, A. </w:t>
      </w:r>
      <w:proofErr w:type="spellStart"/>
      <w:r>
        <w:t>Takala</w:t>
      </w:r>
      <w:proofErr w:type="spellEnd"/>
      <w:r>
        <w:t xml:space="preserve">, et al. 2001. “Efficacy of a pneumococcal conjugate vaccine against acute otitis media.” </w:t>
      </w:r>
      <w:r>
        <w:rPr>
          <w:i/>
        </w:rPr>
        <w:t xml:space="preserve">N </w:t>
      </w:r>
      <w:proofErr w:type="spellStart"/>
      <w:r>
        <w:rPr>
          <w:i/>
        </w:rPr>
        <w:t>Engl</w:t>
      </w:r>
      <w:proofErr w:type="spellEnd"/>
      <w:r>
        <w:rPr>
          <w:i/>
        </w:rPr>
        <w:t xml:space="preserve"> J Med</w:t>
      </w:r>
      <w:r>
        <w:t xml:space="preserve"> 344 (6): 403–9. doi:</w:t>
      </w:r>
      <w:r w:rsidR="00E61C00">
        <w:fldChar w:fldCharType="begin"/>
      </w:r>
      <w:r w:rsidR="00E61C00">
        <w:instrText>HYPERLINK "https://doi.org/10.1056/nejm200102083440602" \h</w:instrText>
      </w:r>
      <w:r w:rsidR="00E61C00">
        <w:fldChar w:fldCharType="separate"/>
      </w:r>
      <w:r>
        <w:rPr>
          <w:rStyle w:val="Hyperlink"/>
        </w:rPr>
        <w:t>10.1056/nejm200102083440602</w:t>
      </w:r>
      <w:r w:rsidR="00E61C00">
        <w:fldChar w:fldCharType="end"/>
      </w:r>
      <w:r>
        <w:t>.</w:t>
      </w:r>
    </w:p>
    <w:p w14:paraId="3CE75AA3" w14:textId="77777777" w:rsidR="008B2D5B" w:rsidRDefault="009A5E80">
      <w:pPr>
        <w:jc w:val="left"/>
        <w:pPrChange w:id="367" w:author="andrea55" w:date="2018-09-26T11:43:00Z">
          <w:pPr/>
        </w:pPrChange>
      </w:pPr>
      <w:r>
        <w:t xml:space="preserve">Finland, M. 1931. “SPECIFIC CUTANEOUS REACTIONS AND CIRCULATING ANTIBODIES </w:t>
      </w:r>
      <w:proofErr w:type="gramStart"/>
      <w:r>
        <w:t>IN THE COURSE OF</w:t>
      </w:r>
      <w:proofErr w:type="gramEnd"/>
      <w:r>
        <w:t xml:space="preserve"> LOBAR PNEUMONIA: I. CASES RECEIVING NO SERUM THERAPY.” </w:t>
      </w:r>
      <w:r>
        <w:rPr>
          <w:i/>
        </w:rPr>
        <w:t>Journal of Experimental Medicine</w:t>
      </w:r>
      <w:r>
        <w:t xml:space="preserve"> 54 (5): 637–52. doi:</w:t>
      </w:r>
      <w:r w:rsidR="00E61C00">
        <w:fldChar w:fldCharType="begin"/>
      </w:r>
      <w:r w:rsidR="00E61C00">
        <w:instrText>HYPERLINK "https://doi.org/10.1084/jem.54.5.637" \h</w:instrText>
      </w:r>
      <w:r w:rsidR="00E61C00">
        <w:fldChar w:fldCharType="separate"/>
      </w:r>
      <w:r>
        <w:rPr>
          <w:rStyle w:val="Hyperlink"/>
        </w:rPr>
        <w:t>10.1084/jem.54.5.637</w:t>
      </w:r>
      <w:r w:rsidR="00E61C00">
        <w:fldChar w:fldCharType="end"/>
      </w:r>
      <w:r>
        <w:t>.</w:t>
      </w:r>
    </w:p>
    <w:p w14:paraId="128CF9BB" w14:textId="77777777" w:rsidR="008B2D5B" w:rsidRDefault="009A5E80">
      <w:pPr>
        <w:jc w:val="left"/>
        <w:pPrChange w:id="368" w:author="andrea55" w:date="2018-09-26T11:43:00Z">
          <w:pPr/>
        </w:pPrChange>
      </w:pPr>
      <w:r>
        <w:t xml:space="preserve">Fireman, Bruce, Steven B Black, Henry R </w:t>
      </w:r>
      <w:proofErr w:type="spellStart"/>
      <w:r>
        <w:t>Shinefield</w:t>
      </w:r>
      <w:proofErr w:type="spellEnd"/>
      <w:r>
        <w:t xml:space="preserve">, Janelle Lee, Edwin Lewis, and Paula Ray. 2003. “Impact of the pneumococcal conjugate vaccine </w:t>
      </w:r>
      <w:r>
        <w:lastRenderedPageBreak/>
        <w:t>on otitis media.” 1. 2003/01/25. Vol. 22. The Pediatric infectious disease journal. doi:</w:t>
      </w:r>
      <w:r w:rsidR="00E61C00">
        <w:fldChar w:fldCharType="begin"/>
      </w:r>
      <w:r w:rsidR="00E61C00">
        <w:instrText>HYPERLINK "https://doi.org/10.1097/00006454-200301000-00006" \h</w:instrText>
      </w:r>
      <w:r w:rsidR="00E61C00">
        <w:fldChar w:fldCharType="separate"/>
      </w:r>
      <w:r>
        <w:rPr>
          <w:rStyle w:val="Hyperlink"/>
        </w:rPr>
        <w:t>10.1097/00006454-200301000-00006</w:t>
      </w:r>
      <w:r w:rsidR="00E61C00">
        <w:fldChar w:fldCharType="end"/>
      </w:r>
      <w:r>
        <w:t>.</w:t>
      </w:r>
    </w:p>
    <w:p w14:paraId="45553E98" w14:textId="77777777" w:rsidR="008B2D5B" w:rsidRDefault="009A5E80">
      <w:pPr>
        <w:jc w:val="left"/>
        <w:pPrChange w:id="369" w:author="andrea55" w:date="2018-09-26T11:43:00Z">
          <w:pPr/>
        </w:pPrChange>
      </w:pPr>
      <w:r>
        <w:t xml:space="preserve">Francis, T, and W S </w:t>
      </w:r>
      <w:proofErr w:type="spellStart"/>
      <w:r>
        <w:t>Tillett</w:t>
      </w:r>
      <w:proofErr w:type="spellEnd"/>
      <w:r>
        <w:t xml:space="preserve">. 1930. “Cutaneous reactions in pneumonia. The development of antibodies following the intradermal injection of type-specific polysaccharide.” </w:t>
      </w:r>
      <w:r>
        <w:rPr>
          <w:i/>
        </w:rPr>
        <w:t>The Journal of Experimental Medicine</w:t>
      </w:r>
      <w:r>
        <w:t>. doi:</w:t>
      </w:r>
      <w:r w:rsidR="00E61C00">
        <w:fldChar w:fldCharType="begin"/>
      </w:r>
      <w:r w:rsidR="00E61C00">
        <w:instrText>HYPERLINK "https://doi.org/10.1084/jem.52.4.573" \h</w:instrText>
      </w:r>
      <w:r w:rsidR="00E61C00">
        <w:fldChar w:fldCharType="separate"/>
      </w:r>
      <w:r>
        <w:rPr>
          <w:rStyle w:val="Hyperlink"/>
        </w:rPr>
        <w:t>10.1084/jem.52.4.573</w:t>
      </w:r>
      <w:r w:rsidR="00E61C00">
        <w:fldChar w:fldCharType="end"/>
      </w:r>
      <w:r>
        <w:t>.</w:t>
      </w:r>
    </w:p>
    <w:p w14:paraId="724F27E1" w14:textId="77777777" w:rsidR="008B2D5B" w:rsidRDefault="009A5E80">
      <w:pPr>
        <w:jc w:val="left"/>
        <w:pPrChange w:id="370" w:author="andrea55" w:date="2018-09-26T11:43:00Z">
          <w:pPr/>
        </w:pPrChange>
      </w:pPr>
      <w:r>
        <w:t xml:space="preserve">Geno, K. Aaron, Gwendolyn L. Gilbert, </w:t>
      </w:r>
      <w:proofErr w:type="spellStart"/>
      <w:r>
        <w:t>Joon</w:t>
      </w:r>
      <w:proofErr w:type="spellEnd"/>
      <w:r>
        <w:t xml:space="preserve"> Young Song, Ian C. </w:t>
      </w:r>
      <w:proofErr w:type="spellStart"/>
      <w:r>
        <w:t>Skovsted</w:t>
      </w:r>
      <w:proofErr w:type="spellEnd"/>
      <w:r>
        <w:t xml:space="preserve">, Keith P. Klugman, Christopher Jones, </w:t>
      </w:r>
      <w:proofErr w:type="spellStart"/>
      <w:r>
        <w:t>Helle</w:t>
      </w:r>
      <w:proofErr w:type="spellEnd"/>
      <w:r>
        <w:t xml:space="preserve"> B. </w:t>
      </w:r>
      <w:proofErr w:type="spellStart"/>
      <w:r>
        <w:t>Konradsen</w:t>
      </w:r>
      <w:proofErr w:type="spellEnd"/>
      <w:r>
        <w:t xml:space="preserve">, and Moon H. </w:t>
      </w:r>
      <w:proofErr w:type="spellStart"/>
      <w:r>
        <w:t>Nahm</w:t>
      </w:r>
      <w:proofErr w:type="spellEnd"/>
      <w:r>
        <w:t xml:space="preserve">. 2015. “Pneumococcal Capsules and Their Types: Past, Present, and Future.” </w:t>
      </w:r>
      <w:r>
        <w:rPr>
          <w:i/>
        </w:rPr>
        <w:t>Clinical Microbiology Reviews</w:t>
      </w:r>
      <w:r>
        <w:t xml:space="preserve"> 28 (3): 871–99. doi:</w:t>
      </w:r>
      <w:r w:rsidR="00E61C00">
        <w:fldChar w:fldCharType="begin"/>
      </w:r>
      <w:r w:rsidR="00E61C00">
        <w:instrText>HYPERLINK "https://doi.org/10.1128/CMR.00024-15" \h</w:instrText>
      </w:r>
      <w:r w:rsidR="00E61C00">
        <w:fldChar w:fldCharType="separate"/>
      </w:r>
      <w:r>
        <w:rPr>
          <w:rStyle w:val="Hyperlink"/>
        </w:rPr>
        <w:t>10.1128/CMR.00024-15</w:t>
      </w:r>
      <w:r w:rsidR="00E61C00">
        <w:fldChar w:fldCharType="end"/>
      </w:r>
      <w:r>
        <w:t>.</w:t>
      </w:r>
    </w:p>
    <w:p w14:paraId="61B9DAB2" w14:textId="77777777" w:rsidR="008B2D5B" w:rsidRDefault="009A5E80">
      <w:pPr>
        <w:jc w:val="left"/>
        <w:pPrChange w:id="371" w:author="andrea55" w:date="2018-09-26T11:43:00Z">
          <w:pPr/>
        </w:pPrChange>
      </w:pPr>
      <w:r>
        <w:t>Gram, Christian. 1884. “</w:t>
      </w:r>
      <w:proofErr w:type="spellStart"/>
      <w:r>
        <w:t>Ueber</w:t>
      </w:r>
      <w:proofErr w:type="spellEnd"/>
      <w:r>
        <w:t xml:space="preserve"> die </w:t>
      </w:r>
      <w:proofErr w:type="spellStart"/>
      <w:r>
        <w:t>isolierte</w:t>
      </w:r>
      <w:proofErr w:type="spellEnd"/>
      <w:r>
        <w:t xml:space="preserve"> </w:t>
      </w:r>
      <w:proofErr w:type="spellStart"/>
      <w:r>
        <w:t>Fabung</w:t>
      </w:r>
      <w:proofErr w:type="spellEnd"/>
      <w:r>
        <w:t xml:space="preserve"> der </w:t>
      </w:r>
      <w:proofErr w:type="spellStart"/>
      <w:r>
        <w:t>Schizomyceten</w:t>
      </w:r>
      <w:proofErr w:type="spellEnd"/>
      <w:r>
        <w:t xml:space="preserve"> in </w:t>
      </w:r>
      <w:proofErr w:type="spellStart"/>
      <w:r>
        <w:t>Schnitt</w:t>
      </w:r>
      <w:proofErr w:type="spellEnd"/>
      <w:r>
        <w:t xml:space="preserve"> und </w:t>
      </w:r>
      <w:proofErr w:type="spellStart"/>
      <w:r>
        <w:t>Trockenpraparaten</w:t>
      </w:r>
      <w:proofErr w:type="spellEnd"/>
      <w:r>
        <w:t xml:space="preserve">.” </w:t>
      </w:r>
      <w:proofErr w:type="spellStart"/>
      <w:r>
        <w:rPr>
          <w:i/>
        </w:rPr>
        <w:t>Fortschritte</w:t>
      </w:r>
      <w:proofErr w:type="spellEnd"/>
      <w:r>
        <w:rPr>
          <w:i/>
        </w:rPr>
        <w:t xml:space="preserve"> Der </w:t>
      </w:r>
      <w:proofErr w:type="spellStart"/>
      <w:r>
        <w:rPr>
          <w:i/>
        </w:rPr>
        <w:t>Medicin</w:t>
      </w:r>
      <w:proofErr w:type="spellEnd"/>
      <w:r>
        <w:t xml:space="preserve"> 2: 185–89.</w:t>
      </w:r>
    </w:p>
    <w:p w14:paraId="3207D786" w14:textId="77777777" w:rsidR="008B2D5B" w:rsidRDefault="009A5E80">
      <w:pPr>
        <w:jc w:val="left"/>
        <w:pPrChange w:id="372" w:author="andrea55" w:date="2018-09-26T11:43:00Z">
          <w:pPr/>
        </w:pPrChange>
      </w:pPr>
      <w:r>
        <w:t xml:space="preserve">Heidelberger, M, and O T Avery. 1923. “THE SOLUBLE SPECIFIC SUBSTANCE OF PNEUMOCOCCUS.” </w:t>
      </w:r>
      <w:r>
        <w:rPr>
          <w:i/>
        </w:rPr>
        <w:t>The Journal of Experimental Medicine</w:t>
      </w:r>
      <w:r>
        <w:t>. doi:</w:t>
      </w:r>
      <w:r w:rsidR="00E61C00">
        <w:fldChar w:fldCharType="begin"/>
      </w:r>
      <w:r w:rsidR="00E61C00">
        <w:instrText>HYPERLINK "https://doi.org/10.1084/jem.40.3.301" \h</w:instrText>
      </w:r>
      <w:r w:rsidR="00E61C00">
        <w:fldChar w:fldCharType="separate"/>
      </w:r>
      <w:r>
        <w:rPr>
          <w:rStyle w:val="Hyperlink"/>
        </w:rPr>
        <w:t>10.1084/jem.40.3.301</w:t>
      </w:r>
      <w:r w:rsidR="00E61C00">
        <w:fldChar w:fldCharType="end"/>
      </w:r>
      <w:r>
        <w:t>.</w:t>
      </w:r>
    </w:p>
    <w:p w14:paraId="71E408FE" w14:textId="77777777" w:rsidR="008B2D5B" w:rsidRDefault="009A5E80">
      <w:pPr>
        <w:jc w:val="left"/>
        <w:pPrChange w:id="373" w:author="andrea55" w:date="2018-09-26T11:43:00Z">
          <w:pPr/>
        </w:pPrChange>
      </w:pPr>
      <w:proofErr w:type="spellStart"/>
      <w:r>
        <w:t>Kilpi</w:t>
      </w:r>
      <w:proofErr w:type="spellEnd"/>
      <w:r>
        <w:t xml:space="preserve">, T, Heidi </w:t>
      </w:r>
      <w:proofErr w:type="spellStart"/>
      <w:r>
        <w:t>Ahman</w:t>
      </w:r>
      <w:proofErr w:type="spellEnd"/>
      <w:r>
        <w:t xml:space="preserve">, J Jokinen, K S </w:t>
      </w:r>
      <w:proofErr w:type="spellStart"/>
      <w:r>
        <w:t>Lankinen</w:t>
      </w:r>
      <w:proofErr w:type="spellEnd"/>
      <w:r>
        <w:t xml:space="preserve">, A </w:t>
      </w:r>
      <w:proofErr w:type="spellStart"/>
      <w:r>
        <w:t>Palmu</w:t>
      </w:r>
      <w:proofErr w:type="spellEnd"/>
      <w:r>
        <w:t xml:space="preserve">, H </w:t>
      </w:r>
      <w:proofErr w:type="spellStart"/>
      <w:r>
        <w:t>Savolainen</w:t>
      </w:r>
      <w:proofErr w:type="spellEnd"/>
      <w:r>
        <w:t xml:space="preserve">, M </w:t>
      </w:r>
      <w:proofErr w:type="spellStart"/>
      <w:r>
        <w:t>Gronholm</w:t>
      </w:r>
      <w:proofErr w:type="spellEnd"/>
      <w:r>
        <w:t xml:space="preserve">, et al. 2003. “Protective efficacy of a second pneumococcal conjugate vaccine against pneumococcal acute otitis media in infants and children: randomized, controlled trial of a 7-valent pneumococcal polysaccharide-meningococcal outer membrane protein complex conjugate v.” </w:t>
      </w:r>
      <w:proofErr w:type="spellStart"/>
      <w:r>
        <w:rPr>
          <w:i/>
        </w:rPr>
        <w:t>Clin</w:t>
      </w:r>
      <w:proofErr w:type="spellEnd"/>
      <w:r>
        <w:rPr>
          <w:i/>
        </w:rPr>
        <w:t xml:space="preserve"> Infect Dis</w:t>
      </w:r>
      <w:r>
        <w:t xml:space="preserve"> 37 (9): 1155–64. doi:</w:t>
      </w:r>
      <w:r w:rsidR="00E61C00">
        <w:fldChar w:fldCharType="begin"/>
      </w:r>
      <w:r w:rsidR="00E61C00">
        <w:instrText>HYPERLINK "https://doi.org/10.1086/378744" \h</w:instrText>
      </w:r>
      <w:r w:rsidR="00E61C00">
        <w:fldChar w:fldCharType="separate"/>
      </w:r>
      <w:r>
        <w:rPr>
          <w:rStyle w:val="Hyperlink"/>
        </w:rPr>
        <w:t>10.1086/378744</w:t>
      </w:r>
      <w:r w:rsidR="00E61C00">
        <w:fldChar w:fldCharType="end"/>
      </w:r>
      <w:r>
        <w:t>.</w:t>
      </w:r>
    </w:p>
    <w:p w14:paraId="5439E5E5" w14:textId="77777777" w:rsidR="008B2D5B" w:rsidRDefault="009A5E80">
      <w:pPr>
        <w:jc w:val="left"/>
        <w:pPrChange w:id="374" w:author="andrea55" w:date="2018-09-26T11:43:00Z">
          <w:pPr/>
        </w:pPrChange>
      </w:pPr>
      <w:r>
        <w:t xml:space="preserve">Lister, Frederick Spencer. 1916. “An experimental study of prophylactic inoculation against pneumococcal infection in the rabbit and in man.” </w:t>
      </w:r>
      <w:r>
        <w:rPr>
          <w:i/>
        </w:rPr>
        <w:t>Publication of the South African Institute of Medical Research</w:t>
      </w:r>
      <w:r>
        <w:t xml:space="preserve"> 8: 231–87.</w:t>
      </w:r>
    </w:p>
    <w:p w14:paraId="4C355224" w14:textId="77777777" w:rsidR="008B2D5B" w:rsidRDefault="009A5E80">
      <w:pPr>
        <w:jc w:val="left"/>
        <w:pPrChange w:id="375" w:author="andrea55" w:date="2018-09-26T11:43:00Z">
          <w:pPr/>
        </w:pPrChange>
      </w:pPr>
      <w:r>
        <w:t xml:space="preserve">Lister, Frederick Spencer, and D </w:t>
      </w:r>
      <w:proofErr w:type="spellStart"/>
      <w:r>
        <w:t>Ordman</w:t>
      </w:r>
      <w:proofErr w:type="spellEnd"/>
      <w:r>
        <w:t xml:space="preserve">. 1936. “The Epidemiology of Pneumonia on the Witwatersrand Goldfields and the Prevention of Pneumonia and Other Allied Acute Respiratory Diseases in Native </w:t>
      </w:r>
      <w:proofErr w:type="spellStart"/>
      <w:r>
        <w:t>Labourers</w:t>
      </w:r>
      <w:proofErr w:type="spellEnd"/>
      <w:r>
        <w:t xml:space="preserve"> in South Africa by Means of Vaccine.” </w:t>
      </w:r>
      <w:r>
        <w:rPr>
          <w:i/>
        </w:rPr>
        <w:t>Journal of the American Medical Association</w:t>
      </w:r>
      <w:r>
        <w:t xml:space="preserve"> 106 (9): 733. doi:</w:t>
      </w:r>
      <w:r w:rsidR="00E61C00">
        <w:fldChar w:fldCharType="begin"/>
      </w:r>
      <w:r w:rsidR="00E61C00">
        <w:instrText>HYPERLINK "https://doi.org/10.1001/jama.1936.02770090069032" \h</w:instrText>
      </w:r>
      <w:r w:rsidR="00E61C00">
        <w:fldChar w:fldCharType="separate"/>
      </w:r>
      <w:r>
        <w:rPr>
          <w:rStyle w:val="Hyperlink"/>
        </w:rPr>
        <w:t>10.1001/jama.1936.02770090069032</w:t>
      </w:r>
      <w:r w:rsidR="00E61C00">
        <w:fldChar w:fldCharType="end"/>
      </w:r>
      <w:r>
        <w:t>.</w:t>
      </w:r>
    </w:p>
    <w:p w14:paraId="349D01A6" w14:textId="77777777" w:rsidR="008B2D5B" w:rsidRDefault="009A5E80">
      <w:pPr>
        <w:jc w:val="left"/>
        <w:pPrChange w:id="376" w:author="andrea55" w:date="2018-09-26T11:43:00Z">
          <w:pPr/>
        </w:pPrChange>
      </w:pPr>
      <w:r>
        <w:t xml:space="preserve">Macleod, C M, Richard G Hodges, Michael Heidelberger, and W G Bernhard. 1945. “PREVENTION OF PNEUMOCOCCAL PNEUMONIA BY IMMUNIZATION WITH SPECIFIC CAPSULAR POLYSACCHARIDES.” </w:t>
      </w:r>
      <w:r>
        <w:rPr>
          <w:i/>
        </w:rPr>
        <w:t>The Journal of Experimental Medicine</w:t>
      </w:r>
      <w:r>
        <w:t xml:space="preserve"> 82 (6): 445–65. </w:t>
      </w:r>
      <w:r w:rsidR="00E61C00">
        <w:fldChar w:fldCharType="begin"/>
      </w:r>
      <w:r w:rsidR="00E61C00">
        <w:instrText>HYPERLINK \h</w:instrText>
      </w:r>
      <w:r w:rsidR="00E61C00">
        <w:fldChar w:fldCharType="separate"/>
      </w:r>
      <w:r>
        <w:rPr>
          <w:rStyle w:val="Hyperlink"/>
        </w:rPr>
        <w:t>http://www.ncbi.nlm.nih.gov/pubmed/19871511 http://www.pubmedcentral.nih.gov/articlerender.fcgi?artid=PMC2135567</w:t>
      </w:r>
      <w:r w:rsidR="00E61C00">
        <w:fldChar w:fldCharType="end"/>
      </w:r>
      <w:r>
        <w:t>.</w:t>
      </w:r>
    </w:p>
    <w:p w14:paraId="06551D97" w14:textId="77777777" w:rsidR="008B2D5B" w:rsidRDefault="009A5E80">
      <w:pPr>
        <w:jc w:val="left"/>
        <w:pPrChange w:id="377" w:author="andrea55" w:date="2018-09-26T11:43:00Z">
          <w:pPr/>
        </w:pPrChange>
      </w:pPr>
      <w:r>
        <w:lastRenderedPageBreak/>
        <w:t xml:space="preserve">Maynard, G D. 1913. “An enquiry into the etiology, manifestations and prevention of pneumonia amongst natives on the Rand recruited from tropical areas.” </w:t>
      </w:r>
      <w:r>
        <w:rPr>
          <w:i/>
        </w:rPr>
        <w:t xml:space="preserve">Public South </w:t>
      </w:r>
      <w:proofErr w:type="spellStart"/>
      <w:r>
        <w:rPr>
          <w:i/>
        </w:rPr>
        <w:t>Afr</w:t>
      </w:r>
      <w:proofErr w:type="spellEnd"/>
      <w:r>
        <w:rPr>
          <w:i/>
        </w:rPr>
        <w:t xml:space="preserve"> Inst Med Res</w:t>
      </w:r>
      <w:r>
        <w:t xml:space="preserve"> 1 (0): 1–101.</w:t>
      </w:r>
    </w:p>
    <w:p w14:paraId="0A5CECFF" w14:textId="77777777" w:rsidR="008B2D5B" w:rsidRDefault="009A5E80">
      <w:pPr>
        <w:jc w:val="left"/>
        <w:pPrChange w:id="378" w:author="andrea55" w:date="2018-09-26T11:43:00Z">
          <w:pPr/>
        </w:pPrChange>
      </w:pPr>
      <w:proofErr w:type="spellStart"/>
      <w:r>
        <w:t>Mäkelä</w:t>
      </w:r>
      <w:proofErr w:type="spellEnd"/>
      <w:r>
        <w:t xml:space="preserve">, P H, M </w:t>
      </w:r>
      <w:proofErr w:type="spellStart"/>
      <w:r>
        <w:t>Leinonen</w:t>
      </w:r>
      <w:proofErr w:type="spellEnd"/>
      <w:r>
        <w:t xml:space="preserve">, J </w:t>
      </w:r>
      <w:proofErr w:type="spellStart"/>
      <w:r>
        <w:t>Pukander</w:t>
      </w:r>
      <w:proofErr w:type="spellEnd"/>
      <w:r>
        <w:t xml:space="preserve">, and P Karma. 1981. “A study of the pneumococcal vaccine in prevention of clinically acute </w:t>
      </w:r>
      <w:proofErr w:type="spellStart"/>
      <w:r>
        <w:t>atttacks</w:t>
      </w:r>
      <w:proofErr w:type="spellEnd"/>
      <w:r>
        <w:t xml:space="preserve"> of recurrent otitis media.” </w:t>
      </w:r>
      <w:r>
        <w:rPr>
          <w:i/>
        </w:rPr>
        <w:t>Reviews of Infectious Diseases</w:t>
      </w:r>
      <w:r>
        <w:t xml:space="preserve"> 3 </w:t>
      </w:r>
      <w:proofErr w:type="spellStart"/>
      <w:r>
        <w:t>Suppl</w:t>
      </w:r>
      <w:proofErr w:type="spellEnd"/>
      <w:r>
        <w:t xml:space="preserve">: S124–32. </w:t>
      </w:r>
      <w:r w:rsidR="00E61C00">
        <w:fldChar w:fldCharType="begin"/>
      </w:r>
      <w:r w:rsidR="00E61C00">
        <w:instrText>HYPERLINK "http://www.ncbi.nlm.nih.gov/pubmed/6974386" \h</w:instrText>
      </w:r>
      <w:r w:rsidR="00E61C00">
        <w:fldChar w:fldCharType="separate"/>
      </w:r>
      <w:r>
        <w:rPr>
          <w:rStyle w:val="Hyperlink"/>
        </w:rPr>
        <w:t>http://www.ncbi.nlm.nih.gov/pubmed/6974386</w:t>
      </w:r>
      <w:r w:rsidR="00E61C00">
        <w:fldChar w:fldCharType="end"/>
      </w:r>
      <w:r>
        <w:t>.</w:t>
      </w:r>
    </w:p>
    <w:p w14:paraId="29FC9C86" w14:textId="77777777" w:rsidR="008B2D5B" w:rsidRDefault="009A5E80">
      <w:pPr>
        <w:jc w:val="left"/>
        <w:pPrChange w:id="379" w:author="andrea55" w:date="2018-09-26T11:43:00Z">
          <w:pPr/>
        </w:pPrChange>
      </w:pPr>
      <w:r>
        <w:t xml:space="preserve">O’Brien, Katherine L, Lawrence H Moulton, Raymond Reid, Robert </w:t>
      </w:r>
      <w:proofErr w:type="spellStart"/>
      <w:r>
        <w:t>Weatherholtz</w:t>
      </w:r>
      <w:proofErr w:type="spellEnd"/>
      <w:r>
        <w:t xml:space="preserve">, Jane </w:t>
      </w:r>
      <w:proofErr w:type="spellStart"/>
      <w:r>
        <w:t>Oski</w:t>
      </w:r>
      <w:proofErr w:type="spellEnd"/>
      <w:r>
        <w:t xml:space="preserve">, Laura Brown, Gaurav Kumar, et al. 2003. “Efficacy and safety of seven-valent conjugate pneumococcal vaccine in American Indian children: group </w:t>
      </w:r>
      <w:proofErr w:type="spellStart"/>
      <w:r>
        <w:t>randomised</w:t>
      </w:r>
      <w:proofErr w:type="spellEnd"/>
      <w:r>
        <w:t xml:space="preserve"> trial.” </w:t>
      </w:r>
      <w:r>
        <w:rPr>
          <w:i/>
        </w:rPr>
        <w:t>Lancet</w:t>
      </w:r>
      <w:r>
        <w:t xml:space="preserve"> 362 (9381): 355–61. doi:</w:t>
      </w:r>
      <w:r w:rsidR="00E61C00">
        <w:fldChar w:fldCharType="begin"/>
      </w:r>
      <w:r w:rsidR="00E61C00">
        <w:instrText>HYPERLINK "https://doi.org/10.1016/S0140-6736(03)14022-6" \h</w:instrText>
      </w:r>
      <w:r w:rsidR="00E61C00">
        <w:fldChar w:fldCharType="separate"/>
      </w:r>
      <w:r>
        <w:rPr>
          <w:rStyle w:val="Hyperlink"/>
        </w:rPr>
        <w:t>10.1016/S0140-6736(03)14022-6</w:t>
      </w:r>
      <w:r w:rsidR="00E61C00">
        <w:fldChar w:fldCharType="end"/>
      </w:r>
      <w:r>
        <w:t>.</w:t>
      </w:r>
    </w:p>
    <w:p w14:paraId="5B0D88C2" w14:textId="77777777" w:rsidR="008B2D5B" w:rsidRDefault="009A5E80">
      <w:pPr>
        <w:jc w:val="left"/>
        <w:pPrChange w:id="380" w:author="andrea55" w:date="2018-09-26T11:43:00Z">
          <w:pPr/>
        </w:pPrChange>
      </w:pPr>
      <w:r>
        <w:t xml:space="preserve">O’Brien, Katherine L., Angeline B David, </w:t>
      </w:r>
      <w:proofErr w:type="spellStart"/>
      <w:r>
        <w:t>Aruna</w:t>
      </w:r>
      <w:proofErr w:type="spellEnd"/>
      <w:r>
        <w:t xml:space="preserve"> </w:t>
      </w:r>
      <w:proofErr w:type="spellStart"/>
      <w:r>
        <w:t>Chandran</w:t>
      </w:r>
      <w:proofErr w:type="spellEnd"/>
      <w:r>
        <w:t xml:space="preserve">, Lawrence H Moulton, Raymond Reid, Robert </w:t>
      </w:r>
      <w:proofErr w:type="spellStart"/>
      <w:r>
        <w:t>Weatherholtz</w:t>
      </w:r>
      <w:proofErr w:type="spellEnd"/>
      <w:r>
        <w:t xml:space="preserve">, and </w:t>
      </w:r>
      <w:proofErr w:type="spellStart"/>
      <w:r>
        <w:t>Mathuram</w:t>
      </w:r>
      <w:proofErr w:type="spellEnd"/>
      <w:r>
        <w:t xml:space="preserve"> </w:t>
      </w:r>
      <w:proofErr w:type="spellStart"/>
      <w:r>
        <w:t>Santosham</w:t>
      </w:r>
      <w:proofErr w:type="spellEnd"/>
      <w:r>
        <w:t xml:space="preserve">. 2008. “RANDOMIZED, CONTROLLED TRIAL EFFICACY OF PNEUMOCOCCAL CONJUGATE VACCINE AGAINST OTITIS MEDIA AMONG NAVAJO AND WHITE MOUNTAIN APACHE INFANTS.” </w:t>
      </w:r>
      <w:r>
        <w:rPr>
          <w:i/>
        </w:rPr>
        <w:t>The Pediatric Infectious Disease Journal</w:t>
      </w:r>
      <w:r>
        <w:t xml:space="preserve"> 27 (1): 71–73. doi:</w:t>
      </w:r>
      <w:r w:rsidR="00E61C00">
        <w:fldChar w:fldCharType="begin"/>
      </w:r>
      <w:r w:rsidR="00E61C00">
        <w:instrText>HYPERLINK "https://doi.org/10.1097/INF.0b013e318159228f" \h</w:instrText>
      </w:r>
      <w:r w:rsidR="00E61C00">
        <w:fldChar w:fldCharType="separate"/>
      </w:r>
      <w:r>
        <w:rPr>
          <w:rStyle w:val="Hyperlink"/>
        </w:rPr>
        <w:t>10.1097/INF.0b013e318159228f</w:t>
      </w:r>
      <w:r w:rsidR="00E61C00">
        <w:fldChar w:fldCharType="end"/>
      </w:r>
      <w:r>
        <w:t>.</w:t>
      </w:r>
    </w:p>
    <w:p w14:paraId="314470A4" w14:textId="77777777" w:rsidR="008B2D5B" w:rsidRDefault="009A5E80">
      <w:pPr>
        <w:jc w:val="left"/>
        <w:pPrChange w:id="381" w:author="andrea55" w:date="2018-09-26T11:43:00Z">
          <w:pPr/>
        </w:pPrChange>
      </w:pPr>
      <w:r>
        <w:t xml:space="preserve">O’Brien, Katherine L., Eugene V. Millar, Elizabeth R. Zell, Melinda </w:t>
      </w:r>
      <w:proofErr w:type="spellStart"/>
      <w:r>
        <w:t>Bronsdon</w:t>
      </w:r>
      <w:proofErr w:type="spellEnd"/>
      <w:r>
        <w:t xml:space="preserve">, Robert </w:t>
      </w:r>
      <w:proofErr w:type="spellStart"/>
      <w:r>
        <w:t>Weatherholtz</w:t>
      </w:r>
      <w:proofErr w:type="spellEnd"/>
      <w:r>
        <w:t xml:space="preserve">, Raymond Reid, Jocelyn Becenti, Sheri </w:t>
      </w:r>
      <w:proofErr w:type="spellStart"/>
      <w:r>
        <w:t>Kvamme</w:t>
      </w:r>
      <w:proofErr w:type="spellEnd"/>
      <w:r>
        <w:t xml:space="preserve">, Cynthia G. Whitney, and </w:t>
      </w:r>
      <w:proofErr w:type="spellStart"/>
      <w:r>
        <w:t>Mathuram</w:t>
      </w:r>
      <w:proofErr w:type="spellEnd"/>
      <w:r>
        <w:t xml:space="preserve"> </w:t>
      </w:r>
      <w:proofErr w:type="spellStart"/>
      <w:r>
        <w:t>Santosham</w:t>
      </w:r>
      <w:proofErr w:type="spellEnd"/>
      <w:r>
        <w:t xml:space="preserve">. 2007. “Effect of Pneumococcal Conjugate Vaccine on Nasopharyngeal Colonization among Immunized and Unimmunized Children in a Community‐Randomized Trial.” </w:t>
      </w:r>
      <w:r>
        <w:rPr>
          <w:i/>
        </w:rPr>
        <w:t>The Journal of Infectious Diseases</w:t>
      </w:r>
      <w:r>
        <w:t xml:space="preserve"> 196 (8): 1211–20. doi:</w:t>
      </w:r>
      <w:r w:rsidR="00E61C00">
        <w:fldChar w:fldCharType="begin"/>
      </w:r>
      <w:r w:rsidR="00E61C00">
        <w:instrText>HYPERLINK "https://doi.org/10.1086/521833" \h</w:instrText>
      </w:r>
      <w:r w:rsidR="00E61C00">
        <w:fldChar w:fldCharType="separate"/>
      </w:r>
      <w:r>
        <w:rPr>
          <w:rStyle w:val="Hyperlink"/>
        </w:rPr>
        <w:t>10.1086/521833</w:t>
      </w:r>
      <w:r w:rsidR="00E61C00">
        <w:fldChar w:fldCharType="end"/>
      </w:r>
      <w:r>
        <w:t>.</w:t>
      </w:r>
    </w:p>
    <w:p w14:paraId="29A20837" w14:textId="77777777" w:rsidR="008B2D5B" w:rsidRDefault="009A5E80">
      <w:pPr>
        <w:jc w:val="left"/>
        <w:pPrChange w:id="382" w:author="andrea55" w:date="2018-09-26T11:43:00Z">
          <w:pPr/>
        </w:pPrChange>
      </w:pPr>
      <w:proofErr w:type="spellStart"/>
      <w:r>
        <w:t>Palmu</w:t>
      </w:r>
      <w:proofErr w:type="spellEnd"/>
      <w:r>
        <w:t xml:space="preserve">, </w:t>
      </w:r>
      <w:proofErr w:type="spellStart"/>
      <w:r>
        <w:t>Arto</w:t>
      </w:r>
      <w:proofErr w:type="spellEnd"/>
      <w:r>
        <w:t xml:space="preserve"> </w:t>
      </w:r>
      <w:proofErr w:type="gramStart"/>
      <w:r>
        <w:t>A</w:t>
      </w:r>
      <w:proofErr w:type="gramEnd"/>
      <w:r>
        <w:t xml:space="preserve"> I, </w:t>
      </w:r>
      <w:proofErr w:type="spellStart"/>
      <w:r>
        <w:t>Jouko</w:t>
      </w:r>
      <w:proofErr w:type="spellEnd"/>
      <w:r>
        <w:t xml:space="preserve"> </w:t>
      </w:r>
      <w:proofErr w:type="spellStart"/>
      <w:r>
        <w:t>Verho</w:t>
      </w:r>
      <w:proofErr w:type="spellEnd"/>
      <w:r>
        <w:t xml:space="preserve">, </w:t>
      </w:r>
      <w:proofErr w:type="spellStart"/>
      <w:r>
        <w:t>Jukka</w:t>
      </w:r>
      <w:proofErr w:type="spellEnd"/>
      <w:r>
        <w:t xml:space="preserve"> Jokinen, </w:t>
      </w:r>
      <w:proofErr w:type="spellStart"/>
      <w:r>
        <w:t>Pekka</w:t>
      </w:r>
      <w:proofErr w:type="spellEnd"/>
      <w:r>
        <w:t xml:space="preserve"> Karma, and </w:t>
      </w:r>
      <w:proofErr w:type="spellStart"/>
      <w:r>
        <w:t>Terhi</w:t>
      </w:r>
      <w:proofErr w:type="spellEnd"/>
      <w:r>
        <w:t xml:space="preserve"> M </w:t>
      </w:r>
      <w:proofErr w:type="spellStart"/>
      <w:r>
        <w:t>Kilpi</w:t>
      </w:r>
      <w:proofErr w:type="spellEnd"/>
      <w:r>
        <w:t xml:space="preserve">. 2004. “The seven-valent pneumococcal conjugate vaccine reduces </w:t>
      </w:r>
      <w:proofErr w:type="spellStart"/>
      <w:r>
        <w:t>tympanostomy</w:t>
      </w:r>
      <w:proofErr w:type="spellEnd"/>
      <w:r>
        <w:t xml:space="preserve"> tube placement in children.” </w:t>
      </w:r>
      <w:r>
        <w:rPr>
          <w:i/>
        </w:rPr>
        <w:t>The Pediatric Infectious Disease Journal</w:t>
      </w:r>
      <w:r>
        <w:t xml:space="preserve"> 23 (8): 732–38. doi:</w:t>
      </w:r>
      <w:r w:rsidR="00E61C00">
        <w:fldChar w:fldCharType="begin"/>
      </w:r>
      <w:r w:rsidR="00E61C00">
        <w:instrText>HYPERLINK "https://doi.org/10.1097/01.inf.0000133049.30299.5d" \h</w:instrText>
      </w:r>
      <w:r w:rsidR="00E61C00">
        <w:fldChar w:fldCharType="separate"/>
      </w:r>
      <w:r>
        <w:rPr>
          <w:rStyle w:val="Hyperlink"/>
        </w:rPr>
        <w:t>10.1097/01.inf.0000133049.30299.5d</w:t>
      </w:r>
      <w:r w:rsidR="00E61C00">
        <w:fldChar w:fldCharType="end"/>
      </w:r>
      <w:r>
        <w:t>.</w:t>
      </w:r>
    </w:p>
    <w:p w14:paraId="4821E824" w14:textId="77777777" w:rsidR="008B2D5B" w:rsidRDefault="009A5E80">
      <w:pPr>
        <w:jc w:val="left"/>
        <w:pPrChange w:id="383" w:author="andrea55" w:date="2018-09-26T11:43:00Z">
          <w:pPr/>
        </w:pPrChange>
      </w:pPr>
      <w:r>
        <w:t xml:space="preserve">Pasteur, Louis. 1881. “Note sur la </w:t>
      </w:r>
      <w:proofErr w:type="spellStart"/>
      <w:r>
        <w:t>maladie</w:t>
      </w:r>
      <w:proofErr w:type="spellEnd"/>
      <w:r>
        <w:t xml:space="preserve"> nouvelle </w:t>
      </w:r>
      <w:proofErr w:type="spellStart"/>
      <w:r>
        <w:t>provoquee</w:t>
      </w:r>
      <w:proofErr w:type="spellEnd"/>
      <w:r>
        <w:t xml:space="preserve"> </w:t>
      </w:r>
      <w:proofErr w:type="spellStart"/>
      <w:r>
        <w:t>par</w:t>
      </w:r>
      <w:proofErr w:type="spellEnd"/>
      <w:r>
        <w:t xml:space="preserve"> la </w:t>
      </w:r>
      <w:proofErr w:type="spellStart"/>
      <w:r>
        <w:t>salive</w:t>
      </w:r>
      <w:proofErr w:type="spellEnd"/>
      <w:r>
        <w:t xml:space="preserve"> d’un enfant mort de la rage.” 10. Vol. 2. Paris: </w:t>
      </w:r>
      <w:proofErr w:type="spellStart"/>
      <w:r>
        <w:t>I’Academie</w:t>
      </w:r>
      <w:proofErr w:type="spellEnd"/>
      <w:r>
        <w:t xml:space="preserve"> de Medicine. </w:t>
      </w:r>
      <w:r w:rsidR="00E61C00">
        <w:fldChar w:fldCharType="begin"/>
      </w:r>
      <w:r w:rsidR="00E61C00">
        <w:instrText>HYPERLINK "https://gallica.bnf.fr/ark:/12148/bpt6k408671n" \h</w:instrText>
      </w:r>
      <w:r w:rsidR="00E61C00">
        <w:fldChar w:fldCharType="separate"/>
      </w:r>
      <w:r>
        <w:rPr>
          <w:rStyle w:val="Hyperlink"/>
        </w:rPr>
        <w:t>https://gallica.bnf.fr/ark:/12148/bpt6k408671n</w:t>
      </w:r>
      <w:r w:rsidR="00E61C00">
        <w:fldChar w:fldCharType="end"/>
      </w:r>
      <w:r>
        <w:t>.</w:t>
      </w:r>
    </w:p>
    <w:p w14:paraId="57D395D4" w14:textId="77777777" w:rsidR="008B2D5B" w:rsidRDefault="009A5E80">
      <w:pPr>
        <w:jc w:val="left"/>
        <w:pPrChange w:id="384" w:author="andrea55" w:date="2018-09-26T11:43:00Z">
          <w:pPr/>
        </w:pPrChange>
      </w:pPr>
      <w:proofErr w:type="spellStart"/>
      <w:r>
        <w:t>Prymula</w:t>
      </w:r>
      <w:proofErr w:type="spellEnd"/>
      <w:r>
        <w:t xml:space="preserve">, Roman, Pascal </w:t>
      </w:r>
      <w:proofErr w:type="spellStart"/>
      <w:r>
        <w:t>Peeters</w:t>
      </w:r>
      <w:proofErr w:type="spellEnd"/>
      <w:r>
        <w:t xml:space="preserve">, Viktor </w:t>
      </w:r>
      <w:proofErr w:type="spellStart"/>
      <w:r>
        <w:t>Chrobok</w:t>
      </w:r>
      <w:proofErr w:type="spellEnd"/>
      <w:r>
        <w:t xml:space="preserve">, </w:t>
      </w:r>
      <w:proofErr w:type="spellStart"/>
      <w:r>
        <w:t>Pavla</w:t>
      </w:r>
      <w:proofErr w:type="spellEnd"/>
      <w:r>
        <w:t xml:space="preserve"> </w:t>
      </w:r>
      <w:proofErr w:type="spellStart"/>
      <w:r>
        <w:t>Kriz</w:t>
      </w:r>
      <w:proofErr w:type="spellEnd"/>
      <w:r>
        <w:t xml:space="preserve">, Elena </w:t>
      </w:r>
      <w:proofErr w:type="spellStart"/>
      <w:r>
        <w:t>Novakova</w:t>
      </w:r>
      <w:proofErr w:type="spellEnd"/>
      <w:r>
        <w:t xml:space="preserve">, Eva </w:t>
      </w:r>
      <w:proofErr w:type="spellStart"/>
      <w:r>
        <w:t>Kaliskova</w:t>
      </w:r>
      <w:proofErr w:type="spellEnd"/>
      <w:r>
        <w:t>, Igor Kohl, et al. 2006. “Pneumococcal capsular polysaccharides conjugated to protein D for prevention of acute otitis media caused by both Streptococcus pneumoniae and non-</w:t>
      </w:r>
      <w:proofErr w:type="spellStart"/>
      <w:r>
        <w:t>typable</w:t>
      </w:r>
      <w:proofErr w:type="spellEnd"/>
      <w:r>
        <w:t xml:space="preserve"> </w:t>
      </w:r>
      <w:proofErr w:type="spellStart"/>
      <w:r>
        <w:t>Haemophilus</w:t>
      </w:r>
      <w:proofErr w:type="spellEnd"/>
      <w:r>
        <w:t xml:space="preserve"> </w:t>
      </w:r>
      <w:proofErr w:type="spellStart"/>
      <w:r>
        <w:lastRenderedPageBreak/>
        <w:t>influenzae</w:t>
      </w:r>
      <w:proofErr w:type="spellEnd"/>
      <w:r>
        <w:t xml:space="preserve">: A </w:t>
      </w:r>
      <w:proofErr w:type="spellStart"/>
      <w:r>
        <w:t>randomised</w:t>
      </w:r>
      <w:proofErr w:type="spellEnd"/>
      <w:r>
        <w:t xml:space="preserve"> double-blind efficacy study.” </w:t>
      </w:r>
      <w:r>
        <w:rPr>
          <w:i/>
        </w:rPr>
        <w:t>Lancet</w:t>
      </w:r>
      <w:r>
        <w:t xml:space="preserve"> 367 (9512): 740–48. doi:</w:t>
      </w:r>
      <w:r w:rsidR="00E61C00">
        <w:fldChar w:fldCharType="begin"/>
      </w:r>
      <w:r w:rsidR="00E61C00">
        <w:instrText>HYPERLINK "https://doi.org/10.1016/S0140-6736(06)68304-9" \h</w:instrText>
      </w:r>
      <w:r w:rsidR="00E61C00">
        <w:fldChar w:fldCharType="separate"/>
      </w:r>
      <w:r>
        <w:rPr>
          <w:rStyle w:val="Hyperlink"/>
        </w:rPr>
        <w:t>10.1016/S0140-6736(06)68304-9</w:t>
      </w:r>
      <w:r w:rsidR="00E61C00">
        <w:fldChar w:fldCharType="end"/>
      </w:r>
      <w:r>
        <w:t>.</w:t>
      </w:r>
    </w:p>
    <w:p w14:paraId="6B27BD4E" w14:textId="77777777" w:rsidR="008B2D5B" w:rsidRDefault="009A5E80">
      <w:pPr>
        <w:jc w:val="left"/>
        <w:pPrChange w:id="385" w:author="andrea55" w:date="2018-09-26T11:43:00Z">
          <w:pPr/>
        </w:pPrChange>
      </w:pPr>
      <w:proofErr w:type="spellStart"/>
      <w:r>
        <w:t>Schiemann</w:t>
      </w:r>
      <w:proofErr w:type="spellEnd"/>
      <w:r>
        <w:t xml:space="preserve">, O., and W. Casper. 1927. “Sind die </w:t>
      </w:r>
      <w:proofErr w:type="spellStart"/>
      <w:r>
        <w:t>spezifisch</w:t>
      </w:r>
      <w:proofErr w:type="spellEnd"/>
      <w:r>
        <w:t xml:space="preserve"> </w:t>
      </w:r>
      <w:proofErr w:type="spellStart"/>
      <w:r>
        <w:t>pracipitablen</w:t>
      </w:r>
      <w:proofErr w:type="spellEnd"/>
      <w:r>
        <w:t xml:space="preserve"> </w:t>
      </w:r>
      <w:proofErr w:type="spellStart"/>
      <w:r>
        <w:t>Substanzen</w:t>
      </w:r>
      <w:proofErr w:type="spellEnd"/>
      <w:r>
        <w:t xml:space="preserve"> der 3 </w:t>
      </w:r>
      <w:proofErr w:type="spellStart"/>
      <w:r>
        <w:t>Pneumokokkentypen</w:t>
      </w:r>
      <w:proofErr w:type="spellEnd"/>
      <w:r>
        <w:t xml:space="preserve"> </w:t>
      </w:r>
      <w:proofErr w:type="spellStart"/>
      <w:r>
        <w:t>Haptene</w:t>
      </w:r>
      <w:proofErr w:type="spellEnd"/>
      <w:r>
        <w:t xml:space="preserve">?” </w:t>
      </w:r>
      <w:proofErr w:type="spellStart"/>
      <w:r>
        <w:rPr>
          <w:i/>
        </w:rPr>
        <w:t>Zeitschrift</w:t>
      </w:r>
      <w:proofErr w:type="spellEnd"/>
      <w:r>
        <w:rPr>
          <w:i/>
        </w:rPr>
        <w:t xml:space="preserve"> Fur Hygiene Und </w:t>
      </w:r>
      <w:proofErr w:type="spellStart"/>
      <w:r>
        <w:rPr>
          <w:i/>
        </w:rPr>
        <w:t>Infektionskrankheiten</w:t>
      </w:r>
      <w:proofErr w:type="spellEnd"/>
      <w:r>
        <w:t>. doi:</w:t>
      </w:r>
      <w:r w:rsidR="00E61C00">
        <w:fldChar w:fldCharType="begin"/>
      </w:r>
      <w:r w:rsidR="00E61C00">
        <w:instrText>HYPERLINK "https://doi.org/10.1007/BF02176583" \h</w:instrText>
      </w:r>
      <w:r w:rsidR="00E61C00">
        <w:fldChar w:fldCharType="separate"/>
      </w:r>
      <w:r>
        <w:rPr>
          <w:rStyle w:val="Hyperlink"/>
        </w:rPr>
        <w:t>10.1007/BF02176583</w:t>
      </w:r>
      <w:r w:rsidR="00E61C00">
        <w:fldChar w:fldCharType="end"/>
      </w:r>
      <w:r>
        <w:t>.</w:t>
      </w:r>
    </w:p>
    <w:p w14:paraId="6E964AA0" w14:textId="77777777" w:rsidR="008B2D5B" w:rsidRDefault="009A5E80">
      <w:pPr>
        <w:jc w:val="left"/>
        <w:pPrChange w:id="386" w:author="andrea55" w:date="2018-09-26T11:43:00Z">
          <w:pPr/>
        </w:pPrChange>
      </w:pPr>
      <w:proofErr w:type="spellStart"/>
      <w:r>
        <w:t>Sloyer</w:t>
      </w:r>
      <w:proofErr w:type="spellEnd"/>
      <w:r>
        <w:t xml:space="preserve">, John L, John H </w:t>
      </w:r>
      <w:proofErr w:type="spellStart"/>
      <w:r>
        <w:t>Ploussard</w:t>
      </w:r>
      <w:proofErr w:type="spellEnd"/>
      <w:r>
        <w:t xml:space="preserve">, and Virgil M Howie. 1981. “Efficacy of pneumococcal polysaccharide vaccine in preventing acute otitis media in infants in Huntsville, Alabama.” </w:t>
      </w:r>
      <w:r>
        <w:rPr>
          <w:i/>
        </w:rPr>
        <w:t>Reviews of Infectious Diseases</w:t>
      </w:r>
      <w:r>
        <w:t xml:space="preserve"> 3 </w:t>
      </w:r>
      <w:proofErr w:type="spellStart"/>
      <w:r>
        <w:t>Suppl</w:t>
      </w:r>
      <w:proofErr w:type="spellEnd"/>
      <w:r>
        <w:t xml:space="preserve">: S119–23. </w:t>
      </w:r>
      <w:r w:rsidR="00E61C00">
        <w:fldChar w:fldCharType="begin"/>
      </w:r>
      <w:r w:rsidR="00E61C00">
        <w:instrText>HYPERLINK "http://www.ncbi.nlm.nih.gov/pubmed/7280444" \h</w:instrText>
      </w:r>
      <w:r w:rsidR="00E61C00">
        <w:fldChar w:fldCharType="separate"/>
      </w:r>
      <w:r>
        <w:rPr>
          <w:rStyle w:val="Hyperlink"/>
        </w:rPr>
        <w:t>http://www.ncbi.nlm.nih.gov/pubmed/7280444</w:t>
      </w:r>
      <w:r w:rsidR="00E61C00">
        <w:fldChar w:fldCharType="end"/>
      </w:r>
      <w:r>
        <w:t>.</w:t>
      </w:r>
    </w:p>
    <w:p w14:paraId="16B9CE8B" w14:textId="77777777" w:rsidR="008B2D5B" w:rsidRDefault="009A5E80">
      <w:pPr>
        <w:jc w:val="left"/>
        <w:pPrChange w:id="387" w:author="andrea55" w:date="2018-09-26T11:43:00Z">
          <w:pPr/>
        </w:pPrChange>
      </w:pPr>
      <w:r>
        <w:t xml:space="preserve">Smit, Pieter. 1977. “Protective Efficacy of Pneumococcal Polysaccharide Vaccines.” </w:t>
      </w:r>
      <w:r>
        <w:rPr>
          <w:i/>
        </w:rPr>
        <w:t>JAMA: The Journal of the American Medical Association</w:t>
      </w:r>
      <w:r>
        <w:t xml:space="preserve"> 238 (24): 2613. doi:</w:t>
      </w:r>
      <w:r w:rsidR="00E61C00">
        <w:fldChar w:fldCharType="begin"/>
      </w:r>
      <w:r w:rsidR="00E61C00">
        <w:instrText>HYPERLINK "https://doi.org/10.1001/jama.1977.03280250039019" \h</w:instrText>
      </w:r>
      <w:r w:rsidR="00E61C00">
        <w:fldChar w:fldCharType="separate"/>
      </w:r>
      <w:r>
        <w:rPr>
          <w:rStyle w:val="Hyperlink"/>
        </w:rPr>
        <w:t>10.1001/jama.1977.03280250039019</w:t>
      </w:r>
      <w:r w:rsidR="00E61C00">
        <w:fldChar w:fldCharType="end"/>
      </w:r>
      <w:r>
        <w:t>.</w:t>
      </w:r>
    </w:p>
    <w:p w14:paraId="71356C0E" w14:textId="77777777" w:rsidR="008B2D5B" w:rsidRDefault="009A5E80">
      <w:pPr>
        <w:jc w:val="left"/>
        <w:pPrChange w:id="388" w:author="andrea55" w:date="2018-09-26T11:43:00Z">
          <w:pPr/>
        </w:pPrChange>
      </w:pPr>
      <w:r>
        <w:t xml:space="preserve">Sternberg, G M. 1882. “A fatal form of septicemia in the rabbit produced by subcutaneous injection of human saliva.” Washington: National Board of Health; U.S. Government Printing Office. </w:t>
      </w:r>
      <w:r w:rsidR="00E61C00">
        <w:fldChar w:fldCharType="begin"/>
      </w:r>
      <w:r w:rsidR="00E61C00">
        <w:instrText>HYPERLINK \h</w:instrText>
      </w:r>
      <w:r w:rsidR="00E61C00">
        <w:fldChar w:fldCharType="separate"/>
      </w:r>
      <w:r>
        <w:rPr>
          <w:rStyle w:val="Hyperlink"/>
        </w:rPr>
        <w:t>https://books.google.is/books?id=YojXubzmx3sC{\&amp;}printsec=frontcover{\&amp;}hl=is{\#}v=onepage{\&amp;}q{\&amp;}f=false</w:t>
      </w:r>
      <w:r w:rsidR="00E61C00">
        <w:fldChar w:fldCharType="end"/>
      </w:r>
      <w:r>
        <w:t>.</w:t>
      </w:r>
    </w:p>
    <w:p w14:paraId="297F52D1" w14:textId="77777777" w:rsidR="008B2D5B" w:rsidRDefault="009A5E80">
      <w:pPr>
        <w:jc w:val="left"/>
        <w:pPrChange w:id="389" w:author="andrea55" w:date="2018-09-26T11:43:00Z">
          <w:pPr/>
        </w:pPrChange>
      </w:pPr>
      <w:proofErr w:type="spellStart"/>
      <w:r>
        <w:t>Tillett</w:t>
      </w:r>
      <w:proofErr w:type="spellEnd"/>
      <w:r>
        <w:t xml:space="preserve">, W S, M J </w:t>
      </w:r>
      <w:proofErr w:type="spellStart"/>
      <w:r>
        <w:t>Cambier</w:t>
      </w:r>
      <w:proofErr w:type="spellEnd"/>
      <w:r>
        <w:t xml:space="preserve">, and J E McCormack. 1944. “The Treatment of Lobar Pneumonia and Pneumococcal Empyema with Penicillin.” </w:t>
      </w:r>
      <w:r>
        <w:rPr>
          <w:i/>
        </w:rPr>
        <w:t>Bulletin of the New York Academy of Medicine</w:t>
      </w:r>
      <w:r>
        <w:t xml:space="preserve"> 20 (3): 142–78. doi:</w:t>
      </w:r>
      <w:r w:rsidR="00E61C00">
        <w:fldChar w:fldCharType="begin"/>
      </w:r>
      <w:r w:rsidR="00E61C00">
        <w:instrText>HYPERLINK "https://doi.org/10.7326/0003-4819-60-5-759" \h</w:instrText>
      </w:r>
      <w:r w:rsidR="00E61C00">
        <w:fldChar w:fldCharType="separate"/>
      </w:r>
      <w:r>
        <w:rPr>
          <w:rStyle w:val="Hyperlink"/>
        </w:rPr>
        <w:t>10.7326/0003-4819-60-5-759</w:t>
      </w:r>
      <w:r w:rsidR="00E61C00">
        <w:fldChar w:fldCharType="end"/>
      </w:r>
      <w:r>
        <w:t>.</w:t>
      </w:r>
    </w:p>
    <w:p w14:paraId="1498EDFA" w14:textId="77777777" w:rsidR="008B2D5B" w:rsidRDefault="009A5E80">
      <w:pPr>
        <w:jc w:val="left"/>
        <w:pPrChange w:id="390" w:author="andrea55" w:date="2018-09-26T11:43:00Z">
          <w:pPr/>
        </w:pPrChange>
      </w:pPr>
      <w:proofErr w:type="spellStart"/>
      <w:r>
        <w:t>Tuomanen</w:t>
      </w:r>
      <w:proofErr w:type="spellEnd"/>
      <w:r>
        <w:t xml:space="preserve">, Elaine I., Robert Austrian, and H. Robert </w:t>
      </w:r>
      <w:proofErr w:type="spellStart"/>
      <w:r>
        <w:t>Masure</w:t>
      </w:r>
      <w:proofErr w:type="spellEnd"/>
      <w:r>
        <w:t xml:space="preserve">. 1995. “Pathogenesis of Pneumococcal Infection.” Edited by Franklin H. Epstein. </w:t>
      </w:r>
      <w:r>
        <w:rPr>
          <w:i/>
        </w:rPr>
        <w:t>New England Journal of Medicine</w:t>
      </w:r>
      <w:r>
        <w:t xml:space="preserve"> 332 (19): 1280–4. doi:</w:t>
      </w:r>
      <w:r w:rsidR="00E61C00">
        <w:fldChar w:fldCharType="begin"/>
      </w:r>
      <w:r w:rsidR="00E61C00">
        <w:instrText>HYPERLINK "https://doi.org/10.1056/NEJM199505113321907" \h</w:instrText>
      </w:r>
      <w:r w:rsidR="00E61C00">
        <w:fldChar w:fldCharType="separate"/>
      </w:r>
      <w:r>
        <w:rPr>
          <w:rStyle w:val="Hyperlink"/>
        </w:rPr>
        <w:t>10.1056/NEJM199505113321907</w:t>
      </w:r>
      <w:r w:rsidR="00E61C00">
        <w:fldChar w:fldCharType="end"/>
      </w:r>
      <w:r>
        <w:t>.</w:t>
      </w:r>
    </w:p>
    <w:p w14:paraId="49EE3F53" w14:textId="77777777" w:rsidR="008B2D5B" w:rsidRDefault="009A5E80">
      <w:pPr>
        <w:jc w:val="left"/>
        <w:pPrChange w:id="391" w:author="andrea55" w:date="2018-09-26T11:43:00Z">
          <w:pPr/>
        </w:pPrChange>
      </w:pPr>
      <w:r>
        <w:t xml:space="preserve">Watson, David A, Daniel M Musher, James W Jacobson, and Jan </w:t>
      </w:r>
      <w:proofErr w:type="spellStart"/>
      <w:r>
        <w:t>Verhoef</w:t>
      </w:r>
      <w:proofErr w:type="spellEnd"/>
      <w:r>
        <w:t xml:space="preserve">. 1993. “A Brief History of the Pneumococcus in Biomedical Research: A Panoply of Scientific Discovery Description of the Organism and Demonstration of Its Virulence.” </w:t>
      </w:r>
      <w:r>
        <w:rPr>
          <w:i/>
        </w:rPr>
        <w:t>Clinical Infectious Diseases</w:t>
      </w:r>
      <w:r>
        <w:t xml:space="preserve"> 17: 913–24. doi:</w:t>
      </w:r>
      <w:r w:rsidR="00E61C00">
        <w:fldChar w:fldCharType="begin"/>
      </w:r>
      <w:r w:rsidR="00E61C00">
        <w:instrText>HYPERLINK "https://doi.org/10.1093/clinids/17.5.913" \h</w:instrText>
      </w:r>
      <w:r w:rsidR="00E61C00">
        <w:fldChar w:fldCharType="separate"/>
      </w:r>
      <w:r>
        <w:rPr>
          <w:rStyle w:val="Hyperlink"/>
        </w:rPr>
        <w:t>10.1093/</w:t>
      </w:r>
      <w:proofErr w:type="spellStart"/>
      <w:r>
        <w:rPr>
          <w:rStyle w:val="Hyperlink"/>
        </w:rPr>
        <w:t>clinids</w:t>
      </w:r>
      <w:proofErr w:type="spellEnd"/>
      <w:r>
        <w:rPr>
          <w:rStyle w:val="Hyperlink"/>
        </w:rPr>
        <w:t>/17.5.913</w:t>
      </w:r>
      <w:r w:rsidR="00E61C00">
        <w:fldChar w:fldCharType="end"/>
      </w:r>
      <w:r>
        <w:t>.</w:t>
      </w:r>
    </w:p>
    <w:p w14:paraId="54003322" w14:textId="77777777" w:rsidR="008B2D5B" w:rsidRDefault="009A5E80">
      <w:pPr>
        <w:jc w:val="left"/>
        <w:pPrChange w:id="392" w:author="andrea55" w:date="2018-09-26T11:43:00Z">
          <w:pPr/>
        </w:pPrChange>
      </w:pPr>
      <w:proofErr w:type="spellStart"/>
      <w:r>
        <w:t>Weichselbaum</w:t>
      </w:r>
      <w:proofErr w:type="spellEnd"/>
      <w:r>
        <w:t>, A. 1886. “</w:t>
      </w:r>
      <w:proofErr w:type="spellStart"/>
      <w:r>
        <w:t>Ueber</w:t>
      </w:r>
      <w:proofErr w:type="spellEnd"/>
      <w:r>
        <w:t xml:space="preserve"> die </w:t>
      </w:r>
      <w:proofErr w:type="spellStart"/>
      <w:r>
        <w:t>Aetiologie</w:t>
      </w:r>
      <w:proofErr w:type="spellEnd"/>
      <w:r>
        <w:t xml:space="preserve"> der </w:t>
      </w:r>
      <w:proofErr w:type="spellStart"/>
      <w:r>
        <w:t>acuten</w:t>
      </w:r>
      <w:proofErr w:type="spellEnd"/>
      <w:r>
        <w:t xml:space="preserve"> </w:t>
      </w:r>
      <w:proofErr w:type="spellStart"/>
      <w:r>
        <w:t>Lungen</w:t>
      </w:r>
      <w:proofErr w:type="spellEnd"/>
      <w:r>
        <w:t xml:space="preserve">-und </w:t>
      </w:r>
      <w:proofErr w:type="spellStart"/>
      <w:r>
        <w:t>Rippenfellentzundungen</w:t>
      </w:r>
      <w:proofErr w:type="spellEnd"/>
      <w:r>
        <w:t xml:space="preserve">.” </w:t>
      </w:r>
      <w:proofErr w:type="spellStart"/>
      <w:r>
        <w:rPr>
          <w:i/>
        </w:rPr>
        <w:t>Medizinische</w:t>
      </w:r>
      <w:proofErr w:type="spellEnd"/>
      <w:r>
        <w:rPr>
          <w:i/>
        </w:rPr>
        <w:t xml:space="preserve"> </w:t>
      </w:r>
      <w:proofErr w:type="spellStart"/>
      <w:r>
        <w:rPr>
          <w:i/>
        </w:rPr>
        <w:t>Jahrbücher</w:t>
      </w:r>
      <w:proofErr w:type="spellEnd"/>
      <w:r>
        <w:rPr>
          <w:i/>
        </w:rPr>
        <w:t>.</w:t>
      </w:r>
      <w:r>
        <w:t>, 483–554.</w:t>
      </w:r>
    </w:p>
    <w:p w14:paraId="26B69358" w14:textId="77777777" w:rsidR="008B2D5B" w:rsidRDefault="009A5E80">
      <w:pPr>
        <w:jc w:val="left"/>
        <w:pPrChange w:id="393" w:author="andrea55" w:date="2018-09-26T11:43:00Z">
          <w:pPr/>
        </w:pPrChange>
      </w:pPr>
      <w:r>
        <w:t xml:space="preserve">Winslow, C.-E. E, Jean </w:t>
      </w:r>
      <w:proofErr w:type="spellStart"/>
      <w:r>
        <w:t>Broadhurst</w:t>
      </w:r>
      <w:proofErr w:type="spellEnd"/>
      <w:r>
        <w:t xml:space="preserve">, R. E. Buchanan, C </w:t>
      </w:r>
      <w:proofErr w:type="spellStart"/>
      <w:r>
        <w:t>Krumwiede</w:t>
      </w:r>
      <w:proofErr w:type="spellEnd"/>
      <w:r>
        <w:t xml:space="preserve">, L. A. Rogers, and G. H Smith. 1920. “The Families and Genera of the Bacteria: Final Report of the Committee of the Society of American Bacteriologists on </w:t>
      </w:r>
      <w:r>
        <w:lastRenderedPageBreak/>
        <w:t xml:space="preserve">Characterization and Classification of Bacterial Types.” </w:t>
      </w:r>
      <w:r>
        <w:rPr>
          <w:i/>
        </w:rPr>
        <w:t>Journal of Bacteriology</w:t>
      </w:r>
      <w:r>
        <w:t xml:space="preserve"> 5 (3): 191–229. doi:</w:t>
      </w:r>
      <w:r w:rsidR="00E61C00">
        <w:fldChar w:fldCharType="begin"/>
      </w:r>
      <w:r w:rsidR="00E61C00">
        <w:instrText>HYPERLINK "https://doi.org/10.1086/278854" \h</w:instrText>
      </w:r>
      <w:r w:rsidR="00E61C00">
        <w:fldChar w:fldCharType="separate"/>
      </w:r>
      <w:r>
        <w:rPr>
          <w:rStyle w:val="Hyperlink"/>
        </w:rPr>
        <w:t>10.1086/278854</w:t>
      </w:r>
      <w:r w:rsidR="00E61C00">
        <w:fldChar w:fldCharType="end"/>
      </w:r>
      <w:r>
        <w:t>.</w:t>
      </w:r>
    </w:p>
    <w:p w14:paraId="453F5157" w14:textId="77777777" w:rsidR="008B2D5B" w:rsidRDefault="009A5E80">
      <w:pPr>
        <w:jc w:val="left"/>
        <w:pPrChange w:id="394" w:author="andrea55" w:date="2018-09-26T11:43:00Z">
          <w:pPr/>
        </w:pPrChange>
      </w:pPr>
      <w:r>
        <w:t xml:space="preserve">Wright, </w:t>
      </w:r>
      <w:proofErr w:type="spellStart"/>
      <w:r>
        <w:t>AlmrothE</w:t>
      </w:r>
      <w:proofErr w:type="spellEnd"/>
      <w:r>
        <w:t xml:space="preserve">., W. Parry Morgan, L Colebrook, and R.W. Dodgson. 1914. “Observations ON PROPHYLACTIC INOCULATION AGAINST PNEUMOCOCCUS INFECTIONS. AND ON THE RESULTS WHICH HAVE BEEN ACHIEVED BY IT.” </w:t>
      </w:r>
      <w:r>
        <w:rPr>
          <w:i/>
        </w:rPr>
        <w:t>The Lancet</w:t>
      </w:r>
      <w:r>
        <w:t xml:space="preserve"> 183 (4715): 87–95. doi:</w:t>
      </w:r>
      <w:r w:rsidR="00E61C00">
        <w:fldChar w:fldCharType="begin"/>
      </w:r>
      <w:r w:rsidR="00E61C00">
        <w:instrText>HYPERLINK "https://doi.org/10.1016/S0140-6736(01)56449-1" \h</w:instrText>
      </w:r>
      <w:r w:rsidR="00E61C00">
        <w:fldChar w:fldCharType="separate"/>
      </w:r>
      <w:r>
        <w:rPr>
          <w:rStyle w:val="Hyperlink"/>
        </w:rPr>
        <w:t>10.1016/S0140-6736(01)56449-1</w:t>
      </w:r>
      <w:r w:rsidR="00E61C00">
        <w:fldChar w:fldCharType="end"/>
      </w:r>
      <w:r>
        <w:t>.</w:t>
      </w:r>
    </w:p>
    <w:sectPr w:rsidR="008B2D5B" w:rsidSect="00416697">
      <w:headerReference w:type="default" r:id="rId10"/>
      <w:footerReference w:type="default" r:id="rId11"/>
      <w:headerReference w:type="first" r:id="rId12"/>
      <w:footerReference w:type="first" r:id="rId13"/>
      <w:type w:val="oddPage"/>
      <w:pgSz w:w="9979" w:h="14175" w:code="34"/>
      <w:pgMar w:top="1474" w:right="1474" w:bottom="1474" w:left="1644" w:header="680" w:footer="510"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andrea55" w:date="2018-09-26T15:48:00Z" w:initials="a">
    <w:p w14:paraId="05F5927C" w14:textId="77777777" w:rsidR="00416697" w:rsidRDefault="00416697">
      <w:pPr>
        <w:pStyle w:val="CommentText"/>
      </w:pPr>
      <w:r>
        <w:rPr>
          <w:rStyle w:val="CommentReference"/>
        </w:rPr>
        <w:annotationRef/>
      </w:r>
      <w:r>
        <w:t>It still bothers me that this name is tossed in there without even a full name. Who is this guy? Where from? You mention full name and origins of Sternberg and Pasteur, but Mr. Wright gets no respect....</w:t>
      </w:r>
    </w:p>
    <w:p w14:paraId="390159B7" w14:textId="77777777" w:rsidR="00416697" w:rsidRDefault="00416697">
      <w:pPr>
        <w:pStyle w:val="CommentText"/>
      </w:pPr>
    </w:p>
  </w:comment>
  <w:comment w:id="173" w:author="andrea55" w:date="2018-09-26T16:32:00Z" w:initials="a">
    <w:p w14:paraId="03DBA3F1" w14:textId="77777777" w:rsidR="00416697" w:rsidRDefault="00416697">
      <w:pPr>
        <w:pStyle w:val="CommentText"/>
      </w:pPr>
      <w:r>
        <w:rPr>
          <w:rStyle w:val="CommentReference"/>
        </w:rPr>
        <w:annotationRef/>
      </w:r>
      <w:r>
        <w:t xml:space="preserve">Do these 2 sentences belong here? I didn't get the impression you were discussing IPD here, rather the process by which </w:t>
      </w:r>
      <w:proofErr w:type="spellStart"/>
      <w:r>
        <w:t>pneu</w:t>
      </w:r>
      <w:proofErr w:type="spellEnd"/>
      <w:r>
        <w:t>. gets started in general?</w:t>
      </w:r>
    </w:p>
  </w:comment>
  <w:comment w:id="193" w:author="andrea55" w:date="2018-09-26T16:50:00Z" w:initials="a">
    <w:p w14:paraId="1C2CFB97" w14:textId="77777777" w:rsidR="00416697" w:rsidRDefault="00416697">
      <w:pPr>
        <w:pStyle w:val="CommentText"/>
      </w:pPr>
      <w:r>
        <w:rPr>
          <w:rStyle w:val="CommentReference"/>
        </w:rPr>
        <w:annotationRef/>
      </w:r>
      <w:r>
        <w:t xml:space="preserve">oops! I don't understand you here. This paragraph starts by discussing the relative effects of vaccines on diff kinds of </w:t>
      </w:r>
      <w:proofErr w:type="spellStart"/>
      <w:r>
        <w:t>pneu</w:t>
      </w:r>
      <w:proofErr w:type="spellEnd"/>
      <w:r>
        <w:t xml:space="preserve"> diseases. I understand that it has lesser effects on AOM because those AOM may not even be caused by </w:t>
      </w:r>
      <w:proofErr w:type="spellStart"/>
      <w:r>
        <w:t>pneu</w:t>
      </w:r>
      <w:proofErr w:type="spellEnd"/>
      <w:r>
        <w:t xml:space="preserve"> and no one </w:t>
      </w:r>
      <w:proofErr w:type="gramStart"/>
      <w:r>
        <w:t>looks into</w:t>
      </w:r>
      <w:proofErr w:type="gramEnd"/>
      <w:r>
        <w:t xml:space="preserve"> it to carefully as it </w:t>
      </w:r>
      <w:proofErr w:type="spellStart"/>
      <w:r>
        <w:t>isnt</w:t>
      </w:r>
      <w:proofErr w:type="spellEnd"/>
      <w:r>
        <w:t xml:space="preserve"> a serious disease. But it DOES work well with IPD because that's ALWAYS caused by </w:t>
      </w:r>
      <w:proofErr w:type="spellStart"/>
      <w:r>
        <w:t>pneu</w:t>
      </w:r>
      <w:proofErr w:type="spellEnd"/>
      <w:r>
        <w:t xml:space="preserve">. Then I lose you - don't get "the </w:t>
      </w:r>
      <w:proofErr w:type="spellStart"/>
      <w:r>
        <w:t>narative</w:t>
      </w:r>
      <w:proofErr w:type="spellEnd"/>
      <w:r>
        <w:t xml:space="preserve">". It works in children because children get AOM?? - but you just said it's not as effective on AOM...  </w:t>
      </w:r>
    </w:p>
  </w:comment>
  <w:comment w:id="207" w:author="andrea55" w:date="2018-09-26T17:38:00Z" w:initials="a">
    <w:p w14:paraId="04BC9BB0" w14:textId="77777777" w:rsidR="00603A59" w:rsidRDefault="00603A59">
      <w:pPr>
        <w:pStyle w:val="CommentText"/>
      </w:pPr>
      <w:r>
        <w:rPr>
          <w:rStyle w:val="CommentReference"/>
        </w:rPr>
        <w:annotationRef/>
      </w:r>
      <w:r>
        <w:t xml:space="preserve">This section is weak and I need to read it over again. I guess you were trying to </w:t>
      </w:r>
      <w:proofErr w:type="gramStart"/>
      <w:r>
        <w:t>more or less write</w:t>
      </w:r>
      <w:proofErr w:type="gramEnd"/>
      <w:r>
        <w:t xml:space="preserve"> a history of vaccine development? It isn't very edifying or interesting in my opinion, and feels like fill. Shall we shorten it and tighten it up? </w:t>
      </w:r>
    </w:p>
  </w:comment>
  <w:comment w:id="210" w:author="andrea55" w:date="2018-09-26T17:38:00Z" w:initials="a">
    <w:p w14:paraId="52AD5B85" w14:textId="77777777" w:rsidR="00416697" w:rsidRDefault="00416697">
      <w:pPr>
        <w:pStyle w:val="CommentText"/>
      </w:pPr>
      <w:r>
        <w:rPr>
          <w:rStyle w:val="CommentReference"/>
        </w:rPr>
        <w:annotationRef/>
      </w:r>
      <w:r w:rsidR="00603A59">
        <w:t xml:space="preserve">Oops! </w:t>
      </w:r>
      <w:r>
        <w:t xml:space="preserve">I guess this is the official term "killed"? sounds so dramatic...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0159B7" w15:done="0"/>
  <w15:commentEx w15:paraId="03DBA3F1" w15:done="0"/>
  <w15:commentEx w15:paraId="1C2CFB97" w15:done="0"/>
  <w15:commentEx w15:paraId="04BC9BB0" w15:done="0"/>
  <w15:commentEx w15:paraId="52AD5B8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16453" w14:textId="77777777" w:rsidR="00F40CC2" w:rsidRDefault="00F40CC2" w:rsidP="008B2D5B">
      <w:pPr>
        <w:spacing w:before="0" w:after="0" w:line="240" w:lineRule="auto"/>
      </w:pPr>
      <w:r>
        <w:separator/>
      </w:r>
    </w:p>
  </w:endnote>
  <w:endnote w:type="continuationSeparator" w:id="0">
    <w:p w14:paraId="78C11760" w14:textId="77777777" w:rsidR="00F40CC2" w:rsidRDefault="00F40CC2" w:rsidP="008B2D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B68D" w14:textId="77777777" w:rsidR="00416697" w:rsidRDefault="00416697">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67122" w14:textId="77777777" w:rsidR="00416697" w:rsidRDefault="00416697" w:rsidP="00416697">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B223E" w14:textId="77777777" w:rsidR="00F40CC2" w:rsidRDefault="00F40CC2">
      <w:r>
        <w:separator/>
      </w:r>
    </w:p>
  </w:footnote>
  <w:footnote w:type="continuationSeparator" w:id="0">
    <w:p w14:paraId="4630EBFC" w14:textId="77777777" w:rsidR="00F40CC2" w:rsidRDefault="00F40C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5CC44" w14:textId="77777777" w:rsidR="00416697" w:rsidRPr="00E13EE5" w:rsidRDefault="00416697" w:rsidP="00416697">
    <w:pPr>
      <w:pStyle w:val="Header"/>
      <w:rPr>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152BF" w14:textId="77777777" w:rsidR="00416697" w:rsidRPr="00D00592" w:rsidRDefault="00416697" w:rsidP="00416697">
    <w:pPr>
      <w:pStyle w:val="Header"/>
      <w:ind w:firstLine="0"/>
      <w:rPr>
        <w:lang w:val="is-IS"/>
      </w:rPr>
    </w:pPr>
    <w:r>
      <w:rPr>
        <w:noProof/>
        <w:lang w:val="en-GB" w:eastAsia="en-GB"/>
      </w:rPr>
      <w:drawing>
        <wp:anchor distT="0" distB="0" distL="114300" distR="114300" simplePos="0" relativeHeight="251657728" behindDoc="1" locked="0" layoutInCell="1" allowOverlap="1" wp14:anchorId="021FB0EB" wp14:editId="14D2DA53">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8C3D6F9"/>
    <w:multiLevelType w:val="multilevel"/>
    <w:tmpl w:val="760621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3">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5">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9">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2">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2"/>
  </w:num>
  <w:num w:numId="5">
    <w:abstractNumId w:val="5"/>
  </w:num>
  <w:num w:numId="6">
    <w:abstractNumId w:val="10"/>
  </w:num>
  <w:num w:numId="7">
    <w:abstractNumId w:val="8"/>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6"/>
  </w:num>
  <w:num w:numId="19">
    <w:abstractNumId w:val="6"/>
  </w:num>
  <w:num w:numId="20">
    <w:abstractNumId w:val="9"/>
  </w:num>
  <w:num w:numId="21">
    <w:abstractNumId w:val="3"/>
  </w:num>
  <w:num w:numId="22">
    <w:abstractNumId w:val="1"/>
  </w:num>
  <w:num w:numId="23">
    <w:abstractNumId w:val="2"/>
  </w:num>
  <w:num w:numId="24">
    <w:abstractNumId w:val="4"/>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651B"/>
    <w:rsid w:val="00011C8B"/>
    <w:rsid w:val="00082347"/>
    <w:rsid w:val="000F4283"/>
    <w:rsid w:val="001770F6"/>
    <w:rsid w:val="001A6524"/>
    <w:rsid w:val="00201066"/>
    <w:rsid w:val="00215E48"/>
    <w:rsid w:val="00230DDF"/>
    <w:rsid w:val="002B6B52"/>
    <w:rsid w:val="00300CA9"/>
    <w:rsid w:val="00352051"/>
    <w:rsid w:val="00404021"/>
    <w:rsid w:val="00416697"/>
    <w:rsid w:val="00451D7A"/>
    <w:rsid w:val="004B4B04"/>
    <w:rsid w:val="004E29B3"/>
    <w:rsid w:val="00576A3B"/>
    <w:rsid w:val="00590D07"/>
    <w:rsid w:val="00603A59"/>
    <w:rsid w:val="00743F33"/>
    <w:rsid w:val="00767BB4"/>
    <w:rsid w:val="00784D58"/>
    <w:rsid w:val="007B2633"/>
    <w:rsid w:val="008572F8"/>
    <w:rsid w:val="008B2D5B"/>
    <w:rsid w:val="008D6863"/>
    <w:rsid w:val="00931727"/>
    <w:rsid w:val="009A5E80"/>
    <w:rsid w:val="00A6252B"/>
    <w:rsid w:val="00AE369C"/>
    <w:rsid w:val="00B86B75"/>
    <w:rsid w:val="00BB162A"/>
    <w:rsid w:val="00BC48D5"/>
    <w:rsid w:val="00C36279"/>
    <w:rsid w:val="00C7313B"/>
    <w:rsid w:val="00E315A3"/>
    <w:rsid w:val="00E61C00"/>
    <w:rsid w:val="00F34ECE"/>
    <w:rsid w:val="00F40CC2"/>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C8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rsid w:val="008B2D5B"/>
    <w:pPr>
      <w:shd w:val="clear" w:color="auto" w:fill="F8F8F8"/>
      <w:wordWrap w:val="0"/>
    </w:pPr>
  </w:style>
  <w:style w:type="character" w:customStyle="1" w:styleId="KeywordTok">
    <w:name w:val="KeywordTok"/>
    <w:rsid w:val="008B2D5B"/>
    <w:rPr>
      <w:b/>
      <w:color w:val="204A87"/>
      <w:shd w:val="clear" w:color="auto" w:fill="F8F8F8"/>
    </w:rPr>
  </w:style>
  <w:style w:type="character" w:customStyle="1" w:styleId="DataTypeTok">
    <w:name w:val="DataTypeTok"/>
    <w:rsid w:val="008B2D5B"/>
    <w:rPr>
      <w:color w:val="204A87"/>
      <w:shd w:val="clear" w:color="auto" w:fill="F8F8F8"/>
    </w:rPr>
  </w:style>
  <w:style w:type="character" w:customStyle="1" w:styleId="DecValTok">
    <w:name w:val="DecValTok"/>
    <w:rsid w:val="008B2D5B"/>
    <w:rPr>
      <w:color w:val="0000CF"/>
      <w:shd w:val="clear" w:color="auto" w:fill="F8F8F8"/>
    </w:rPr>
  </w:style>
  <w:style w:type="character" w:customStyle="1" w:styleId="BaseNTok">
    <w:name w:val="BaseNTok"/>
    <w:rsid w:val="008B2D5B"/>
    <w:rPr>
      <w:color w:val="0000CF"/>
      <w:shd w:val="clear" w:color="auto" w:fill="F8F8F8"/>
    </w:rPr>
  </w:style>
  <w:style w:type="character" w:customStyle="1" w:styleId="FloatTok">
    <w:name w:val="FloatTok"/>
    <w:rsid w:val="008B2D5B"/>
    <w:rPr>
      <w:color w:val="0000CF"/>
      <w:shd w:val="clear" w:color="auto" w:fill="F8F8F8"/>
    </w:rPr>
  </w:style>
  <w:style w:type="character" w:customStyle="1" w:styleId="ConstantTok">
    <w:name w:val="ConstantTok"/>
    <w:rsid w:val="008B2D5B"/>
    <w:rPr>
      <w:color w:val="000000"/>
      <w:shd w:val="clear" w:color="auto" w:fill="F8F8F8"/>
    </w:rPr>
  </w:style>
  <w:style w:type="character" w:customStyle="1" w:styleId="CharTok">
    <w:name w:val="CharTok"/>
    <w:rsid w:val="008B2D5B"/>
    <w:rPr>
      <w:color w:val="4E9A06"/>
      <w:shd w:val="clear" w:color="auto" w:fill="F8F8F8"/>
    </w:rPr>
  </w:style>
  <w:style w:type="character" w:customStyle="1" w:styleId="SpecialCharTok">
    <w:name w:val="SpecialCharTok"/>
    <w:rsid w:val="008B2D5B"/>
    <w:rPr>
      <w:color w:val="000000"/>
      <w:shd w:val="clear" w:color="auto" w:fill="F8F8F8"/>
    </w:rPr>
  </w:style>
  <w:style w:type="character" w:customStyle="1" w:styleId="StringTok">
    <w:name w:val="StringTok"/>
    <w:rsid w:val="008B2D5B"/>
    <w:rPr>
      <w:color w:val="4E9A06"/>
      <w:shd w:val="clear" w:color="auto" w:fill="F8F8F8"/>
    </w:rPr>
  </w:style>
  <w:style w:type="character" w:customStyle="1" w:styleId="VerbatimStringTok">
    <w:name w:val="VerbatimStringTok"/>
    <w:rsid w:val="008B2D5B"/>
    <w:rPr>
      <w:color w:val="4E9A06"/>
      <w:shd w:val="clear" w:color="auto" w:fill="F8F8F8"/>
    </w:rPr>
  </w:style>
  <w:style w:type="character" w:customStyle="1" w:styleId="SpecialStringTok">
    <w:name w:val="SpecialStringTok"/>
    <w:rsid w:val="008B2D5B"/>
    <w:rPr>
      <w:color w:val="4E9A06"/>
      <w:shd w:val="clear" w:color="auto" w:fill="F8F8F8"/>
    </w:rPr>
  </w:style>
  <w:style w:type="character" w:customStyle="1" w:styleId="ImportTok">
    <w:name w:val="ImportTok"/>
    <w:rsid w:val="008B2D5B"/>
    <w:rPr>
      <w:shd w:val="clear" w:color="auto" w:fill="F8F8F8"/>
    </w:rPr>
  </w:style>
  <w:style w:type="character" w:customStyle="1" w:styleId="CommentTok">
    <w:name w:val="CommentTok"/>
    <w:rsid w:val="008B2D5B"/>
    <w:rPr>
      <w:i/>
      <w:color w:val="8F5902"/>
      <w:shd w:val="clear" w:color="auto" w:fill="F8F8F8"/>
    </w:rPr>
  </w:style>
  <w:style w:type="character" w:customStyle="1" w:styleId="DocumentationTok">
    <w:name w:val="DocumentationTok"/>
    <w:rsid w:val="008B2D5B"/>
    <w:rPr>
      <w:b/>
      <w:i/>
      <w:color w:val="8F5902"/>
      <w:shd w:val="clear" w:color="auto" w:fill="F8F8F8"/>
    </w:rPr>
  </w:style>
  <w:style w:type="character" w:customStyle="1" w:styleId="AnnotationTok">
    <w:name w:val="AnnotationTok"/>
    <w:rsid w:val="008B2D5B"/>
    <w:rPr>
      <w:b/>
      <w:i/>
      <w:color w:val="8F5902"/>
      <w:shd w:val="clear" w:color="auto" w:fill="F8F8F8"/>
    </w:rPr>
  </w:style>
  <w:style w:type="character" w:customStyle="1" w:styleId="CommentVarTok">
    <w:name w:val="CommentVarTok"/>
    <w:rsid w:val="008B2D5B"/>
    <w:rPr>
      <w:b/>
      <w:i/>
      <w:color w:val="8F5902"/>
      <w:shd w:val="clear" w:color="auto" w:fill="F8F8F8"/>
    </w:rPr>
  </w:style>
  <w:style w:type="character" w:customStyle="1" w:styleId="OtherTok">
    <w:name w:val="OtherTok"/>
    <w:rsid w:val="008B2D5B"/>
    <w:rPr>
      <w:color w:val="8F5902"/>
      <w:shd w:val="clear" w:color="auto" w:fill="F8F8F8"/>
    </w:rPr>
  </w:style>
  <w:style w:type="character" w:customStyle="1" w:styleId="FunctionTok">
    <w:name w:val="FunctionTok"/>
    <w:rsid w:val="008B2D5B"/>
    <w:rPr>
      <w:color w:val="000000"/>
      <w:shd w:val="clear" w:color="auto" w:fill="F8F8F8"/>
    </w:rPr>
  </w:style>
  <w:style w:type="character" w:customStyle="1" w:styleId="VariableTok">
    <w:name w:val="VariableTok"/>
    <w:rsid w:val="008B2D5B"/>
    <w:rPr>
      <w:color w:val="000000"/>
      <w:shd w:val="clear" w:color="auto" w:fill="F8F8F8"/>
    </w:rPr>
  </w:style>
  <w:style w:type="character" w:customStyle="1" w:styleId="ControlFlowTok">
    <w:name w:val="ControlFlowTok"/>
    <w:rsid w:val="008B2D5B"/>
    <w:rPr>
      <w:b/>
      <w:color w:val="204A87"/>
      <w:shd w:val="clear" w:color="auto" w:fill="F8F8F8"/>
    </w:rPr>
  </w:style>
  <w:style w:type="character" w:customStyle="1" w:styleId="OperatorTok">
    <w:name w:val="OperatorTok"/>
    <w:rsid w:val="008B2D5B"/>
    <w:rPr>
      <w:b/>
      <w:color w:val="CE5C00"/>
      <w:shd w:val="clear" w:color="auto" w:fill="F8F8F8"/>
    </w:rPr>
  </w:style>
  <w:style w:type="character" w:customStyle="1" w:styleId="BuiltInTok">
    <w:name w:val="BuiltInTok"/>
    <w:rsid w:val="008B2D5B"/>
    <w:rPr>
      <w:shd w:val="clear" w:color="auto" w:fill="F8F8F8"/>
    </w:rPr>
  </w:style>
  <w:style w:type="character" w:customStyle="1" w:styleId="ExtensionTok">
    <w:name w:val="ExtensionTok"/>
    <w:rsid w:val="008B2D5B"/>
    <w:rPr>
      <w:shd w:val="clear" w:color="auto" w:fill="F8F8F8"/>
    </w:rPr>
  </w:style>
  <w:style w:type="character" w:customStyle="1" w:styleId="PreprocessorTok">
    <w:name w:val="PreprocessorTok"/>
    <w:rsid w:val="008B2D5B"/>
    <w:rPr>
      <w:i/>
      <w:color w:val="8F5902"/>
      <w:shd w:val="clear" w:color="auto" w:fill="F8F8F8"/>
    </w:rPr>
  </w:style>
  <w:style w:type="character" w:customStyle="1" w:styleId="AttributeTok">
    <w:name w:val="AttributeTok"/>
    <w:rsid w:val="008B2D5B"/>
    <w:rPr>
      <w:color w:val="C4A000"/>
      <w:shd w:val="clear" w:color="auto" w:fill="F8F8F8"/>
    </w:rPr>
  </w:style>
  <w:style w:type="character" w:customStyle="1" w:styleId="RegionMarkerTok">
    <w:name w:val="RegionMarkerTok"/>
    <w:rsid w:val="008B2D5B"/>
    <w:rPr>
      <w:shd w:val="clear" w:color="auto" w:fill="F8F8F8"/>
    </w:rPr>
  </w:style>
  <w:style w:type="character" w:customStyle="1" w:styleId="InformationTok">
    <w:name w:val="InformationTok"/>
    <w:rsid w:val="008B2D5B"/>
    <w:rPr>
      <w:b/>
      <w:i/>
      <w:color w:val="8F5902"/>
      <w:shd w:val="clear" w:color="auto" w:fill="F8F8F8"/>
    </w:rPr>
  </w:style>
  <w:style w:type="character" w:customStyle="1" w:styleId="WarningTok">
    <w:name w:val="WarningTok"/>
    <w:rsid w:val="008B2D5B"/>
    <w:rPr>
      <w:b/>
      <w:i/>
      <w:color w:val="8F5902"/>
      <w:shd w:val="clear" w:color="auto" w:fill="F8F8F8"/>
    </w:rPr>
  </w:style>
  <w:style w:type="character" w:customStyle="1" w:styleId="AlertTok">
    <w:name w:val="AlertTok"/>
    <w:rsid w:val="008B2D5B"/>
    <w:rPr>
      <w:color w:val="EF2929"/>
      <w:shd w:val="clear" w:color="auto" w:fill="F8F8F8"/>
    </w:rPr>
  </w:style>
  <w:style w:type="character" w:customStyle="1" w:styleId="ErrorTok">
    <w:name w:val="ErrorTok"/>
    <w:rsid w:val="008B2D5B"/>
    <w:rPr>
      <w:b/>
      <w:color w:val="A40000"/>
      <w:shd w:val="clear" w:color="auto" w:fill="F8F8F8"/>
    </w:rPr>
  </w:style>
  <w:style w:type="character" w:customStyle="1" w:styleId="NormalTok">
    <w:name w:val="NormalTok"/>
    <w:rsid w:val="008B2D5B"/>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0265C-1311-5F43-9A5D-EE4625B4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7193</Words>
  <Characters>41001</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PhD thesis</vt:lpstr>
    </vt:vector>
  </TitlesOfParts>
  <Company>Háskóli Íslands</Company>
  <LinksUpToDate>false</LinksUpToDate>
  <CharactersWithSpaces>48098</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2018-09-27T10:51:00Z</dcterms:created>
  <dcterms:modified xsi:type="dcterms:W3CDTF">2018-09-27T10:51:00Z</dcterms:modified>
</cp:coreProperties>
</file>
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D7A3A" w14:textId="77777777" w:rsidR="006219E0" w:rsidRDefault="009F1A6E" w:rsidP="0077397B">
      <w:pPr>
        <w:pStyle w:val="Title"/>
        <w:jc w:val="left"/>
      </w:pPr>
      <w:bookmarkStart w:id="0" w:name="_GoBack"/>
      <w:bookmarkEnd w:id="0"/>
      <w:r>
        <w:t>PhD thesis</w:t>
      </w:r>
    </w:p>
    <w:p w14:paraId="4356EEBE" w14:textId="77777777" w:rsidR="006219E0" w:rsidRDefault="009F1A6E" w:rsidP="0077397B">
      <w:pPr>
        <w:jc w:val="left"/>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7911C99C" w14:textId="77777777" w:rsidR="006219E0" w:rsidRDefault="009F1A6E" w:rsidP="0077397B">
      <w:pPr>
        <w:jc w:val="left"/>
      </w:pPr>
      <w:r>
        <w:t>2018-11-10</w:t>
      </w:r>
    </w:p>
    <w:p w14:paraId="3A7056AA" w14:textId="77777777" w:rsidR="006219E0" w:rsidRDefault="009F1A6E" w:rsidP="0077397B">
      <w:pPr>
        <w:pStyle w:val="Heading1"/>
      </w:pPr>
      <w:bookmarkStart w:id="1" w:name="preamble"/>
      <w:bookmarkEnd w:id="1"/>
      <w:r>
        <w:t>Preamble</w:t>
      </w:r>
    </w:p>
    <w:p w14:paraId="02B98E4E" w14:textId="77777777" w:rsidR="006219E0" w:rsidRDefault="009F1A6E" w:rsidP="0077397B">
      <w:pPr>
        <w:jc w:val="left"/>
      </w:pPr>
      <w:r>
        <w:t>Placeholder</w:t>
      </w:r>
    </w:p>
    <w:p w14:paraId="2394F1F2" w14:textId="77777777" w:rsidR="006219E0" w:rsidRDefault="009F1A6E" w:rsidP="0077397B">
      <w:pPr>
        <w:pStyle w:val="Heading1"/>
      </w:pPr>
      <w:bookmarkStart w:id="2" w:name="intro"/>
      <w:bookmarkEnd w:id="2"/>
      <w:r>
        <w:t>Introduction</w:t>
      </w:r>
    </w:p>
    <w:p w14:paraId="24129FD1" w14:textId="77777777" w:rsidR="006219E0" w:rsidRDefault="009F1A6E" w:rsidP="0077397B">
      <w:pPr>
        <w:jc w:val="left"/>
      </w:pPr>
      <w:r>
        <w:t>Placeholder</w:t>
      </w:r>
    </w:p>
    <w:p w14:paraId="7989E9AB" w14:textId="77777777" w:rsidR="006219E0" w:rsidRDefault="009F1A6E" w:rsidP="0077397B">
      <w:pPr>
        <w:pStyle w:val="Heading2"/>
      </w:pPr>
      <w:bookmarkStart w:id="3" w:name="clinical-manifestations-of-streptococcus"/>
      <w:bookmarkEnd w:id="3"/>
      <w:r>
        <w:t xml:space="preserve">Clinical manifestations of </w:t>
      </w:r>
      <w:r>
        <w:rPr>
          <w:i/>
        </w:rPr>
        <w:t>Streptococcus pneumoniae</w:t>
      </w:r>
    </w:p>
    <w:p w14:paraId="3AD62FAB" w14:textId="77777777" w:rsidR="006219E0" w:rsidRDefault="009F1A6E" w:rsidP="0077397B">
      <w:pPr>
        <w:pStyle w:val="Heading3"/>
      </w:pPr>
      <w:bookmarkStart w:id="4" w:name="acute-otitis-media"/>
      <w:bookmarkEnd w:id="4"/>
      <w:r>
        <w:t>Acute otitis media</w:t>
      </w:r>
    </w:p>
    <w:p w14:paraId="45EF9859" w14:textId="77777777" w:rsidR="006219E0" w:rsidRDefault="009F1A6E" w:rsidP="0077397B">
      <w:pPr>
        <w:pStyle w:val="Heading4"/>
      </w:pPr>
      <w:bookmarkStart w:id="5" w:name="pathogens-implicated-in-acute-otitis-med"/>
      <w:bookmarkEnd w:id="5"/>
      <w:r>
        <w:t>Pathogens implicated in acute otitis media</w:t>
      </w:r>
    </w:p>
    <w:p w14:paraId="13B47762" w14:textId="77777777" w:rsidR="006219E0" w:rsidRDefault="009F1A6E" w:rsidP="0077397B">
      <w:pPr>
        <w:pStyle w:val="Heading4"/>
      </w:pPr>
      <w:bookmarkStart w:id="6" w:name="healthcare-burden-of-otitis-media"/>
      <w:bookmarkEnd w:id="6"/>
      <w:r>
        <w:t>Healthcare burden of otitis media</w:t>
      </w:r>
    </w:p>
    <w:p w14:paraId="0D54B768" w14:textId="77777777" w:rsidR="006219E0" w:rsidRDefault="009F1A6E" w:rsidP="0077397B">
      <w:pPr>
        <w:pStyle w:val="Heading4"/>
      </w:pPr>
      <w:bookmarkStart w:id="7" w:name="tympanostomy-tube-procedures"/>
      <w:bookmarkEnd w:id="7"/>
      <w:proofErr w:type="spellStart"/>
      <w:r>
        <w:t>Tympanostomy</w:t>
      </w:r>
      <w:proofErr w:type="spellEnd"/>
      <w:r>
        <w:t xml:space="preserve"> tube procedures</w:t>
      </w:r>
    </w:p>
    <w:p w14:paraId="060CCB3B" w14:textId="77777777" w:rsidR="006219E0" w:rsidRDefault="009F1A6E" w:rsidP="0077397B">
      <w:pPr>
        <w:pStyle w:val="Heading4"/>
      </w:pPr>
      <w:bookmarkStart w:id="8" w:name="acute-otitis-media-in-iceland"/>
      <w:bookmarkEnd w:id="8"/>
      <w:r>
        <w:t>Acute otitis media in Iceland</w:t>
      </w:r>
    </w:p>
    <w:p w14:paraId="33DD3D9F" w14:textId="77777777" w:rsidR="006219E0" w:rsidRDefault="009F1A6E" w:rsidP="0077397B">
      <w:pPr>
        <w:pStyle w:val="Heading3"/>
      </w:pPr>
      <w:bookmarkStart w:id="9" w:name="pneumonia"/>
      <w:bookmarkEnd w:id="9"/>
      <w:r>
        <w:t>Pneumonia</w:t>
      </w:r>
    </w:p>
    <w:p w14:paraId="4991D687" w14:textId="77777777" w:rsidR="006219E0" w:rsidRDefault="009F1A6E" w:rsidP="0077397B">
      <w:pPr>
        <w:pStyle w:val="Heading4"/>
      </w:pPr>
      <w:bookmarkStart w:id="10" w:name="pathogens-causing-pneumonia"/>
      <w:bookmarkEnd w:id="10"/>
      <w:r>
        <w:t>Pathogens causing pneumonia</w:t>
      </w:r>
    </w:p>
    <w:p w14:paraId="7ADFC3BE" w14:textId="77777777" w:rsidR="006219E0" w:rsidRDefault="009F1A6E" w:rsidP="0077397B">
      <w:pPr>
        <w:pStyle w:val="Heading4"/>
      </w:pPr>
      <w:bookmarkStart w:id="11" w:name="healthcare-burden-of-pneumonia"/>
      <w:bookmarkEnd w:id="11"/>
      <w:r>
        <w:t>Healthcare burden of pneumonia</w:t>
      </w:r>
    </w:p>
    <w:p w14:paraId="756553E5" w14:textId="77777777" w:rsidR="006219E0" w:rsidRDefault="009F1A6E" w:rsidP="0077397B">
      <w:pPr>
        <w:pStyle w:val="Heading4"/>
      </w:pPr>
      <w:bookmarkStart w:id="12" w:name="pneumonia-in-iceland"/>
      <w:bookmarkEnd w:id="12"/>
      <w:r>
        <w:t>Pneumonia in Iceland</w:t>
      </w:r>
    </w:p>
    <w:p w14:paraId="4B506C68" w14:textId="77777777" w:rsidR="006219E0" w:rsidRDefault="009F1A6E" w:rsidP="0077397B">
      <w:pPr>
        <w:pStyle w:val="Heading3"/>
      </w:pPr>
      <w:bookmarkStart w:id="13" w:name="invasive-pneumococcal-disease"/>
      <w:bookmarkEnd w:id="13"/>
      <w:r>
        <w:t>Invasive pneumococcal disease</w:t>
      </w:r>
    </w:p>
    <w:p w14:paraId="675BA121" w14:textId="77777777" w:rsidR="006219E0" w:rsidRDefault="009F1A6E" w:rsidP="0077397B">
      <w:pPr>
        <w:pStyle w:val="Heading2"/>
      </w:pPr>
      <w:bookmarkStart w:id="14" w:name="pneumococcal-vaccines"/>
      <w:bookmarkEnd w:id="14"/>
      <w:r>
        <w:t>Pneumococcal vaccines</w:t>
      </w:r>
    </w:p>
    <w:p w14:paraId="4141568A" w14:textId="77777777" w:rsidR="006219E0" w:rsidRDefault="009F1A6E" w:rsidP="0077397B">
      <w:pPr>
        <w:pStyle w:val="Heading3"/>
      </w:pPr>
      <w:bookmarkStart w:id="15" w:name="a-brief-history-of-pneumococcal-vaccinat"/>
      <w:bookmarkEnd w:id="15"/>
      <w:r>
        <w:t>A brief history of pneumococcal vaccination</w:t>
      </w:r>
    </w:p>
    <w:p w14:paraId="02A1C706" w14:textId="77777777" w:rsidR="006219E0" w:rsidRDefault="009F1A6E" w:rsidP="0077397B">
      <w:pPr>
        <w:pStyle w:val="Heading3"/>
      </w:pPr>
      <w:bookmarkStart w:id="16" w:name="key-concepts-in-pneumococcal-vaccine-epi"/>
      <w:bookmarkEnd w:id="16"/>
      <w:r>
        <w:t>Key concepts in pneumococcal vaccine epidemiology</w:t>
      </w:r>
    </w:p>
    <w:p w14:paraId="135CF152" w14:textId="77777777" w:rsidR="006219E0" w:rsidRDefault="009F1A6E" w:rsidP="0077397B">
      <w:pPr>
        <w:pStyle w:val="Heading3"/>
      </w:pPr>
      <w:r>
        <w:lastRenderedPageBreak/>
        <w:t>The impact of pneumococcal conjugate vaccines on otitis media</w:t>
      </w:r>
    </w:p>
    <w:p w14:paraId="6FA29CD9" w14:textId="77777777" w:rsidR="006219E0" w:rsidRDefault="009F1A6E" w:rsidP="0077397B">
      <w:pPr>
        <w:pStyle w:val="Heading4"/>
      </w:pPr>
      <w:bookmarkStart w:id="17" w:name="randomized-controlled-trials"/>
      <w:bookmarkEnd w:id="17"/>
      <w:r>
        <w:t>Randomized controlled trials</w:t>
      </w:r>
    </w:p>
    <w:p w14:paraId="4C681B4E" w14:textId="77777777" w:rsidR="006219E0" w:rsidRDefault="009F1A6E" w:rsidP="0077397B">
      <w:pPr>
        <w:pStyle w:val="Heading4"/>
      </w:pPr>
      <w:bookmarkStart w:id="18" w:name="observational-studies"/>
      <w:bookmarkEnd w:id="18"/>
      <w:r>
        <w:t>Observational studies</w:t>
      </w:r>
    </w:p>
    <w:p w14:paraId="50EC5D85" w14:textId="77777777" w:rsidR="006219E0" w:rsidRDefault="009F1A6E" w:rsidP="0077397B">
      <w:pPr>
        <w:pStyle w:val="Heading3"/>
      </w:pPr>
      <w:r>
        <w:t>The impact of pneumococcal conjugate vaccines on pneumonia</w:t>
      </w:r>
    </w:p>
    <w:p w14:paraId="16CC9D85" w14:textId="77777777" w:rsidR="006219E0" w:rsidRDefault="009F1A6E" w:rsidP="0077397B">
      <w:pPr>
        <w:pStyle w:val="Heading3"/>
      </w:pPr>
      <w:bookmarkStart w:id="19" w:name="the-impact-of-pneumococcal-conjugate-vac"/>
      <w:bookmarkEnd w:id="19"/>
      <w:r>
        <w:t>The impact of pneumococcal conjugate vaccines on Invasive pneumococcal disease</w:t>
      </w:r>
    </w:p>
    <w:p w14:paraId="42C3C7DD" w14:textId="77777777" w:rsidR="006219E0" w:rsidRDefault="009F1A6E" w:rsidP="0077397B">
      <w:pPr>
        <w:pStyle w:val="Heading2"/>
      </w:pPr>
      <w:bookmarkStart w:id="20" w:name="cost-effectiveness-in-the-context-of-pne"/>
      <w:bookmarkEnd w:id="20"/>
      <w:r>
        <w:t>Cost-effectiveness in the context of pneumococcal conjugate vaccination</w:t>
      </w:r>
    </w:p>
    <w:p w14:paraId="6BD74D3D" w14:textId="77777777" w:rsidR="006219E0" w:rsidRDefault="009F1A6E" w:rsidP="0077397B">
      <w:pPr>
        <w:pStyle w:val="Heading3"/>
      </w:pPr>
      <w:bookmarkStart w:id="21" w:name="measurement-of-effectiveness-and-choice-"/>
      <w:bookmarkEnd w:id="21"/>
      <w:r>
        <w:t>Measurement of effectiveness and choice of health outcomes</w:t>
      </w:r>
    </w:p>
    <w:p w14:paraId="3DBB02D7" w14:textId="77777777" w:rsidR="006219E0" w:rsidRDefault="009F1A6E" w:rsidP="0077397B">
      <w:pPr>
        <w:pStyle w:val="Heading4"/>
      </w:pPr>
      <w:bookmarkStart w:id="22" w:name="health-outcomes-considered"/>
      <w:bookmarkEnd w:id="22"/>
      <w:r>
        <w:t>Health outcomes considered</w:t>
      </w:r>
    </w:p>
    <w:p w14:paraId="4A68B850" w14:textId="77777777" w:rsidR="006219E0" w:rsidRDefault="009F1A6E" w:rsidP="0077397B">
      <w:pPr>
        <w:pStyle w:val="Heading4"/>
      </w:pPr>
      <w:bookmarkStart w:id="23" w:name="effectiveness-of-pneumococcal-conjugate-"/>
      <w:bookmarkEnd w:id="23"/>
      <w:r>
        <w:t>Effectiveness of pneumococcal conjugate vaccines</w:t>
      </w:r>
    </w:p>
    <w:p w14:paraId="2E73B678" w14:textId="77777777" w:rsidR="006219E0" w:rsidRDefault="009F1A6E" w:rsidP="0077397B">
      <w:pPr>
        <w:pStyle w:val="Heading3"/>
      </w:pPr>
      <w:bookmarkStart w:id="24" w:name="estimating-resources-and-cost"/>
      <w:bookmarkEnd w:id="24"/>
      <w:r>
        <w:t>Estimating resources and cost</w:t>
      </w:r>
    </w:p>
    <w:p w14:paraId="282BF888" w14:textId="77777777" w:rsidR="006219E0" w:rsidRDefault="009F1A6E" w:rsidP="0077397B">
      <w:pPr>
        <w:pStyle w:val="Heading1"/>
      </w:pPr>
      <w:bookmarkStart w:id="25" w:name="aims"/>
      <w:bookmarkEnd w:id="25"/>
      <w:r>
        <w:t>Aims</w:t>
      </w:r>
    </w:p>
    <w:p w14:paraId="39EA3234" w14:textId="77777777" w:rsidR="006219E0" w:rsidRDefault="009F1A6E" w:rsidP="0077397B">
      <w:pPr>
        <w:pStyle w:val="Heading1"/>
      </w:pPr>
      <w:bookmarkStart w:id="26" w:name="methods"/>
      <w:bookmarkEnd w:id="26"/>
      <w:r>
        <w:t>Materials and methods</w:t>
      </w:r>
    </w:p>
    <w:p w14:paraId="6894C297" w14:textId="77777777" w:rsidR="006219E0" w:rsidRDefault="009F1A6E" w:rsidP="0077397B">
      <w:pPr>
        <w:jc w:val="left"/>
      </w:pPr>
      <w:r>
        <w:t>Placeholder</w:t>
      </w:r>
    </w:p>
    <w:p w14:paraId="2DFA028F" w14:textId="77777777" w:rsidR="006219E0" w:rsidRDefault="009F1A6E" w:rsidP="0077397B">
      <w:pPr>
        <w:pStyle w:val="Heading2"/>
      </w:pPr>
      <w:bookmarkStart w:id="27" w:name="data-collection-and-sources"/>
      <w:bookmarkEnd w:id="27"/>
      <w:r>
        <w:t>Data collection and sources</w:t>
      </w:r>
    </w:p>
    <w:p w14:paraId="6B40EA69" w14:textId="77777777" w:rsidR="006219E0" w:rsidRDefault="009F1A6E" w:rsidP="0077397B">
      <w:pPr>
        <w:pStyle w:val="Heading3"/>
      </w:pPr>
      <w:bookmarkStart w:id="28" w:name="statistics-iceland"/>
      <w:bookmarkEnd w:id="28"/>
      <w:r>
        <w:t>Statistics Iceland</w:t>
      </w:r>
    </w:p>
    <w:p w14:paraId="346D9C68" w14:textId="77777777" w:rsidR="006219E0" w:rsidRDefault="009F1A6E" w:rsidP="0077397B">
      <w:pPr>
        <w:pStyle w:val="Heading3"/>
      </w:pPr>
      <w:bookmarkStart w:id="29" w:name="landspitali-university-hospital-inpatien"/>
      <w:bookmarkEnd w:id="29"/>
      <w:proofErr w:type="spellStart"/>
      <w:r>
        <w:t>Landspitali</w:t>
      </w:r>
      <w:proofErr w:type="spellEnd"/>
      <w:r>
        <w:t xml:space="preserve"> University Hospital inpatient registry</w:t>
      </w:r>
    </w:p>
    <w:p w14:paraId="6C1608BC" w14:textId="77777777" w:rsidR="006219E0" w:rsidRDefault="009F1A6E" w:rsidP="0077397B">
      <w:pPr>
        <w:pStyle w:val="Heading3"/>
      </w:pPr>
      <w:bookmarkStart w:id="30" w:name="the-primary-care-registry"/>
      <w:bookmarkEnd w:id="30"/>
      <w:r>
        <w:t>The Primary Care Registry</w:t>
      </w:r>
    </w:p>
    <w:p w14:paraId="245A1507" w14:textId="77777777" w:rsidR="006219E0" w:rsidRDefault="009F1A6E" w:rsidP="0077397B">
      <w:pPr>
        <w:pStyle w:val="Heading3"/>
      </w:pPr>
      <w:bookmarkStart w:id="31" w:name="the-national-vaccine-registry"/>
      <w:bookmarkEnd w:id="31"/>
      <w:r>
        <w:t>The National Vaccine Registry</w:t>
      </w:r>
    </w:p>
    <w:p w14:paraId="2EE5636B" w14:textId="77777777" w:rsidR="006219E0" w:rsidRDefault="009F1A6E" w:rsidP="0077397B">
      <w:pPr>
        <w:pStyle w:val="Heading3"/>
      </w:pPr>
      <w:bookmarkStart w:id="32" w:name="the-national-drug-prescription-registry"/>
      <w:bookmarkEnd w:id="32"/>
      <w:r>
        <w:lastRenderedPageBreak/>
        <w:t>The National Drug Prescription Registry</w:t>
      </w:r>
    </w:p>
    <w:p w14:paraId="3123CA5A" w14:textId="77777777" w:rsidR="006219E0" w:rsidRDefault="009F1A6E" w:rsidP="0077397B">
      <w:pPr>
        <w:pStyle w:val="Heading3"/>
      </w:pPr>
      <w:bookmarkStart w:id="33" w:name="reimbursement-database-of-icelandic-heal"/>
      <w:bookmarkEnd w:id="33"/>
      <w:r>
        <w:t>Reimbursement database of Icelandic Health Insurance</w:t>
      </w:r>
    </w:p>
    <w:p w14:paraId="4516A74D" w14:textId="77777777" w:rsidR="006219E0" w:rsidRDefault="009F1A6E" w:rsidP="0077397B">
      <w:pPr>
        <w:pStyle w:val="Heading2"/>
      </w:pPr>
      <w:bookmarkStart w:id="34" w:name="paper-1"/>
      <w:bookmarkEnd w:id="34"/>
      <w:r>
        <w:t>Paper 1</w:t>
      </w:r>
    </w:p>
    <w:p w14:paraId="111D0F31" w14:textId="77777777" w:rsidR="006219E0" w:rsidRDefault="009F1A6E" w:rsidP="0077397B">
      <w:pPr>
        <w:pStyle w:val="Heading2"/>
      </w:pPr>
      <w:bookmarkStart w:id="35" w:name="paper-2"/>
      <w:bookmarkEnd w:id="35"/>
      <w:r>
        <w:t>Paper 2</w:t>
      </w:r>
    </w:p>
    <w:p w14:paraId="22DC7297" w14:textId="77777777" w:rsidR="006219E0" w:rsidRDefault="009F1A6E" w:rsidP="0077397B">
      <w:pPr>
        <w:pStyle w:val="Heading2"/>
      </w:pPr>
      <w:bookmarkStart w:id="36" w:name="paper-3"/>
      <w:bookmarkEnd w:id="36"/>
      <w:r>
        <w:t>Paper 3</w:t>
      </w:r>
    </w:p>
    <w:p w14:paraId="7E24CFA3" w14:textId="77777777" w:rsidR="006219E0" w:rsidRDefault="009F1A6E" w:rsidP="0077397B">
      <w:pPr>
        <w:pStyle w:val="Heading2"/>
      </w:pPr>
      <w:bookmarkStart w:id="37" w:name="paper-4"/>
      <w:bookmarkEnd w:id="37"/>
      <w:r>
        <w:t>Paper 4</w:t>
      </w:r>
    </w:p>
    <w:p w14:paraId="653E96AD" w14:textId="77777777" w:rsidR="006219E0" w:rsidRDefault="009F1A6E" w:rsidP="0077397B">
      <w:pPr>
        <w:pStyle w:val="Heading2"/>
      </w:pPr>
      <w:bookmarkStart w:id="38" w:name="paper-5"/>
      <w:bookmarkEnd w:id="38"/>
      <w:r>
        <w:t>Paper 5</w:t>
      </w:r>
    </w:p>
    <w:p w14:paraId="2D274B6F" w14:textId="77777777" w:rsidR="006219E0" w:rsidRDefault="009F1A6E" w:rsidP="0077397B">
      <w:pPr>
        <w:jc w:val="left"/>
      </w:pPr>
      <w:r>
        <w:t>Paper 5 is a single-</w:t>
      </w:r>
      <w:proofErr w:type="spellStart"/>
      <w:r>
        <w:t>centre</w:t>
      </w:r>
      <w:proofErr w:type="spellEnd"/>
      <w:r>
        <w:t xml:space="preserve">, individual-level, observational cohort study of </w:t>
      </w:r>
      <w:proofErr w:type="spellStart"/>
      <w:r>
        <w:t>paediatric</w:t>
      </w:r>
      <w:proofErr w:type="spellEnd"/>
      <w:r>
        <w:t xml:space="preserve"> hospitalizations due </w:t>
      </w:r>
      <w:ins w:id="39" w:author="andrea55" w:date="2018-11-10T14:25:00Z">
        <w:r w:rsidR="0077397B">
          <w:t xml:space="preserve">to </w:t>
        </w:r>
      </w:ins>
      <w:r>
        <w:t xml:space="preserve">diseases commonly caused by </w:t>
      </w:r>
      <w:r>
        <w:rPr>
          <w:i/>
        </w:rPr>
        <w:t xml:space="preserve">Streptococcus </w:t>
      </w:r>
      <w:proofErr w:type="spellStart"/>
      <w:r>
        <w:rPr>
          <w:i/>
        </w:rPr>
        <w:t>pneumonae</w:t>
      </w:r>
      <w:proofErr w:type="spellEnd"/>
      <w:r>
        <w:t xml:space="preserve">. Eleven consecutive Icelandic birth-cohorts 2005-2015 were followed from birth until three years of age. Immigration and emigration data obtained from Statistics Iceland was used to exclude children who had immigrated to Iceland after birth. Included were all hospital admissions to the Children’s Hospital Iceland from January 1st, 2005 to December 31st, 2016. The Children’s Hospital Iceland is the primary </w:t>
      </w:r>
      <w:proofErr w:type="spellStart"/>
      <w:r>
        <w:t>paediatric</w:t>
      </w:r>
      <w:proofErr w:type="spellEnd"/>
      <w:r>
        <w:t xml:space="preserve"> hospital for approximately 90% of </w:t>
      </w:r>
      <w:del w:id="40" w:author="andrea55" w:date="2018-11-10T14:26:00Z">
        <w:r w:rsidDel="0077397B">
          <w:delText xml:space="preserve">the </w:delText>
        </w:r>
      </w:del>
      <w:r>
        <w:t>Iceland</w:t>
      </w:r>
      <w:ins w:id="41" w:author="andrea55" w:date="2018-11-10T14:26:00Z">
        <w:r w:rsidR="0077397B">
          <w:t>'s</w:t>
        </w:r>
      </w:ins>
      <w:del w:id="42" w:author="andrea55" w:date="2018-11-10T14:26:00Z">
        <w:r w:rsidDel="0077397B">
          <w:delText>ic</w:delText>
        </w:r>
      </w:del>
      <w:r>
        <w:t xml:space="preserve"> population (www.statice.is)</w:t>
      </w:r>
      <w:ins w:id="43" w:author="andrea55" w:date="2018-11-10T14:26:00Z">
        <w:r w:rsidR="0077397B">
          <w:t>,</w:t>
        </w:r>
      </w:ins>
      <w:r>
        <w:t xml:space="preserve"> and serves as a secondary and tertiary </w:t>
      </w:r>
      <w:proofErr w:type="spellStart"/>
      <w:r>
        <w:t>paediatric</w:t>
      </w:r>
      <w:proofErr w:type="spellEnd"/>
      <w:r>
        <w:t xml:space="preserve"> hospital for the entire country. Data on admissions were collected from </w:t>
      </w:r>
      <w:proofErr w:type="spellStart"/>
      <w:r>
        <w:t>Landspitali</w:t>
      </w:r>
      <w:proofErr w:type="spellEnd"/>
      <w:r>
        <w:t xml:space="preserve"> University Hospital’s patient registry</w:t>
      </w:r>
      <w:ins w:id="44" w:author="andrea55" w:date="2018-11-10T14:26:00Z">
        <w:r w:rsidR="0077397B">
          <w:t>.</w:t>
        </w:r>
      </w:ins>
      <w:r>
        <w:t xml:space="preserve"> </w:t>
      </w:r>
      <w:del w:id="45" w:author="andrea55" w:date="2018-11-10T14:26:00Z">
        <w:r w:rsidDel="0077397B">
          <w:delText>and m</w:delText>
        </w:r>
      </w:del>
      <w:ins w:id="46" w:author="andrea55" w:date="2018-11-10T14:26:00Z">
        <w:r w:rsidR="0077397B">
          <w:t>M</w:t>
        </w:r>
      </w:ins>
      <w:r>
        <w:t xml:space="preserve">icrobiological data were extracted from a database maintained by the Department of Clinical Microbiology at </w:t>
      </w:r>
      <w:proofErr w:type="spellStart"/>
      <w:r>
        <w:t>Landspitali</w:t>
      </w:r>
      <w:proofErr w:type="spellEnd"/>
      <w:r>
        <w:t xml:space="preserve"> University Hospital.</w:t>
      </w:r>
    </w:p>
    <w:p w14:paraId="578599F8" w14:textId="77777777" w:rsidR="006219E0" w:rsidRDefault="009F1A6E" w:rsidP="0077397B">
      <w:pPr>
        <w:pStyle w:val="BodyText"/>
        <w:jc w:val="left"/>
      </w:pPr>
      <w:r>
        <w:t xml:space="preserve">Seven diagnostic groups were defined </w:t>
      </w:r>
      <w:del w:id="47" w:author="andrea55" w:date="2018-11-10T14:27:00Z">
        <w:r w:rsidDel="0077397B">
          <w:delText>for the</w:delText>
        </w:r>
      </w:del>
      <w:ins w:id="48" w:author="andrea55" w:date="2018-11-10T14:27:00Z">
        <w:r w:rsidR="0077397B">
          <w:t>in this</w:t>
        </w:r>
      </w:ins>
      <w:del w:id="49" w:author="andrea55" w:date="2018-11-10T14:27:00Z">
        <w:r w:rsidDel="0077397B">
          <w:delText xml:space="preserve"> present </w:delText>
        </w:r>
      </w:del>
      <w:ins w:id="50" w:author="andrea55" w:date="2018-11-10T14:27:00Z">
        <w:r w:rsidR="0077397B">
          <w:t xml:space="preserve"> </w:t>
        </w:r>
      </w:ins>
      <w:r>
        <w:t xml:space="preserve">paper. Five </w:t>
      </w:r>
      <w:ins w:id="51" w:author="andrea55" w:date="2018-11-10T14:27:00Z">
        <w:r w:rsidR="0077397B">
          <w:t xml:space="preserve">of these </w:t>
        </w:r>
      </w:ins>
      <w:r>
        <w:t xml:space="preserve">groups represent diseases commonly caused by </w:t>
      </w:r>
      <w:r>
        <w:rPr>
          <w:i/>
        </w:rPr>
        <w:t>Streptococcus pneumoniae</w:t>
      </w:r>
      <w:r>
        <w:t>; Invasive pneumococcal disease (IPD), meningitis, sepsis, pneumonia and otitis media. The remaining two groups, upper respiratory tract infections (URTI) and other lower respiratory tract infections (LRTI)</w:t>
      </w:r>
      <w:ins w:id="52" w:author="andrea55" w:date="2018-11-10T14:28:00Z">
        <w:r w:rsidR="0077397B">
          <w:t>,</w:t>
        </w:r>
      </w:ins>
      <w:r>
        <w:t xml:space="preserve"> were included as comparators. </w:t>
      </w:r>
      <w:del w:id="53" w:author="andrea55" w:date="2018-11-10T14:28:00Z">
        <w:r w:rsidDel="0077397B">
          <w:delText xml:space="preserve">A hospitalization </w:delText>
        </w:r>
      </w:del>
      <w:ins w:id="54" w:author="andrea55" w:date="2018-11-10T14:28:00Z">
        <w:r w:rsidR="0077397B">
          <w:t xml:space="preserve">Hospitalization </w:t>
        </w:r>
      </w:ins>
      <w:r>
        <w:t xml:space="preserve">was categorised </w:t>
      </w:r>
      <w:del w:id="55" w:author="andrea55" w:date="2018-11-10T14:29:00Z">
        <w:r w:rsidDel="0077397B">
          <w:delText xml:space="preserve">as </w:delText>
        </w:r>
      </w:del>
      <w:ins w:id="56" w:author="andrea55" w:date="2018-11-10T14:29:00Z">
        <w:r w:rsidR="0077397B">
          <w:t xml:space="preserve">in </w:t>
        </w:r>
      </w:ins>
      <w:r>
        <w:t>one of the paper’s diagnostic groups</w:t>
      </w:r>
      <w:del w:id="57" w:author="andrea55" w:date="2018-11-10T14:29:00Z">
        <w:r w:rsidDel="0077397B">
          <w:delText>,</w:delText>
        </w:r>
      </w:del>
      <w:r>
        <w:t xml:space="preserve"> if </w:t>
      </w:r>
      <w:del w:id="58" w:author="andrea55" w:date="2018-11-10T14:29:00Z">
        <w:r w:rsidDel="0077397B">
          <w:delText xml:space="preserve">a </w:delText>
        </w:r>
      </w:del>
      <w:ins w:id="59" w:author="andrea55" w:date="2018-11-10T14:29:00Z">
        <w:r w:rsidR="0077397B">
          <w:t xml:space="preserve">the </w:t>
        </w:r>
      </w:ins>
      <w:r>
        <w:t>relevant ICD-10 diagnostic code was recorded on the discharge chart, or if the admission was associated with microbiologically-confirmed IPD. Admissions with ICD-10 discharge diagnoses compatible with meningitis (G00) were grouped as meningitis</w:t>
      </w:r>
      <w:del w:id="60" w:author="andrea55" w:date="2018-11-10T14:30:00Z">
        <w:r w:rsidDel="0077397B">
          <w:delText xml:space="preserve">, </w:delText>
        </w:r>
      </w:del>
      <w:ins w:id="61" w:author="andrea55" w:date="2018-11-10T14:30:00Z">
        <w:r w:rsidR="0077397B">
          <w:t xml:space="preserve">. Those with </w:t>
        </w:r>
      </w:ins>
      <w:del w:id="62" w:author="andrea55" w:date="2018-11-10T14:31:00Z">
        <w:r w:rsidDel="0077397B">
          <w:delText>(</w:delText>
        </w:r>
      </w:del>
      <w:r>
        <w:t>A40 and A41</w:t>
      </w:r>
      <w:del w:id="63" w:author="andrea55" w:date="2018-11-10T14:31:00Z">
        <w:r w:rsidDel="0077397B">
          <w:delText>)</w:delText>
        </w:r>
      </w:del>
      <w:r>
        <w:t xml:space="preserve"> </w:t>
      </w:r>
      <w:ins w:id="64" w:author="andrea55" w:date="2018-11-10T14:31:00Z">
        <w:r w:rsidR="0077397B">
          <w:t xml:space="preserve">diagnoses </w:t>
        </w:r>
      </w:ins>
      <w:r>
        <w:t xml:space="preserve">were grouped as sepsis, </w:t>
      </w:r>
      <w:del w:id="65" w:author="andrea55" w:date="2018-11-10T14:31:00Z">
        <w:r w:rsidDel="0077397B">
          <w:delText>(</w:delText>
        </w:r>
      </w:del>
      <w:ins w:id="66" w:author="andrea55" w:date="2018-11-10T14:31:00Z">
        <w:r w:rsidR="0077397B">
          <w:t xml:space="preserve">with </w:t>
        </w:r>
      </w:ins>
      <w:r>
        <w:t>J09-J18</w:t>
      </w:r>
      <w:ins w:id="67" w:author="andrea55" w:date="2018-11-10T14:31:00Z">
        <w:r w:rsidR="0077397B">
          <w:t>,</w:t>
        </w:r>
      </w:ins>
      <w:del w:id="68" w:author="andrea55" w:date="2018-11-10T14:31:00Z">
        <w:r w:rsidDel="0077397B">
          <w:delText>)</w:delText>
        </w:r>
      </w:del>
      <w:r>
        <w:t xml:space="preserve"> as pneumonia, </w:t>
      </w:r>
      <w:del w:id="69" w:author="andrea55" w:date="2018-11-10T14:32:00Z">
        <w:r w:rsidDel="0077397B">
          <w:delText>(</w:delText>
        </w:r>
      </w:del>
      <w:r>
        <w:t>J20-J22</w:t>
      </w:r>
      <w:del w:id="70" w:author="andrea55" w:date="2018-11-10T14:32:00Z">
        <w:r w:rsidDel="0077397B">
          <w:delText>)</w:delText>
        </w:r>
      </w:del>
      <w:r>
        <w:t xml:space="preserve"> as LRTI, </w:t>
      </w:r>
      <w:del w:id="71" w:author="andrea55" w:date="2018-11-10T14:34:00Z">
        <w:r w:rsidDel="0077397B">
          <w:delText>(</w:delText>
        </w:r>
      </w:del>
      <w:r>
        <w:t>H65, H66, H70 and H72</w:t>
      </w:r>
      <w:del w:id="72" w:author="andrea55" w:date="2018-11-10T14:34:00Z">
        <w:r w:rsidDel="0077397B">
          <w:delText>)</w:delText>
        </w:r>
      </w:del>
      <w:r>
        <w:t xml:space="preserve"> as OM</w:t>
      </w:r>
      <w:ins w:id="73" w:author="andrea55" w:date="2018-11-10T14:33:00Z">
        <w:r w:rsidR="0077397B">
          <w:t>,</w:t>
        </w:r>
      </w:ins>
      <w:r>
        <w:t xml:space="preserve"> and </w:t>
      </w:r>
      <w:del w:id="74" w:author="andrea55" w:date="2018-11-10T14:34:00Z">
        <w:r w:rsidDel="0077397B">
          <w:delText>(</w:delText>
        </w:r>
      </w:del>
      <w:r>
        <w:t>J01-J06</w:t>
      </w:r>
      <w:del w:id="75" w:author="andrea55" w:date="2018-11-10T14:34:00Z">
        <w:r w:rsidDel="0077397B">
          <w:delText>)</w:delText>
        </w:r>
      </w:del>
      <w:r>
        <w:t xml:space="preserve"> as </w:t>
      </w:r>
      <w:r>
        <w:lastRenderedPageBreak/>
        <w:t xml:space="preserve">URTI (Table 1). A hospitalization </w:t>
      </w:r>
      <w:proofErr w:type="gramStart"/>
      <w:r>
        <w:t>was considered to be</w:t>
      </w:r>
      <w:proofErr w:type="gramEnd"/>
      <w:r>
        <w:t xml:space="preserve"> due to IPD</w:t>
      </w:r>
      <w:del w:id="76" w:author="andrea55" w:date="2018-11-10T14:34:00Z">
        <w:r w:rsidDel="0077397B">
          <w:delText>,</w:delText>
        </w:r>
      </w:del>
      <w:r>
        <w:t xml:space="preserve"> if associated with culture or PCR confirmed </w:t>
      </w:r>
      <w:r>
        <w:rPr>
          <w:i/>
        </w:rPr>
        <w:t>Streptococcus pneumoniae</w:t>
      </w:r>
      <w:r>
        <w:t xml:space="preserve"> sampled from joint fluid, bone, cerebrospinal fluid or blood, regardless of ICD-10 discharge diagnosis.</w:t>
      </w:r>
    </w:p>
    <w:p w14:paraId="3B70A539" w14:textId="77777777" w:rsidR="006219E0" w:rsidRDefault="009F1A6E" w:rsidP="0077397B">
      <w:pPr>
        <w:pStyle w:val="SourceCode"/>
        <w:jc w:val="left"/>
      </w:pPr>
      <w:commentRangeStart w:id="77"/>
      <w:proofErr w:type="spellStart"/>
      <w:r>
        <w:rPr>
          <w:rStyle w:val="KeywordTok"/>
        </w:rPr>
        <w:t>kable</w:t>
      </w:r>
      <w:commentRangeEnd w:id="77"/>
      <w:proofErr w:type="spellEnd"/>
      <w:r w:rsidR="00350DFF">
        <w:rPr>
          <w:rStyle w:val="CommentReference"/>
        </w:rPr>
        <w:commentReference w:id="77"/>
      </w:r>
      <w:r>
        <w:rPr>
          <w:rStyle w:val="NormalTok"/>
        </w:rPr>
        <w:t>(</w:t>
      </w:r>
      <w:r>
        <w:br/>
      </w:r>
      <w:r>
        <w:rPr>
          <w:rStyle w:val="NormalTok"/>
        </w:rPr>
        <w:t xml:space="preserve">    </w:t>
      </w:r>
      <w:r>
        <w:rPr>
          <w:rStyle w:val="DataTypeTok"/>
        </w:rPr>
        <w:t>x =</w:t>
      </w:r>
      <w:r>
        <w:rPr>
          <w:rStyle w:val="NormalTok"/>
        </w:rPr>
        <w:t xml:space="preserve"> </w:t>
      </w:r>
      <w:proofErr w:type="spellStart"/>
      <w:r>
        <w:rPr>
          <w:rStyle w:val="KeywordTok"/>
        </w:rPr>
        <w:t>data.frame</w:t>
      </w:r>
      <w:proofErr w:type="spellEnd"/>
      <w:r>
        <w:rPr>
          <w:rStyle w:val="NormalTok"/>
        </w:rPr>
        <w:t>(</w:t>
      </w:r>
      <w:r>
        <w:br/>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 xml:space="preserve">    </w:t>
      </w:r>
      <w:proofErr w:type="spellStart"/>
      <w:r>
        <w:rPr>
          <w:rStyle w:val="DataTypeTok"/>
        </w:rPr>
        <w:t>diagnostic.group</w:t>
      </w:r>
      <w:proofErr w:type="spellEnd"/>
      <w:r>
        <w:rPr>
          <w:rStyle w:val="DataTypeTok"/>
        </w:rPr>
        <w:t xml:space="preserve"> =</w:t>
      </w:r>
      <w:r>
        <w:rPr>
          <w:rStyle w:val="NormalTok"/>
        </w:rPr>
        <w:t xml:space="preserve"> </w:t>
      </w:r>
      <w:r>
        <w:rPr>
          <w:rStyle w:val="KeywordTok"/>
        </w:rPr>
        <w:t>c</w:t>
      </w:r>
      <w:r>
        <w:rPr>
          <w:rStyle w:val="NormalTok"/>
        </w:rPr>
        <w:t>(</w:t>
      </w:r>
      <w:r>
        <w:br/>
      </w:r>
      <w:r>
        <w:rPr>
          <w:rStyle w:val="NormalTok"/>
        </w:rPr>
        <w:t xml:space="preserve">    </w:t>
      </w:r>
      <w:r>
        <w:rPr>
          <w:rStyle w:val="StringTok"/>
        </w:rPr>
        <w:t>"Meningitis"</w:t>
      </w:r>
      <w:r>
        <w:rPr>
          <w:rStyle w:val="NormalTok"/>
        </w:rPr>
        <w:t>,</w:t>
      </w:r>
      <w:r>
        <w:br/>
      </w:r>
      <w:r>
        <w:rPr>
          <w:rStyle w:val="NormalTok"/>
        </w:rPr>
        <w:t xml:space="preserve">    </w:t>
      </w:r>
      <w:r>
        <w:rPr>
          <w:rStyle w:val="StringTok"/>
        </w:rPr>
        <w:t>"Sepsis"</w:t>
      </w:r>
      <w:r>
        <w:rPr>
          <w:rStyle w:val="NormalTok"/>
        </w:rPr>
        <w:t>,</w:t>
      </w:r>
      <w:r>
        <w:br/>
      </w:r>
      <w:r>
        <w:rPr>
          <w:rStyle w:val="NormalTok"/>
        </w:rPr>
        <w:t xml:space="preserve">    </w:t>
      </w:r>
      <w:r>
        <w:rPr>
          <w:rStyle w:val="StringTok"/>
        </w:rPr>
        <w:t>"Pneumonia"</w:t>
      </w:r>
      <w:r>
        <w:rPr>
          <w:rStyle w:val="NormalTok"/>
        </w:rPr>
        <w:t>,</w:t>
      </w:r>
      <w:r>
        <w:br/>
      </w:r>
      <w:r>
        <w:rPr>
          <w:rStyle w:val="NormalTok"/>
        </w:rPr>
        <w:t xml:space="preserve">    </w:t>
      </w:r>
      <w:r>
        <w:rPr>
          <w:rStyle w:val="StringTok"/>
        </w:rPr>
        <w:t>"Otitis media and complications"</w:t>
      </w:r>
      <w:r>
        <w:rPr>
          <w:rStyle w:val="NormalTok"/>
        </w:rPr>
        <w:t>,</w:t>
      </w:r>
      <w:r>
        <w:br/>
      </w:r>
      <w:r>
        <w:rPr>
          <w:rStyle w:val="NormalTok"/>
        </w:rPr>
        <w:t xml:space="preserve">    </w:t>
      </w:r>
      <w:r>
        <w:rPr>
          <w:rStyle w:val="StringTok"/>
        </w:rPr>
        <w:t>"Acute upper respiratory tract infections"</w:t>
      </w:r>
      <w:r>
        <w:rPr>
          <w:rStyle w:val="NormalTok"/>
        </w:rPr>
        <w:t>,</w:t>
      </w:r>
      <w:r>
        <w:br/>
      </w:r>
      <w:r>
        <w:rPr>
          <w:rStyle w:val="NormalTok"/>
        </w:rPr>
        <w:t xml:space="preserve">    </w:t>
      </w:r>
      <w:r>
        <w:rPr>
          <w:rStyle w:val="StringTok"/>
        </w:rPr>
        <w:t>"Acute lower respiratory tract infections"</w:t>
      </w:r>
      <w:r>
        <w:rPr>
          <w:rStyle w:val="NormalTok"/>
        </w:rPr>
        <w:t>,</w:t>
      </w:r>
      <w:r>
        <w:br/>
      </w:r>
      <w:r>
        <w:rPr>
          <w:rStyle w:val="NormalTok"/>
        </w:rPr>
        <w:t xml:space="preserve">    </w:t>
      </w:r>
      <w:r>
        <w:rPr>
          <w:rStyle w:val="StringTok"/>
        </w:rPr>
        <w:t>"Invasive pneumococcal disease"</w:t>
      </w:r>
      <w:r>
        <w:br/>
      </w:r>
      <w:r>
        <w:rPr>
          <w:rStyle w:val="NormalTok"/>
        </w:rPr>
        <w:t xml:space="preserve">    ),</w:t>
      </w:r>
      <w:r>
        <w:br/>
      </w:r>
      <w:r>
        <w:rPr>
          <w:rStyle w:val="NormalTok"/>
        </w:rPr>
        <w:t xml:space="preserve">    </w:t>
      </w:r>
      <w:r>
        <w:rPr>
          <w:rStyle w:val="DataTypeTok"/>
        </w:rPr>
        <w:t>abbreviation =</w:t>
      </w:r>
      <w:r>
        <w:rPr>
          <w:rStyle w:val="NormalTok"/>
        </w:rPr>
        <w:t xml:space="preserve"> </w:t>
      </w:r>
      <w:r>
        <w:rPr>
          <w:rStyle w:val="KeywordTok"/>
        </w:rPr>
        <w:t>c</w:t>
      </w:r>
      <w:r>
        <w:rPr>
          <w:rStyle w:val="NormalTok"/>
        </w:rPr>
        <w:t>(</w:t>
      </w:r>
      <w:r>
        <w:rPr>
          <w:rStyle w:val="StringTok"/>
        </w:rPr>
        <w:t>"-"</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"OM"</w:t>
      </w:r>
      <w:r>
        <w:rPr>
          <w:rStyle w:val="NormalTok"/>
        </w:rPr>
        <w:t>,</w:t>
      </w:r>
      <w:r>
        <w:br/>
      </w:r>
      <w:r>
        <w:rPr>
          <w:rStyle w:val="NormalTok"/>
        </w:rPr>
        <w:t xml:space="preserve">    </w:t>
      </w:r>
      <w:r>
        <w:rPr>
          <w:rStyle w:val="StringTok"/>
        </w:rPr>
        <w:t>"URTI"</w:t>
      </w:r>
      <w:r>
        <w:rPr>
          <w:rStyle w:val="NormalTok"/>
        </w:rPr>
        <w:t>,</w:t>
      </w:r>
      <w:r>
        <w:br/>
      </w:r>
      <w:r>
        <w:rPr>
          <w:rStyle w:val="NormalTok"/>
        </w:rPr>
        <w:t xml:space="preserve">    </w:t>
      </w:r>
      <w:r>
        <w:rPr>
          <w:rStyle w:val="StringTok"/>
        </w:rPr>
        <w:t>"LRTI"</w:t>
      </w:r>
      <w:r>
        <w:rPr>
          <w:rStyle w:val="NormalTok"/>
        </w:rPr>
        <w:t>,</w:t>
      </w:r>
      <w:r>
        <w:br/>
      </w:r>
      <w:r>
        <w:rPr>
          <w:rStyle w:val="NormalTok"/>
        </w:rPr>
        <w:t xml:space="preserve">    </w:t>
      </w:r>
      <w:r>
        <w:rPr>
          <w:rStyle w:val="StringTok"/>
        </w:rPr>
        <w:t>"IPD"</w:t>
      </w:r>
      <w:r>
        <w:rPr>
          <w:rStyle w:val="NormalTok"/>
        </w:rPr>
        <w:t>),</w:t>
      </w:r>
      <w:r>
        <w:br/>
      </w:r>
      <w:r>
        <w:rPr>
          <w:rStyle w:val="NormalTok"/>
        </w:rPr>
        <w:t xml:space="preserve">    </w:t>
      </w:r>
      <w:r>
        <w:rPr>
          <w:rStyle w:val="DataTypeTok"/>
        </w:rPr>
        <w:t>definition =</w:t>
      </w:r>
      <w:r>
        <w:rPr>
          <w:rStyle w:val="NormalTok"/>
        </w:rPr>
        <w:t xml:space="preserve"> </w:t>
      </w:r>
      <w:r>
        <w:rPr>
          <w:rStyle w:val="KeywordTok"/>
        </w:rPr>
        <w:t>c</w:t>
      </w:r>
      <w:r>
        <w:rPr>
          <w:rStyle w:val="NormalTok"/>
        </w:rPr>
        <w:t>(</w:t>
      </w:r>
      <w:r>
        <w:br/>
      </w:r>
      <w:r>
        <w:rPr>
          <w:rStyle w:val="NormalTok"/>
        </w:rPr>
        <w:t xml:space="preserve">    </w:t>
      </w:r>
      <w:r>
        <w:rPr>
          <w:rStyle w:val="StringTok"/>
        </w:rPr>
        <w:t>"ICD-10 discharge diagnosis of G00"</w:t>
      </w:r>
      <w:r>
        <w:rPr>
          <w:rStyle w:val="NormalTok"/>
        </w:rPr>
        <w:t>,</w:t>
      </w:r>
      <w:r>
        <w:br/>
      </w:r>
      <w:r>
        <w:rPr>
          <w:rStyle w:val="NormalTok"/>
        </w:rPr>
        <w:t xml:space="preserve">    </w:t>
      </w:r>
      <w:r>
        <w:rPr>
          <w:rStyle w:val="StringTok"/>
        </w:rPr>
        <w:t>"ICD-10 discharge diagnosis of A41 or A42"</w:t>
      </w:r>
      <w:r>
        <w:rPr>
          <w:rStyle w:val="NormalTok"/>
        </w:rPr>
        <w:t>,</w:t>
      </w:r>
      <w:r>
        <w:br/>
      </w:r>
      <w:r>
        <w:rPr>
          <w:rStyle w:val="NormalTok"/>
        </w:rPr>
        <w:t xml:space="preserve">    </w:t>
      </w:r>
      <w:r>
        <w:rPr>
          <w:rStyle w:val="StringTok"/>
        </w:rPr>
        <w:t>"ICD-10 discharge diagnosis of J09-J18"</w:t>
      </w:r>
      <w:r>
        <w:rPr>
          <w:rStyle w:val="NormalTok"/>
        </w:rPr>
        <w:t>,</w:t>
      </w:r>
      <w:r>
        <w:br/>
      </w:r>
      <w:r>
        <w:rPr>
          <w:rStyle w:val="NormalTok"/>
        </w:rPr>
        <w:t xml:space="preserve">    </w:t>
      </w:r>
      <w:r>
        <w:rPr>
          <w:rStyle w:val="StringTok"/>
        </w:rPr>
        <w:t>"ICD-10 discharge diagnosis of H65, H66, H70 or H72"</w:t>
      </w:r>
      <w:r>
        <w:rPr>
          <w:rStyle w:val="NormalTok"/>
        </w:rPr>
        <w:t>,</w:t>
      </w:r>
      <w:r>
        <w:br/>
      </w:r>
      <w:r>
        <w:rPr>
          <w:rStyle w:val="NormalTok"/>
        </w:rPr>
        <w:t xml:space="preserve">    </w:t>
      </w:r>
      <w:r>
        <w:rPr>
          <w:rStyle w:val="StringTok"/>
        </w:rPr>
        <w:t>"ICD-10 discharge diagnosis of J00-J06"</w:t>
      </w:r>
      <w:r>
        <w:rPr>
          <w:rStyle w:val="NormalTok"/>
        </w:rPr>
        <w:t>,</w:t>
      </w:r>
      <w:r>
        <w:br/>
      </w:r>
      <w:r>
        <w:rPr>
          <w:rStyle w:val="NormalTok"/>
        </w:rPr>
        <w:t xml:space="preserve">    </w:t>
      </w:r>
      <w:r>
        <w:rPr>
          <w:rStyle w:val="StringTok"/>
        </w:rPr>
        <w:t>"ICD-10 discharge diagnosis of J20-J22"</w:t>
      </w:r>
      <w:r>
        <w:rPr>
          <w:rStyle w:val="NormalTok"/>
        </w:rPr>
        <w:t>,</w:t>
      </w:r>
      <w:r>
        <w:br/>
      </w:r>
      <w:r>
        <w:rPr>
          <w:rStyle w:val="NormalTok"/>
        </w:rPr>
        <w:t xml:space="preserve">    </w:t>
      </w:r>
      <w:r>
        <w:rPr>
          <w:rStyle w:val="StringTok"/>
        </w:rPr>
        <w:t>"Microbiologically confirmed pneumococcal infection from normally sterile site, regardless of ICD-10 diagnosis"</w:t>
      </w:r>
      <w:r>
        <w:br/>
      </w:r>
      <w:r>
        <w:rPr>
          <w:rStyle w:val="NormalTok"/>
        </w:rPr>
        <w:t xml:space="preserve">    )</w:t>
      </w:r>
      <w:r>
        <w:br/>
      </w:r>
      <w:r>
        <w:rPr>
          <w:rStyle w:val="NormalTok"/>
        </w:rPr>
        <w:t xml:space="preserve">    ),</w:t>
      </w:r>
      <w:r>
        <w:br/>
      </w:r>
      <w:r>
        <w:rPr>
          <w:rStyle w:val="NormalTok"/>
        </w:rPr>
        <w:t xml:space="preserve">    </w:t>
      </w:r>
      <w:proofErr w:type="spellStart"/>
      <w:r>
        <w:rPr>
          <w:rStyle w:val="DataTypeTok"/>
        </w:rPr>
        <w:t>col.names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"Diagnostic group"</w:t>
      </w:r>
      <w:r>
        <w:rPr>
          <w:rStyle w:val="NormalTok"/>
        </w:rPr>
        <w:t xml:space="preserve">, </w:t>
      </w:r>
      <w:r>
        <w:rPr>
          <w:rStyle w:val="StringTok"/>
        </w:rPr>
        <w:t>"Abbreviation"</w:t>
      </w:r>
      <w:r>
        <w:rPr>
          <w:rStyle w:val="NormalTok"/>
        </w:rPr>
        <w:t xml:space="preserve">, </w:t>
      </w:r>
      <w:r>
        <w:rPr>
          <w:rStyle w:val="StringTok"/>
        </w:rPr>
        <w:t>"Definition"</w:t>
      </w:r>
      <w:r>
        <w:rPr>
          <w:rStyle w:val="NormalTok"/>
        </w:rPr>
        <w:t>),</w:t>
      </w:r>
      <w:r>
        <w:br/>
      </w:r>
      <w:r>
        <w:rPr>
          <w:rStyle w:val="NormalTok"/>
        </w:rPr>
        <w:t xml:space="preserve">    </w:t>
      </w:r>
      <w:r>
        <w:rPr>
          <w:rStyle w:val="DataTypeTok"/>
        </w:rPr>
        <w:t>caption =</w:t>
      </w:r>
      <w:r>
        <w:rPr>
          <w:rStyle w:val="NormalTok"/>
        </w:rPr>
        <w:t xml:space="preserve"> </w:t>
      </w:r>
      <w:r>
        <w:rPr>
          <w:rStyle w:val="StringTok"/>
        </w:rPr>
        <w:t>"Definitions of the paper's diagnostic groups"</w:t>
      </w:r>
      <w:r>
        <w:br/>
      </w:r>
      <w:r>
        <w:rPr>
          <w:rStyle w:val="NormalTok"/>
        </w:rPr>
        <w:t xml:space="preserve">    )</w:t>
      </w:r>
    </w:p>
    <w:p w14:paraId="6B7F4549" w14:textId="77777777" w:rsidR="006219E0" w:rsidRDefault="009F1A6E" w:rsidP="0077397B">
      <w:pPr>
        <w:jc w:val="left"/>
      </w:pPr>
      <w:r>
        <w:t>Table 1 Definitions of the paper’s diagnostic groups</w:t>
      </w:r>
    </w:p>
    <w:tbl>
      <w:tblPr>
        <w:tblW w:w="5418" w:type="pct"/>
        <w:tblLook w:val="04A0" w:firstRow="1" w:lastRow="0" w:firstColumn="1" w:lastColumn="0" w:noHBand="0" w:noVBand="1"/>
        <w:tblPrChange w:id="78" w:author="andrea55" w:date="2018-11-10T14:36:00Z">
          <w:tblPr>
            <w:tblW w:w="0" w:type="pct"/>
            <w:tblLook w:val="04A0" w:firstRow="1" w:lastRow="0" w:firstColumn="1" w:lastColumn="0" w:noHBand="0" w:noVBand="1"/>
          </w:tblPr>
        </w:tblPrChange>
      </w:tblPr>
      <w:tblGrid>
        <w:gridCol w:w="2037"/>
        <w:gridCol w:w="1328"/>
        <w:gridCol w:w="4304"/>
        <w:tblGridChange w:id="79">
          <w:tblGrid>
            <w:gridCol w:w="2037"/>
            <w:gridCol w:w="1328"/>
            <w:gridCol w:w="3712"/>
          </w:tblGrid>
        </w:tblGridChange>
      </w:tblGrid>
      <w:tr w:rsidR="006219E0" w14:paraId="062454D1" w14:textId="77777777" w:rsidTr="00350DFF">
        <w:tc>
          <w:tcPr>
            <w:tcW w:w="0" w:type="auto"/>
            <w:tcBorders>
              <w:bottom w:val="single" w:sz="0" w:space="0" w:color="auto"/>
            </w:tcBorders>
            <w:vAlign w:val="bottom"/>
            <w:tcPrChange w:id="80" w:author="andrea55" w:date="2018-11-10T14:36:00Z">
              <w:tcPr>
                <w:tcW w:w="0" w:type="auto"/>
                <w:tcBorders>
                  <w:bottom w:val="single" w:sz="0" w:space="0" w:color="auto"/>
                </w:tcBorders>
                <w:vAlign w:val="bottom"/>
              </w:tcPr>
            </w:tcPrChange>
          </w:tcPr>
          <w:p w14:paraId="0C91E999" w14:textId="77777777" w:rsidR="006219E0" w:rsidRDefault="009F1A6E" w:rsidP="0077397B">
            <w:pPr>
              <w:jc w:val="left"/>
            </w:pPr>
            <w:r>
              <w:lastRenderedPageBreak/>
              <w:t>Diagnostic group</w:t>
            </w:r>
          </w:p>
        </w:tc>
        <w:tc>
          <w:tcPr>
            <w:tcW w:w="0" w:type="auto"/>
            <w:tcBorders>
              <w:bottom w:val="single" w:sz="0" w:space="0" w:color="auto"/>
            </w:tcBorders>
            <w:vAlign w:val="bottom"/>
            <w:tcPrChange w:id="81" w:author="andrea55" w:date="2018-11-10T14:36:00Z">
              <w:tcPr>
                <w:tcW w:w="0" w:type="auto"/>
                <w:tcBorders>
                  <w:bottom w:val="single" w:sz="0" w:space="0" w:color="auto"/>
                </w:tcBorders>
                <w:vAlign w:val="bottom"/>
              </w:tcPr>
            </w:tcPrChange>
          </w:tcPr>
          <w:p w14:paraId="54BB5199" w14:textId="77777777" w:rsidR="006219E0" w:rsidRDefault="009F1A6E" w:rsidP="0077397B">
            <w:pPr>
              <w:jc w:val="left"/>
            </w:pPr>
            <w:r>
              <w:t>Abbreviation</w:t>
            </w:r>
          </w:p>
        </w:tc>
        <w:tc>
          <w:tcPr>
            <w:tcW w:w="2806" w:type="pct"/>
            <w:tcBorders>
              <w:bottom w:val="single" w:sz="0" w:space="0" w:color="auto"/>
            </w:tcBorders>
            <w:vAlign w:val="bottom"/>
            <w:tcPrChange w:id="82" w:author="andrea55" w:date="2018-11-10T14:36:00Z">
              <w:tcPr>
                <w:tcW w:w="0" w:type="auto"/>
                <w:tcBorders>
                  <w:bottom w:val="single" w:sz="0" w:space="0" w:color="auto"/>
                </w:tcBorders>
                <w:vAlign w:val="bottom"/>
              </w:tcPr>
            </w:tcPrChange>
          </w:tcPr>
          <w:p w14:paraId="31362B35" w14:textId="77777777" w:rsidR="006219E0" w:rsidRDefault="009F1A6E" w:rsidP="0077397B">
            <w:pPr>
              <w:jc w:val="left"/>
            </w:pPr>
            <w:r>
              <w:t>Definition</w:t>
            </w:r>
          </w:p>
        </w:tc>
      </w:tr>
      <w:tr w:rsidR="006219E0" w14:paraId="7F4FA77E" w14:textId="77777777" w:rsidTr="00350DFF">
        <w:tc>
          <w:tcPr>
            <w:tcW w:w="0" w:type="auto"/>
            <w:tcPrChange w:id="83" w:author="andrea55" w:date="2018-11-10T14:36:00Z">
              <w:tcPr>
                <w:tcW w:w="0" w:type="auto"/>
              </w:tcPr>
            </w:tcPrChange>
          </w:tcPr>
          <w:p w14:paraId="3AD6911F" w14:textId="77777777" w:rsidR="006219E0" w:rsidRDefault="009F1A6E" w:rsidP="0077397B">
            <w:pPr>
              <w:jc w:val="left"/>
            </w:pPr>
            <w:r>
              <w:t>Meningitis</w:t>
            </w:r>
          </w:p>
        </w:tc>
        <w:tc>
          <w:tcPr>
            <w:tcW w:w="0" w:type="auto"/>
            <w:tcPrChange w:id="84" w:author="andrea55" w:date="2018-11-10T14:36:00Z">
              <w:tcPr>
                <w:tcW w:w="0" w:type="auto"/>
              </w:tcPr>
            </w:tcPrChange>
          </w:tcPr>
          <w:p w14:paraId="548A18C5" w14:textId="77777777" w:rsidR="006219E0" w:rsidRDefault="009F1A6E" w:rsidP="0077397B">
            <w:pPr>
              <w:jc w:val="left"/>
            </w:pPr>
            <w:r>
              <w:t>-</w:t>
            </w:r>
          </w:p>
        </w:tc>
        <w:tc>
          <w:tcPr>
            <w:tcW w:w="2806" w:type="pct"/>
            <w:tcPrChange w:id="85" w:author="andrea55" w:date="2018-11-10T14:36:00Z">
              <w:tcPr>
                <w:tcW w:w="0" w:type="auto"/>
              </w:tcPr>
            </w:tcPrChange>
          </w:tcPr>
          <w:p w14:paraId="50E5147C" w14:textId="77777777" w:rsidR="006219E0" w:rsidRDefault="009F1A6E" w:rsidP="0077397B">
            <w:pPr>
              <w:jc w:val="left"/>
            </w:pPr>
            <w:r>
              <w:t>ICD-10 discharge diagnosis of G00</w:t>
            </w:r>
          </w:p>
        </w:tc>
      </w:tr>
      <w:tr w:rsidR="006219E0" w14:paraId="244BA2B8" w14:textId="77777777" w:rsidTr="00350DFF">
        <w:tc>
          <w:tcPr>
            <w:tcW w:w="0" w:type="auto"/>
            <w:tcPrChange w:id="86" w:author="andrea55" w:date="2018-11-10T14:36:00Z">
              <w:tcPr>
                <w:tcW w:w="0" w:type="auto"/>
              </w:tcPr>
            </w:tcPrChange>
          </w:tcPr>
          <w:p w14:paraId="2DD993CC" w14:textId="77777777" w:rsidR="006219E0" w:rsidRDefault="009F1A6E" w:rsidP="0077397B">
            <w:pPr>
              <w:jc w:val="left"/>
            </w:pPr>
            <w:r>
              <w:t>Sepsis</w:t>
            </w:r>
          </w:p>
        </w:tc>
        <w:tc>
          <w:tcPr>
            <w:tcW w:w="0" w:type="auto"/>
            <w:tcPrChange w:id="87" w:author="andrea55" w:date="2018-11-10T14:36:00Z">
              <w:tcPr>
                <w:tcW w:w="0" w:type="auto"/>
              </w:tcPr>
            </w:tcPrChange>
          </w:tcPr>
          <w:p w14:paraId="0F07B8E0" w14:textId="77777777" w:rsidR="006219E0" w:rsidRDefault="009F1A6E" w:rsidP="0077397B">
            <w:pPr>
              <w:jc w:val="left"/>
            </w:pPr>
            <w:r>
              <w:t>-</w:t>
            </w:r>
          </w:p>
        </w:tc>
        <w:tc>
          <w:tcPr>
            <w:tcW w:w="2806" w:type="pct"/>
            <w:tcPrChange w:id="88" w:author="andrea55" w:date="2018-11-10T14:36:00Z">
              <w:tcPr>
                <w:tcW w:w="0" w:type="auto"/>
              </w:tcPr>
            </w:tcPrChange>
          </w:tcPr>
          <w:p w14:paraId="364C32F5" w14:textId="77777777" w:rsidR="006219E0" w:rsidRDefault="009F1A6E" w:rsidP="0077397B">
            <w:pPr>
              <w:jc w:val="left"/>
            </w:pPr>
            <w:r>
              <w:t>ICD-10 discharge diagnosis of A41 or A42</w:t>
            </w:r>
          </w:p>
        </w:tc>
      </w:tr>
      <w:tr w:rsidR="006219E0" w14:paraId="6B05DC39" w14:textId="77777777" w:rsidTr="00350DFF">
        <w:tc>
          <w:tcPr>
            <w:tcW w:w="0" w:type="auto"/>
            <w:tcPrChange w:id="89" w:author="andrea55" w:date="2018-11-10T14:36:00Z">
              <w:tcPr>
                <w:tcW w:w="0" w:type="auto"/>
              </w:tcPr>
            </w:tcPrChange>
          </w:tcPr>
          <w:p w14:paraId="04AE2BCA" w14:textId="77777777" w:rsidR="006219E0" w:rsidRDefault="009F1A6E" w:rsidP="0077397B">
            <w:pPr>
              <w:jc w:val="left"/>
            </w:pPr>
            <w:r>
              <w:t>Pneumonia</w:t>
            </w:r>
          </w:p>
        </w:tc>
        <w:tc>
          <w:tcPr>
            <w:tcW w:w="0" w:type="auto"/>
            <w:tcPrChange w:id="90" w:author="andrea55" w:date="2018-11-10T14:36:00Z">
              <w:tcPr>
                <w:tcW w:w="0" w:type="auto"/>
              </w:tcPr>
            </w:tcPrChange>
          </w:tcPr>
          <w:p w14:paraId="28D287AD" w14:textId="77777777" w:rsidR="006219E0" w:rsidRDefault="009F1A6E" w:rsidP="0077397B">
            <w:pPr>
              <w:jc w:val="left"/>
            </w:pPr>
            <w:r>
              <w:t>-</w:t>
            </w:r>
          </w:p>
        </w:tc>
        <w:tc>
          <w:tcPr>
            <w:tcW w:w="2806" w:type="pct"/>
            <w:tcPrChange w:id="91" w:author="andrea55" w:date="2018-11-10T14:36:00Z">
              <w:tcPr>
                <w:tcW w:w="0" w:type="auto"/>
              </w:tcPr>
            </w:tcPrChange>
          </w:tcPr>
          <w:p w14:paraId="2FABC088" w14:textId="77777777" w:rsidR="006219E0" w:rsidRDefault="009F1A6E" w:rsidP="0077397B">
            <w:pPr>
              <w:jc w:val="left"/>
            </w:pPr>
            <w:r>
              <w:t>ICD-10 discharge diagnosis of J09-J18</w:t>
            </w:r>
          </w:p>
        </w:tc>
      </w:tr>
      <w:tr w:rsidR="006219E0" w14:paraId="1F907B5F" w14:textId="77777777" w:rsidTr="00350DFF">
        <w:tc>
          <w:tcPr>
            <w:tcW w:w="0" w:type="auto"/>
            <w:tcPrChange w:id="92" w:author="andrea55" w:date="2018-11-10T14:36:00Z">
              <w:tcPr>
                <w:tcW w:w="0" w:type="auto"/>
              </w:tcPr>
            </w:tcPrChange>
          </w:tcPr>
          <w:p w14:paraId="5ADE6719" w14:textId="77777777" w:rsidR="006219E0" w:rsidRDefault="009F1A6E" w:rsidP="0077397B">
            <w:pPr>
              <w:jc w:val="left"/>
            </w:pPr>
            <w:r>
              <w:t>Otitis media and complications</w:t>
            </w:r>
          </w:p>
        </w:tc>
        <w:tc>
          <w:tcPr>
            <w:tcW w:w="0" w:type="auto"/>
            <w:tcPrChange w:id="93" w:author="andrea55" w:date="2018-11-10T14:36:00Z">
              <w:tcPr>
                <w:tcW w:w="0" w:type="auto"/>
              </w:tcPr>
            </w:tcPrChange>
          </w:tcPr>
          <w:p w14:paraId="2126159B" w14:textId="77777777" w:rsidR="006219E0" w:rsidRDefault="009F1A6E" w:rsidP="0077397B">
            <w:pPr>
              <w:jc w:val="left"/>
            </w:pPr>
            <w:r>
              <w:t>OM</w:t>
            </w:r>
          </w:p>
        </w:tc>
        <w:tc>
          <w:tcPr>
            <w:tcW w:w="2806" w:type="pct"/>
            <w:tcPrChange w:id="94" w:author="andrea55" w:date="2018-11-10T14:36:00Z">
              <w:tcPr>
                <w:tcW w:w="0" w:type="auto"/>
              </w:tcPr>
            </w:tcPrChange>
          </w:tcPr>
          <w:p w14:paraId="4D17A7E3" w14:textId="77777777" w:rsidR="006219E0" w:rsidRDefault="009F1A6E" w:rsidP="0077397B">
            <w:pPr>
              <w:jc w:val="left"/>
            </w:pPr>
            <w:r>
              <w:t>ICD-10 discharge diagnosis of H65, H66, H70 or H72</w:t>
            </w:r>
          </w:p>
        </w:tc>
      </w:tr>
      <w:tr w:rsidR="006219E0" w14:paraId="5C764EBE" w14:textId="77777777" w:rsidTr="00350DFF">
        <w:tc>
          <w:tcPr>
            <w:tcW w:w="0" w:type="auto"/>
            <w:tcPrChange w:id="95" w:author="andrea55" w:date="2018-11-10T14:36:00Z">
              <w:tcPr>
                <w:tcW w:w="0" w:type="auto"/>
              </w:tcPr>
            </w:tcPrChange>
          </w:tcPr>
          <w:p w14:paraId="04D99F11" w14:textId="77777777" w:rsidR="006219E0" w:rsidRDefault="009F1A6E" w:rsidP="0077397B">
            <w:pPr>
              <w:jc w:val="left"/>
            </w:pPr>
            <w:r>
              <w:t>Acute upper respiratory tract infections</w:t>
            </w:r>
          </w:p>
        </w:tc>
        <w:tc>
          <w:tcPr>
            <w:tcW w:w="0" w:type="auto"/>
            <w:tcPrChange w:id="96" w:author="andrea55" w:date="2018-11-10T14:36:00Z">
              <w:tcPr>
                <w:tcW w:w="0" w:type="auto"/>
              </w:tcPr>
            </w:tcPrChange>
          </w:tcPr>
          <w:p w14:paraId="2BB80174" w14:textId="77777777" w:rsidR="006219E0" w:rsidRDefault="009F1A6E" w:rsidP="0077397B">
            <w:pPr>
              <w:jc w:val="left"/>
            </w:pPr>
            <w:r>
              <w:t>URTI</w:t>
            </w:r>
          </w:p>
        </w:tc>
        <w:tc>
          <w:tcPr>
            <w:tcW w:w="2806" w:type="pct"/>
            <w:tcPrChange w:id="97" w:author="andrea55" w:date="2018-11-10T14:36:00Z">
              <w:tcPr>
                <w:tcW w:w="0" w:type="auto"/>
              </w:tcPr>
            </w:tcPrChange>
          </w:tcPr>
          <w:p w14:paraId="4D1C9469" w14:textId="77777777" w:rsidR="006219E0" w:rsidRDefault="009F1A6E" w:rsidP="0077397B">
            <w:pPr>
              <w:jc w:val="left"/>
            </w:pPr>
            <w:r>
              <w:t>ICD-10 discharge diagnosis of J00-J06</w:t>
            </w:r>
          </w:p>
        </w:tc>
      </w:tr>
      <w:tr w:rsidR="006219E0" w14:paraId="3669F815" w14:textId="77777777" w:rsidTr="00350DFF">
        <w:tc>
          <w:tcPr>
            <w:tcW w:w="0" w:type="auto"/>
            <w:tcPrChange w:id="98" w:author="andrea55" w:date="2018-11-10T14:36:00Z">
              <w:tcPr>
                <w:tcW w:w="0" w:type="auto"/>
              </w:tcPr>
            </w:tcPrChange>
          </w:tcPr>
          <w:p w14:paraId="41B7BD9E" w14:textId="77777777" w:rsidR="006219E0" w:rsidRDefault="009F1A6E" w:rsidP="0077397B">
            <w:pPr>
              <w:jc w:val="left"/>
            </w:pPr>
            <w:r>
              <w:t>Acute lower respiratory tract infections</w:t>
            </w:r>
          </w:p>
        </w:tc>
        <w:tc>
          <w:tcPr>
            <w:tcW w:w="0" w:type="auto"/>
            <w:tcPrChange w:id="99" w:author="andrea55" w:date="2018-11-10T14:36:00Z">
              <w:tcPr>
                <w:tcW w:w="0" w:type="auto"/>
              </w:tcPr>
            </w:tcPrChange>
          </w:tcPr>
          <w:p w14:paraId="40F23422" w14:textId="77777777" w:rsidR="006219E0" w:rsidRDefault="009F1A6E" w:rsidP="0077397B">
            <w:pPr>
              <w:jc w:val="left"/>
            </w:pPr>
            <w:r>
              <w:t>LRTI</w:t>
            </w:r>
          </w:p>
        </w:tc>
        <w:tc>
          <w:tcPr>
            <w:tcW w:w="2806" w:type="pct"/>
            <w:tcPrChange w:id="100" w:author="andrea55" w:date="2018-11-10T14:36:00Z">
              <w:tcPr>
                <w:tcW w:w="0" w:type="auto"/>
              </w:tcPr>
            </w:tcPrChange>
          </w:tcPr>
          <w:p w14:paraId="26C6DF1C" w14:textId="77777777" w:rsidR="006219E0" w:rsidRDefault="009F1A6E" w:rsidP="0077397B">
            <w:pPr>
              <w:jc w:val="left"/>
            </w:pPr>
            <w:r>
              <w:t>ICD-10 discharge diagnosis of J20-J22</w:t>
            </w:r>
          </w:p>
        </w:tc>
      </w:tr>
      <w:tr w:rsidR="006219E0" w14:paraId="7693563B" w14:textId="77777777" w:rsidTr="00350DFF">
        <w:tc>
          <w:tcPr>
            <w:tcW w:w="0" w:type="auto"/>
            <w:tcPrChange w:id="101" w:author="andrea55" w:date="2018-11-10T14:36:00Z">
              <w:tcPr>
                <w:tcW w:w="0" w:type="auto"/>
              </w:tcPr>
            </w:tcPrChange>
          </w:tcPr>
          <w:p w14:paraId="1A5F1F57" w14:textId="77777777" w:rsidR="006219E0" w:rsidRDefault="009F1A6E" w:rsidP="0077397B">
            <w:pPr>
              <w:jc w:val="left"/>
            </w:pPr>
            <w:r>
              <w:t>Invasive pneumococcal disease</w:t>
            </w:r>
          </w:p>
        </w:tc>
        <w:tc>
          <w:tcPr>
            <w:tcW w:w="0" w:type="auto"/>
            <w:tcPrChange w:id="102" w:author="andrea55" w:date="2018-11-10T14:36:00Z">
              <w:tcPr>
                <w:tcW w:w="0" w:type="auto"/>
              </w:tcPr>
            </w:tcPrChange>
          </w:tcPr>
          <w:p w14:paraId="4E41FAB0" w14:textId="77777777" w:rsidR="006219E0" w:rsidRDefault="009F1A6E" w:rsidP="0077397B">
            <w:pPr>
              <w:jc w:val="left"/>
            </w:pPr>
            <w:r>
              <w:t>IPD</w:t>
            </w:r>
          </w:p>
        </w:tc>
        <w:tc>
          <w:tcPr>
            <w:tcW w:w="2806" w:type="pct"/>
            <w:tcPrChange w:id="103" w:author="andrea55" w:date="2018-11-10T14:36:00Z">
              <w:tcPr>
                <w:tcW w:w="0" w:type="auto"/>
              </w:tcPr>
            </w:tcPrChange>
          </w:tcPr>
          <w:p w14:paraId="543B009C" w14:textId="77777777" w:rsidR="006219E0" w:rsidRDefault="009F1A6E" w:rsidP="0077397B">
            <w:pPr>
              <w:jc w:val="left"/>
            </w:pPr>
            <w:r>
              <w:t>Microbiologically confirmed pneumococcal infection from normally sterile site, regardless of ICD-10 diagnosis</w:t>
            </w:r>
          </w:p>
        </w:tc>
      </w:tr>
    </w:tbl>
    <w:p w14:paraId="0D60156A" w14:textId="77777777" w:rsidR="006219E0" w:rsidRDefault="009F1A6E" w:rsidP="0077397B">
      <w:pPr>
        <w:pStyle w:val="BodyText"/>
        <w:jc w:val="left"/>
      </w:pPr>
      <w:r>
        <w:t xml:space="preserve">Birth-cohorts were compared either individually, or grouped by vaccine eligibility. In the individual birth-cohort analysis, each birth-cohort was compared to the last vaccine non-eligible cohort, i.e. the 2010 birth-cohort. Birth-cohorts 2011–2015 were grouped as vaccine-eligible cohorts (VEC), and birth-cohorts 2005–2010 as vaccine non-eligible cohorts (VNEC). Statistical analyses were performed in R version 3.4.4. (R Core Team </w:t>
      </w:r>
      <w:hyperlink w:anchor="ref-R-base">
        <w:r>
          <w:rPr>
            <w:rStyle w:val="Hyperlink"/>
          </w:rPr>
          <w:t>2018</w:t>
        </w:r>
      </w:hyperlink>
      <w:r>
        <w:t>) using the R packages; survival (</w:t>
      </w:r>
      <w:proofErr w:type="spellStart"/>
      <w:r>
        <w:t>Therneau</w:t>
      </w:r>
      <w:proofErr w:type="spellEnd"/>
      <w:r>
        <w:t xml:space="preserve"> </w:t>
      </w:r>
      <w:hyperlink w:anchor="ref-R-survival">
        <w:r>
          <w:rPr>
            <w:rStyle w:val="Hyperlink"/>
          </w:rPr>
          <w:t>2017</w:t>
        </w:r>
      </w:hyperlink>
      <w:r>
        <w:t xml:space="preserve">), RMS (Harrell, Jr. </w:t>
      </w:r>
      <w:hyperlink w:anchor="ref-R-rms">
        <w:r>
          <w:rPr>
            <w:rStyle w:val="Hyperlink"/>
          </w:rPr>
          <w:t>2018</w:t>
        </w:r>
      </w:hyperlink>
      <w:r>
        <w:t xml:space="preserve">) and </w:t>
      </w:r>
      <w:proofErr w:type="spellStart"/>
      <w:r>
        <w:t>epiR</w:t>
      </w:r>
      <w:proofErr w:type="spellEnd"/>
      <w:r>
        <w:t xml:space="preserve"> (Stevenson et al. </w:t>
      </w:r>
      <w:hyperlink w:anchor="ref-R-epiR">
        <w:r>
          <w:rPr>
            <w:rStyle w:val="Hyperlink"/>
          </w:rPr>
          <w:t>2017</w:t>
        </w:r>
      </w:hyperlink>
      <w:r>
        <w:t>).</w:t>
      </w:r>
    </w:p>
    <w:p w14:paraId="3A224046" w14:textId="77777777" w:rsidR="006219E0" w:rsidRDefault="009F1A6E" w:rsidP="0077397B">
      <w:pPr>
        <w:pStyle w:val="BodyText"/>
        <w:jc w:val="left"/>
      </w:pPr>
      <w:r>
        <w:t xml:space="preserve">Mean age at hospitalization was calculated for each birth-cohort and diagnostic group. Analysis of variance was used to test whether significant difference existed between </w:t>
      </w:r>
      <w:proofErr w:type="spellStart"/>
      <w:proofErr w:type="gramStart"/>
      <w:r>
        <w:t>cohorts</w:t>
      </w:r>
      <w:ins w:id="104" w:author="andrea55" w:date="2018-11-10T14:38:00Z">
        <w:r w:rsidR="00350DFF">
          <w:t>.If</w:t>
        </w:r>
        <w:proofErr w:type="spellEnd"/>
        <w:proofErr w:type="gramEnd"/>
        <w:r w:rsidR="00350DFF">
          <w:t xml:space="preserve"> an overall difference was identified, the analysis was</w:t>
        </w:r>
      </w:ins>
      <w:del w:id="105" w:author="andrea55" w:date="2018-11-10T14:38:00Z">
        <w:r w:rsidDel="00350DFF">
          <w:delText>, which was</w:delText>
        </w:r>
      </w:del>
      <w:r>
        <w:t xml:space="preserve"> followed by Tukey’s honest significant difference</w:t>
      </w:r>
      <w:del w:id="106" w:author="andrea55" w:date="2018-11-10T14:39:00Z">
        <w:r w:rsidDel="00350DFF">
          <w:delText>,</w:delText>
        </w:r>
      </w:del>
      <w:r>
        <w:t xml:space="preserve"> procedure</w:t>
      </w:r>
      <w:ins w:id="107" w:author="andrea55" w:date="2018-11-10T14:39:00Z">
        <w:r w:rsidR="00350DFF">
          <w:t>.</w:t>
        </w:r>
      </w:ins>
      <w:r>
        <w:t xml:space="preserve"> </w:t>
      </w:r>
      <w:del w:id="108" w:author="andrea55" w:date="2018-11-10T14:39:00Z">
        <w:r w:rsidDel="00350DFF">
          <w:delText xml:space="preserve">if an overall difference was identified. </w:delText>
        </w:r>
      </w:del>
      <w:ins w:id="109" w:author="andrea55" w:date="2018-11-10T14:39:00Z">
        <w:r w:rsidR="00350DFF">
          <w:t xml:space="preserve"> The m</w:t>
        </w:r>
      </w:ins>
      <w:del w:id="110" w:author="andrea55" w:date="2018-11-10T14:39:00Z">
        <w:r w:rsidDel="00350DFF">
          <w:delText>M</w:delText>
        </w:r>
      </w:del>
      <w:r>
        <w:t xml:space="preserve">edian hospital length of stay was calculated for each diagnostic group, and compared between </w:t>
      </w:r>
      <w:proofErr w:type="spellStart"/>
      <w:r>
        <w:t>between</w:t>
      </w:r>
      <w:proofErr w:type="spellEnd"/>
      <w:r>
        <w:t xml:space="preserve"> cohorts using the Wilcoxon rank sum test. Crude incidence rates (</w:t>
      </w:r>
      <m:oMath>
        <m:r>
          <w:rPr>
            <w:rFonts w:ascii="Cambria Math" w:hAnsi="Cambria Math"/>
          </w:rPr>
          <m:t>IR</m:t>
        </m:r>
      </m:oMath>
      <w:r>
        <w:t>) of hospital admissions were calculated for each birth-cohort, diagno</w:t>
      </w:r>
      <w:proofErr w:type="spellStart"/>
      <w:r>
        <w:t>stic</w:t>
      </w:r>
      <w:proofErr w:type="spellEnd"/>
      <w:r>
        <w:t xml:space="preserve"> group and age group, and incidence rate ratios (</w:t>
      </w:r>
      <m:oMath>
        <m:r>
          <w:rPr>
            <w:rFonts w:ascii="Cambria Math" w:hAnsi="Cambria Math"/>
          </w:rPr>
          <m:t>IRR</m:t>
        </m:r>
      </m:oMath>
      <w:r>
        <w:t xml:space="preserve">) were </w:t>
      </w:r>
      <w:r>
        <w:lastRenderedPageBreak/>
        <w:t xml:space="preserve">calculated between the VNEC and VEC assuming Poisson variance. The proportion of hospitalizations </w:t>
      </w:r>
      <w:ins w:id="111" w:author="andrea55" w:date="2018-11-10T14:40:00Z">
        <w:r w:rsidR="00350DFF">
          <w:t xml:space="preserve">which led </w:t>
        </w:r>
      </w:ins>
      <w:ins w:id="112" w:author="andrea55" w:date="2018-11-10T14:41:00Z">
        <w:r w:rsidR="00350DFF">
          <w:t xml:space="preserve">to intensive care unit (ICU) stays </w:t>
        </w:r>
      </w:ins>
      <w:del w:id="113" w:author="andrea55" w:date="2018-11-10T14:41:00Z">
        <w:r w:rsidDel="00350DFF">
          <w:delText xml:space="preserve">leading to admission to the intensive care unit (ICU) stay </w:delText>
        </w:r>
      </w:del>
      <w:r>
        <w:t>was calculated by birth-cohort and diagnostic group.</w:t>
      </w:r>
    </w:p>
    <w:p w14:paraId="4F08A32F" w14:textId="77777777" w:rsidR="006219E0" w:rsidRDefault="009F1A6E" w:rsidP="0077397B">
      <w:pPr>
        <w:pStyle w:val="BodyText"/>
        <w:jc w:val="left"/>
      </w:pPr>
      <w:r>
        <w:t>The Kaplan-Meier product limit estimator was used to calculate both event-free survival</w:t>
      </w:r>
      <w:ins w:id="114" w:author="andrea55" w:date="2018-11-10T14:42:00Z">
        <w:r w:rsidR="00350DFF">
          <w:t>,</w:t>
        </w:r>
      </w:ins>
      <w:r>
        <w:t xml:space="preserve"> as well as </w:t>
      </w:r>
      <w:del w:id="115" w:author="andrea55" w:date="2018-11-10T14:42:00Z">
        <w:r w:rsidDel="00350DFF">
          <w:delText xml:space="preserve">the </w:delText>
        </w:r>
      </w:del>
      <w:r>
        <w:t>event-free survival difference of the VNEC compared to the VEC</w:t>
      </w:r>
      <w:ins w:id="116" w:author="andrea55" w:date="2018-11-10T14:42:00Z">
        <w:r w:rsidR="00350DFF">
          <w:t>,</w:t>
        </w:r>
      </w:ins>
      <w:r>
        <w:t xml:space="preserve"> for each of the diagnostic groups. Subsequent hospitalizations of the same child with the same discharge diagnosis were excluded from this portion of the analysis. Follow-up time was censored </w:t>
      </w:r>
      <w:ins w:id="117" w:author="andrea55" w:date="2018-11-10T14:43:00Z">
        <w:r w:rsidR="00350DFF">
          <w:t>up</w:t>
        </w:r>
      </w:ins>
      <w:r>
        <w:t xml:space="preserve">on emigration </w:t>
      </w:r>
      <w:del w:id="118" w:author="andrea55" w:date="2018-11-10T14:43:00Z">
        <w:r w:rsidDel="00350DFF">
          <w:delText xml:space="preserve">and </w:delText>
        </w:r>
      </w:del>
      <w:ins w:id="119" w:author="andrea55" w:date="2018-11-10T14:43:00Z">
        <w:r w:rsidR="00350DFF">
          <w:t xml:space="preserve">or </w:t>
        </w:r>
      </w:ins>
      <w:r>
        <w:t>death. Cox regression was used to estimate the hazard ratio of admission</w:t>
      </w:r>
      <w:ins w:id="120" w:author="andrea55" w:date="2018-11-10T14:43:00Z">
        <w:r w:rsidR="00350DFF">
          <w:t>s</w:t>
        </w:r>
      </w:ins>
      <w:r>
        <w:t xml:space="preserve"> between the VNEC and VEC. To </w:t>
      </w:r>
      <w:del w:id="121" w:author="andrea55" w:date="2018-11-10T14:43:00Z">
        <w:r w:rsidDel="00350DFF">
          <w:delText xml:space="preserve">elucidate </w:delText>
        </w:r>
      </w:del>
      <w:ins w:id="122" w:author="andrea55" w:date="2018-11-10T14:43:00Z">
        <w:r w:rsidR="00350DFF">
          <w:t xml:space="preserve">clarify </w:t>
        </w:r>
      </w:ins>
      <w:r>
        <w:t xml:space="preserve">whether potential differences between VNEC and VEC were likely to be due to direct effects of the vaccine, the Cox regression was repeated for two restricted age-ranges; 0-90 days of age and 90 days and older. A sensitivity analysis </w:t>
      </w:r>
      <w:del w:id="123" w:author="andrea55" w:date="2018-11-10T14:44:00Z">
        <w:r w:rsidDel="00350DFF">
          <w:delText>with regards to</w:delText>
        </w:r>
      </w:del>
      <w:ins w:id="124" w:author="andrea55" w:date="2018-11-10T14:44:00Z">
        <w:r w:rsidR="00350DFF">
          <w:t>of</w:t>
        </w:r>
      </w:ins>
      <w:r>
        <w:t xml:space="preserve"> potential unmeasured confounding of the hazard ratio was calculated using E-values. An E-value represents the minimum association </w:t>
      </w:r>
      <w:ins w:id="125" w:author="andrea55" w:date="2018-11-10T14:45:00Z">
        <w:r w:rsidR="00CA7279">
          <w:t xml:space="preserve">with both exposure and outcome, which </w:t>
        </w:r>
      </w:ins>
      <w:r>
        <w:t>an unmeasured confounder would need to have</w:t>
      </w:r>
      <w:ins w:id="126" w:author="andrea55" w:date="2018-11-10T14:46:00Z">
        <w:r w:rsidR="00CA7279">
          <w:t>,</w:t>
        </w:r>
      </w:ins>
      <w:r>
        <w:t xml:space="preserve"> </w:t>
      </w:r>
      <w:del w:id="127" w:author="andrea55" w:date="2018-11-10T14:45:00Z">
        <w:r w:rsidDel="00CA7279">
          <w:delText xml:space="preserve">with both the exposure and the outcome, </w:delText>
        </w:r>
      </w:del>
      <w:r>
        <w:t>to completely explain away the observed association.</w:t>
      </w:r>
    </w:p>
    <w:p w14:paraId="19690F2E" w14:textId="77777777" w:rsidR="006219E0" w:rsidRDefault="009F1A6E" w:rsidP="0077397B">
      <w:pPr>
        <w:pStyle w:val="Heading1"/>
      </w:pPr>
      <w:bookmarkStart w:id="128" w:name="results"/>
      <w:bookmarkEnd w:id="128"/>
      <w:r>
        <w:t>Results</w:t>
      </w:r>
    </w:p>
    <w:p w14:paraId="6E7807AA" w14:textId="77777777" w:rsidR="006219E0" w:rsidRDefault="009F1A6E" w:rsidP="0077397B">
      <w:pPr>
        <w:pStyle w:val="Heading2"/>
      </w:pPr>
      <w:bookmarkStart w:id="129" w:name="paper-1-1"/>
      <w:bookmarkEnd w:id="129"/>
      <w:r>
        <w:t>Paper 1</w:t>
      </w:r>
    </w:p>
    <w:p w14:paraId="0DCAE831" w14:textId="77777777" w:rsidR="006219E0" w:rsidRDefault="009F1A6E" w:rsidP="0077397B">
      <w:pPr>
        <w:pStyle w:val="Heading1"/>
      </w:pPr>
      <w:bookmarkStart w:id="130" w:name="discussion"/>
      <w:bookmarkEnd w:id="130"/>
      <w:r>
        <w:t>Discussion</w:t>
      </w:r>
    </w:p>
    <w:p w14:paraId="3C3A54C7" w14:textId="77777777" w:rsidR="006219E0" w:rsidRDefault="009F1A6E" w:rsidP="0077397B">
      <w:pPr>
        <w:jc w:val="left"/>
      </w:pPr>
      <w:r>
        <w:t xml:space="preserve">Harrell, Jr., Frank E. 2018. </w:t>
      </w:r>
      <w:proofErr w:type="spellStart"/>
      <w:r>
        <w:rPr>
          <w:i/>
        </w:rPr>
        <w:t>Rms</w:t>
      </w:r>
      <w:proofErr w:type="spellEnd"/>
      <w:r>
        <w:rPr>
          <w:i/>
        </w:rPr>
        <w:t>: Regression Modeling Strategies</w:t>
      </w:r>
      <w:r>
        <w:t xml:space="preserve">. </w:t>
      </w:r>
      <w:hyperlink r:id="rId9">
        <w:r>
          <w:rPr>
            <w:rStyle w:val="Hyperlink"/>
          </w:rPr>
          <w:t>https://CRAN.R-project.org/package=rms</w:t>
        </w:r>
      </w:hyperlink>
      <w:r>
        <w:t>.</w:t>
      </w:r>
    </w:p>
    <w:p w14:paraId="24D319E1" w14:textId="77777777" w:rsidR="006219E0" w:rsidRDefault="009F1A6E" w:rsidP="0077397B">
      <w:pPr>
        <w:jc w:val="left"/>
      </w:pPr>
      <w:r>
        <w:t xml:space="preserve">R Core Team. 2018. </w:t>
      </w:r>
      <w:r>
        <w:rPr>
          <w:i/>
        </w:rPr>
        <w:t>R: A Language and Environment for Statistical Computing</w:t>
      </w:r>
      <w:r>
        <w:t xml:space="preserve">. Vienna, Austria: R Foundation for Statistical Computing. </w:t>
      </w:r>
      <w:hyperlink r:id="rId10">
        <w:r>
          <w:rPr>
            <w:rStyle w:val="Hyperlink"/>
          </w:rPr>
          <w:t>https://www.R-project.org/</w:t>
        </w:r>
      </w:hyperlink>
      <w:r>
        <w:t>.</w:t>
      </w:r>
    </w:p>
    <w:p w14:paraId="5194A06F" w14:textId="77777777" w:rsidR="006219E0" w:rsidRDefault="009F1A6E" w:rsidP="0077397B">
      <w:pPr>
        <w:jc w:val="left"/>
      </w:pPr>
      <w:r>
        <w:t xml:space="preserve">Stevenson, Mark, </w:t>
      </w:r>
      <w:proofErr w:type="spellStart"/>
      <w:r>
        <w:t>Telmo</w:t>
      </w:r>
      <w:proofErr w:type="spellEnd"/>
      <w:r>
        <w:t xml:space="preserve"> </w:t>
      </w:r>
      <w:proofErr w:type="spellStart"/>
      <w:r>
        <w:t>Nunes</w:t>
      </w:r>
      <w:proofErr w:type="spellEnd"/>
      <w:r>
        <w:t xml:space="preserve">, Cord </w:t>
      </w:r>
      <w:proofErr w:type="spellStart"/>
      <w:r>
        <w:t>Heuer</w:t>
      </w:r>
      <w:proofErr w:type="spellEnd"/>
      <w:r>
        <w:t xml:space="preserve">, Jonathon Marshall, Javier Sanchez, Ron Thornton, </w:t>
      </w:r>
      <w:proofErr w:type="spellStart"/>
      <w:r>
        <w:t>Jeno</w:t>
      </w:r>
      <w:proofErr w:type="spellEnd"/>
      <w:r>
        <w:t xml:space="preserve"> </w:t>
      </w:r>
      <w:proofErr w:type="spellStart"/>
      <w:r>
        <w:t>Reiczigel</w:t>
      </w:r>
      <w:proofErr w:type="spellEnd"/>
      <w:r>
        <w:t xml:space="preserve">, Jim Robison-Cox, Paola </w:t>
      </w:r>
      <w:proofErr w:type="spellStart"/>
      <w:r>
        <w:t>Sebastiani</w:t>
      </w:r>
      <w:proofErr w:type="spellEnd"/>
      <w:r>
        <w:t xml:space="preserve">, </w:t>
      </w:r>
      <w:r>
        <w:lastRenderedPageBreak/>
        <w:t xml:space="preserve">and Peter </w:t>
      </w:r>
      <w:proofErr w:type="spellStart"/>
      <w:r>
        <w:t>Solymos</w:t>
      </w:r>
      <w:proofErr w:type="spellEnd"/>
      <w:r>
        <w:t xml:space="preserve">. 2017. </w:t>
      </w:r>
      <w:proofErr w:type="spellStart"/>
      <w:r>
        <w:rPr>
          <w:i/>
        </w:rPr>
        <w:t>EpiR</w:t>
      </w:r>
      <w:proofErr w:type="spellEnd"/>
      <w:r>
        <w:rPr>
          <w:i/>
        </w:rPr>
        <w:t>: Tools for the Analysis of Epidemiological Data</w:t>
      </w:r>
      <w:r>
        <w:t xml:space="preserve">. </w:t>
      </w:r>
      <w:hyperlink r:id="rId11">
        <w:r>
          <w:rPr>
            <w:rStyle w:val="Hyperlink"/>
          </w:rPr>
          <w:t>https://CRAN.R-project.org/package=epiR</w:t>
        </w:r>
      </w:hyperlink>
      <w:r>
        <w:t>.</w:t>
      </w:r>
    </w:p>
    <w:p w14:paraId="4DDB980B" w14:textId="77777777" w:rsidR="006219E0" w:rsidRDefault="009F1A6E" w:rsidP="0077397B">
      <w:pPr>
        <w:jc w:val="left"/>
      </w:pPr>
      <w:proofErr w:type="spellStart"/>
      <w:r>
        <w:t>Therneau</w:t>
      </w:r>
      <w:proofErr w:type="spellEnd"/>
      <w:r>
        <w:t xml:space="preserve">, Terry M. 2017. </w:t>
      </w:r>
      <w:r>
        <w:rPr>
          <w:i/>
        </w:rPr>
        <w:t>Survival: Survival Analysis</w:t>
      </w:r>
      <w:r>
        <w:t xml:space="preserve">. </w:t>
      </w:r>
      <w:hyperlink r:id="rId12">
        <w:r>
          <w:rPr>
            <w:rStyle w:val="Hyperlink"/>
          </w:rPr>
          <w:t>https://CRAN.R-project.org/package=survival</w:t>
        </w:r>
      </w:hyperlink>
      <w:r>
        <w:t>.</w:t>
      </w:r>
    </w:p>
    <w:sectPr w:rsidR="006219E0" w:rsidSect="001A0A42">
      <w:headerReference w:type="default" r:id="rId13"/>
      <w:footerReference w:type="default" r:id="rId14"/>
      <w:headerReference w:type="first" r:id="rId15"/>
      <w:footerReference w:type="first" r:id="rId16"/>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andrea55" w:date="2018-11-10T14:35:00Z" w:initials="a">
    <w:p w14:paraId="7C64B00A" w14:textId="77777777" w:rsidR="00350DFF" w:rsidRDefault="00350DFF">
      <w:pPr>
        <w:pStyle w:val="CommentText"/>
      </w:pPr>
      <w:r>
        <w:rPr>
          <w:rStyle w:val="CommentReference"/>
        </w:rPr>
        <w:annotationRef/>
      </w:r>
      <w:r>
        <w:t xml:space="preserve">What's this? </w:t>
      </w:r>
      <w:proofErr w:type="gramStart"/>
      <w:r>
        <w:t xml:space="preserve">Is this </w:t>
      </w:r>
      <w:proofErr w:type="spellStart"/>
      <w:r>
        <w:t>suppose</w:t>
      </w:r>
      <w:proofErr w:type="gramEnd"/>
      <w:r>
        <w:t xml:space="preserve"> to</w:t>
      </w:r>
      <w:proofErr w:type="spellEnd"/>
      <w:r>
        <w:t xml:space="preserve"> be here? If so, needs some explanation?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64B0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74EC2" w14:textId="77777777" w:rsidR="008E41E4" w:rsidRDefault="008E41E4" w:rsidP="006219E0">
      <w:pPr>
        <w:spacing w:before="0" w:after="0" w:line="240" w:lineRule="auto"/>
      </w:pPr>
      <w:r>
        <w:separator/>
      </w:r>
    </w:p>
  </w:endnote>
  <w:endnote w:type="continuationSeparator" w:id="0">
    <w:p w14:paraId="40D7BD61" w14:textId="77777777" w:rsidR="008E41E4" w:rsidRDefault="008E41E4" w:rsidP="006219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1B7A" w14:textId="77777777" w:rsidR="00D039DA" w:rsidRDefault="008E41E4">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E6050" w14:textId="77777777" w:rsidR="00D039DA" w:rsidRDefault="008E41E4"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9B70D" w14:textId="77777777" w:rsidR="008E41E4" w:rsidRDefault="008E41E4">
      <w:r>
        <w:separator/>
      </w:r>
    </w:p>
  </w:footnote>
  <w:footnote w:type="continuationSeparator" w:id="0">
    <w:p w14:paraId="78B165BF" w14:textId="77777777" w:rsidR="008E41E4" w:rsidRDefault="008E41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07691" w14:textId="77777777" w:rsidR="00D039DA" w:rsidRPr="00E13EE5" w:rsidRDefault="008E41E4"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54F4" w14:textId="77777777" w:rsidR="00D039DA" w:rsidRPr="00D00592" w:rsidRDefault="009F1A6E"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2D03B6B4" wp14:editId="0284F11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nsid w:val="475CA05D"/>
    <w:multiLevelType w:val="multilevel"/>
    <w:tmpl w:val="6A6C2E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2"/>
  </w:num>
  <w:num w:numId="5">
    <w:abstractNumId w:val="4"/>
  </w:num>
  <w:num w:numId="6">
    <w:abstractNumId w:val="10"/>
  </w:num>
  <w:num w:numId="7">
    <w:abstractNumId w:val="7"/>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 w:numId="19">
    <w:abstractNumId w:val="5"/>
  </w:num>
  <w:num w:numId="20">
    <w:abstractNumId w:val="9"/>
  </w:num>
  <w:num w:numId="21">
    <w:abstractNumId w:val="2"/>
  </w:num>
  <w:num w:numId="22">
    <w:abstractNumId w:val="0"/>
  </w:num>
  <w:num w:numId="23">
    <w:abstractNumId w:val="1"/>
  </w:num>
  <w:num w:numId="24">
    <w:abstractNumId w:val="3"/>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0DFF"/>
    <w:rsid w:val="004E29B3"/>
    <w:rsid w:val="00590D07"/>
    <w:rsid w:val="00607400"/>
    <w:rsid w:val="006219E0"/>
    <w:rsid w:val="0077397B"/>
    <w:rsid w:val="00784D58"/>
    <w:rsid w:val="008D6863"/>
    <w:rsid w:val="008E41E4"/>
    <w:rsid w:val="009F1A6E"/>
    <w:rsid w:val="00B86B75"/>
    <w:rsid w:val="00BC48D5"/>
    <w:rsid w:val="00C36279"/>
    <w:rsid w:val="00CA7279"/>
    <w:rsid w:val="00E315A3"/>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A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6219E0"/>
    <w:pPr>
      <w:shd w:val="clear" w:color="auto" w:fill="F8F8F8"/>
      <w:wordWrap w:val="0"/>
    </w:pPr>
  </w:style>
  <w:style w:type="character" w:customStyle="1" w:styleId="KeywordTok">
    <w:name w:val="KeywordTok"/>
    <w:rsid w:val="006219E0"/>
    <w:rPr>
      <w:b/>
      <w:color w:val="204A87"/>
      <w:shd w:val="clear" w:color="auto" w:fill="F8F8F8"/>
    </w:rPr>
  </w:style>
  <w:style w:type="character" w:customStyle="1" w:styleId="DataTypeTok">
    <w:name w:val="DataTypeTok"/>
    <w:rsid w:val="006219E0"/>
    <w:rPr>
      <w:color w:val="204A87"/>
      <w:shd w:val="clear" w:color="auto" w:fill="F8F8F8"/>
    </w:rPr>
  </w:style>
  <w:style w:type="character" w:customStyle="1" w:styleId="DecValTok">
    <w:name w:val="DecValTok"/>
    <w:rsid w:val="006219E0"/>
    <w:rPr>
      <w:color w:val="0000CF"/>
      <w:shd w:val="clear" w:color="auto" w:fill="F8F8F8"/>
    </w:rPr>
  </w:style>
  <w:style w:type="character" w:customStyle="1" w:styleId="BaseNTok">
    <w:name w:val="BaseNTok"/>
    <w:rsid w:val="006219E0"/>
    <w:rPr>
      <w:color w:val="0000CF"/>
      <w:shd w:val="clear" w:color="auto" w:fill="F8F8F8"/>
    </w:rPr>
  </w:style>
  <w:style w:type="character" w:customStyle="1" w:styleId="FloatTok">
    <w:name w:val="FloatTok"/>
    <w:rsid w:val="006219E0"/>
    <w:rPr>
      <w:color w:val="0000CF"/>
      <w:shd w:val="clear" w:color="auto" w:fill="F8F8F8"/>
    </w:rPr>
  </w:style>
  <w:style w:type="character" w:customStyle="1" w:styleId="ConstantTok">
    <w:name w:val="ConstantTok"/>
    <w:rsid w:val="006219E0"/>
    <w:rPr>
      <w:color w:val="000000"/>
      <w:shd w:val="clear" w:color="auto" w:fill="F8F8F8"/>
    </w:rPr>
  </w:style>
  <w:style w:type="character" w:customStyle="1" w:styleId="CharTok">
    <w:name w:val="CharTok"/>
    <w:rsid w:val="006219E0"/>
    <w:rPr>
      <w:color w:val="4E9A06"/>
      <w:shd w:val="clear" w:color="auto" w:fill="F8F8F8"/>
    </w:rPr>
  </w:style>
  <w:style w:type="character" w:customStyle="1" w:styleId="SpecialCharTok">
    <w:name w:val="SpecialCharTok"/>
    <w:rsid w:val="006219E0"/>
    <w:rPr>
      <w:color w:val="000000"/>
      <w:shd w:val="clear" w:color="auto" w:fill="F8F8F8"/>
    </w:rPr>
  </w:style>
  <w:style w:type="character" w:customStyle="1" w:styleId="StringTok">
    <w:name w:val="StringTok"/>
    <w:rsid w:val="006219E0"/>
    <w:rPr>
      <w:color w:val="4E9A06"/>
      <w:shd w:val="clear" w:color="auto" w:fill="F8F8F8"/>
    </w:rPr>
  </w:style>
  <w:style w:type="character" w:customStyle="1" w:styleId="VerbatimStringTok">
    <w:name w:val="VerbatimStringTok"/>
    <w:rsid w:val="006219E0"/>
    <w:rPr>
      <w:color w:val="4E9A06"/>
      <w:shd w:val="clear" w:color="auto" w:fill="F8F8F8"/>
    </w:rPr>
  </w:style>
  <w:style w:type="character" w:customStyle="1" w:styleId="SpecialStringTok">
    <w:name w:val="SpecialStringTok"/>
    <w:rsid w:val="006219E0"/>
    <w:rPr>
      <w:color w:val="4E9A06"/>
      <w:shd w:val="clear" w:color="auto" w:fill="F8F8F8"/>
    </w:rPr>
  </w:style>
  <w:style w:type="character" w:customStyle="1" w:styleId="ImportTok">
    <w:name w:val="ImportTok"/>
    <w:rsid w:val="006219E0"/>
    <w:rPr>
      <w:shd w:val="clear" w:color="auto" w:fill="F8F8F8"/>
    </w:rPr>
  </w:style>
  <w:style w:type="character" w:customStyle="1" w:styleId="CommentTok">
    <w:name w:val="CommentTok"/>
    <w:rsid w:val="006219E0"/>
    <w:rPr>
      <w:i/>
      <w:color w:val="8F5902"/>
      <w:shd w:val="clear" w:color="auto" w:fill="F8F8F8"/>
    </w:rPr>
  </w:style>
  <w:style w:type="character" w:customStyle="1" w:styleId="DocumentationTok">
    <w:name w:val="DocumentationTok"/>
    <w:rsid w:val="006219E0"/>
    <w:rPr>
      <w:b/>
      <w:i/>
      <w:color w:val="8F5902"/>
      <w:shd w:val="clear" w:color="auto" w:fill="F8F8F8"/>
    </w:rPr>
  </w:style>
  <w:style w:type="character" w:customStyle="1" w:styleId="AnnotationTok">
    <w:name w:val="AnnotationTok"/>
    <w:rsid w:val="006219E0"/>
    <w:rPr>
      <w:b/>
      <w:i/>
      <w:color w:val="8F5902"/>
      <w:shd w:val="clear" w:color="auto" w:fill="F8F8F8"/>
    </w:rPr>
  </w:style>
  <w:style w:type="character" w:customStyle="1" w:styleId="CommentVarTok">
    <w:name w:val="CommentVarTok"/>
    <w:rsid w:val="006219E0"/>
    <w:rPr>
      <w:b/>
      <w:i/>
      <w:color w:val="8F5902"/>
      <w:shd w:val="clear" w:color="auto" w:fill="F8F8F8"/>
    </w:rPr>
  </w:style>
  <w:style w:type="character" w:customStyle="1" w:styleId="OtherTok">
    <w:name w:val="OtherTok"/>
    <w:rsid w:val="006219E0"/>
    <w:rPr>
      <w:color w:val="8F5902"/>
      <w:shd w:val="clear" w:color="auto" w:fill="F8F8F8"/>
    </w:rPr>
  </w:style>
  <w:style w:type="character" w:customStyle="1" w:styleId="FunctionTok">
    <w:name w:val="FunctionTok"/>
    <w:rsid w:val="006219E0"/>
    <w:rPr>
      <w:color w:val="000000"/>
      <w:shd w:val="clear" w:color="auto" w:fill="F8F8F8"/>
    </w:rPr>
  </w:style>
  <w:style w:type="character" w:customStyle="1" w:styleId="VariableTok">
    <w:name w:val="VariableTok"/>
    <w:rsid w:val="006219E0"/>
    <w:rPr>
      <w:color w:val="000000"/>
      <w:shd w:val="clear" w:color="auto" w:fill="F8F8F8"/>
    </w:rPr>
  </w:style>
  <w:style w:type="character" w:customStyle="1" w:styleId="ControlFlowTok">
    <w:name w:val="ControlFlowTok"/>
    <w:rsid w:val="006219E0"/>
    <w:rPr>
      <w:b/>
      <w:color w:val="204A87"/>
      <w:shd w:val="clear" w:color="auto" w:fill="F8F8F8"/>
    </w:rPr>
  </w:style>
  <w:style w:type="character" w:customStyle="1" w:styleId="OperatorTok">
    <w:name w:val="OperatorTok"/>
    <w:rsid w:val="006219E0"/>
    <w:rPr>
      <w:b/>
      <w:color w:val="CE5C00"/>
      <w:shd w:val="clear" w:color="auto" w:fill="F8F8F8"/>
    </w:rPr>
  </w:style>
  <w:style w:type="character" w:customStyle="1" w:styleId="BuiltInTok">
    <w:name w:val="BuiltInTok"/>
    <w:rsid w:val="006219E0"/>
    <w:rPr>
      <w:shd w:val="clear" w:color="auto" w:fill="F8F8F8"/>
    </w:rPr>
  </w:style>
  <w:style w:type="character" w:customStyle="1" w:styleId="ExtensionTok">
    <w:name w:val="ExtensionTok"/>
    <w:rsid w:val="006219E0"/>
    <w:rPr>
      <w:shd w:val="clear" w:color="auto" w:fill="F8F8F8"/>
    </w:rPr>
  </w:style>
  <w:style w:type="character" w:customStyle="1" w:styleId="PreprocessorTok">
    <w:name w:val="PreprocessorTok"/>
    <w:rsid w:val="006219E0"/>
    <w:rPr>
      <w:i/>
      <w:color w:val="8F5902"/>
      <w:shd w:val="clear" w:color="auto" w:fill="F8F8F8"/>
    </w:rPr>
  </w:style>
  <w:style w:type="character" w:customStyle="1" w:styleId="AttributeTok">
    <w:name w:val="AttributeTok"/>
    <w:rsid w:val="006219E0"/>
    <w:rPr>
      <w:color w:val="C4A000"/>
      <w:shd w:val="clear" w:color="auto" w:fill="F8F8F8"/>
    </w:rPr>
  </w:style>
  <w:style w:type="character" w:customStyle="1" w:styleId="RegionMarkerTok">
    <w:name w:val="RegionMarkerTok"/>
    <w:rsid w:val="006219E0"/>
    <w:rPr>
      <w:shd w:val="clear" w:color="auto" w:fill="F8F8F8"/>
    </w:rPr>
  </w:style>
  <w:style w:type="character" w:customStyle="1" w:styleId="InformationTok">
    <w:name w:val="InformationTok"/>
    <w:rsid w:val="006219E0"/>
    <w:rPr>
      <w:b/>
      <w:i/>
      <w:color w:val="8F5902"/>
      <w:shd w:val="clear" w:color="auto" w:fill="F8F8F8"/>
    </w:rPr>
  </w:style>
  <w:style w:type="character" w:customStyle="1" w:styleId="WarningTok">
    <w:name w:val="WarningTok"/>
    <w:rsid w:val="006219E0"/>
    <w:rPr>
      <w:b/>
      <w:i/>
      <w:color w:val="8F5902"/>
      <w:shd w:val="clear" w:color="auto" w:fill="F8F8F8"/>
    </w:rPr>
  </w:style>
  <w:style w:type="character" w:customStyle="1" w:styleId="AlertTok">
    <w:name w:val="AlertTok"/>
    <w:rsid w:val="006219E0"/>
    <w:rPr>
      <w:color w:val="EF2929"/>
      <w:shd w:val="clear" w:color="auto" w:fill="F8F8F8"/>
    </w:rPr>
  </w:style>
  <w:style w:type="character" w:customStyle="1" w:styleId="ErrorTok">
    <w:name w:val="ErrorTok"/>
    <w:rsid w:val="006219E0"/>
    <w:rPr>
      <w:b/>
      <w:color w:val="A40000"/>
      <w:shd w:val="clear" w:color="auto" w:fill="F8F8F8"/>
    </w:rPr>
  </w:style>
  <w:style w:type="character" w:customStyle="1" w:styleId="NormalTok">
    <w:name w:val="NormalTok"/>
    <w:rsid w:val="006219E0"/>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package=epiR" TargetMode="External"/><Relationship Id="rId12" Type="http://schemas.openxmlformats.org/officeDocument/2006/relationships/hyperlink" Target="https://CRAN.R-project.org/package=surviva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CRAN.R-project.org/package=rms" TargetMode="External"/><Relationship Id="rId10" Type="http://schemas.openxmlformats.org/officeDocument/2006/relationships/hyperlink" Target="https://www.R-project.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1287</Words>
  <Characters>7337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8607</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2018-11-12T09:44:00Z</dcterms:created>
  <dcterms:modified xsi:type="dcterms:W3CDTF">2018-11-12T09:44:00Z</dcterms:modified>
</cp:coreProperties>
</file>
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71722" w14:textId="77777777" w:rsidR="00ED6CC6" w:rsidRDefault="008C6E25">
      <w:pPr>
        <w:pStyle w:val="Title"/>
        <w:jc w:val="left"/>
        <w:pPrChange w:id="0" w:author="andrea55" w:date="2018-11-03T21:51:00Z">
          <w:pPr>
            <w:pStyle w:val="Title"/>
          </w:pPr>
        </w:pPrChange>
      </w:pPr>
      <w:r>
        <w:t>PhD thesis</w:t>
      </w:r>
    </w:p>
    <w:p w14:paraId="5C9F4180" w14:textId="77777777" w:rsidR="00ED6CC6" w:rsidRDefault="008C6E25">
      <w:pPr>
        <w:jc w:val="left"/>
        <w:pPrChange w:id="1" w:author="andrea55" w:date="2018-11-03T21:51:00Z">
          <w:pPr/>
        </w:pPrChange>
      </w:pPr>
      <w:proofErr w:type="spellStart"/>
      <w:r>
        <w:t>Elías</w:t>
      </w:r>
      <w:proofErr w:type="spellEnd"/>
      <w:r>
        <w:t xml:space="preserve"> </w:t>
      </w:r>
      <w:proofErr w:type="spellStart"/>
      <w:r>
        <w:t>Sæbjörn</w:t>
      </w:r>
      <w:proofErr w:type="spellEnd"/>
      <w:r>
        <w:t xml:space="preserve"> </w:t>
      </w:r>
      <w:proofErr w:type="spellStart"/>
      <w:r>
        <w:t>Eyþórsson</w:t>
      </w:r>
      <w:proofErr w:type="spellEnd"/>
    </w:p>
    <w:p w14:paraId="64A0B6A5" w14:textId="77777777" w:rsidR="00ED6CC6" w:rsidRDefault="008C6E25">
      <w:pPr>
        <w:jc w:val="left"/>
        <w:pPrChange w:id="2" w:author="andrea55" w:date="2018-11-03T21:51:00Z">
          <w:pPr/>
        </w:pPrChange>
      </w:pPr>
      <w:r>
        <w:t>2018-11-03</w:t>
      </w:r>
    </w:p>
    <w:p w14:paraId="048BCE68" w14:textId="77777777" w:rsidR="00ED6CC6" w:rsidRDefault="008C6E25" w:rsidP="00153612">
      <w:pPr>
        <w:pStyle w:val="Heading1"/>
      </w:pPr>
      <w:bookmarkStart w:id="3" w:name="preamble"/>
      <w:bookmarkEnd w:id="3"/>
      <w:r>
        <w:t>Preamble</w:t>
      </w:r>
    </w:p>
    <w:p w14:paraId="027A25EE" w14:textId="77777777" w:rsidR="00ED6CC6" w:rsidRDefault="008C6E25">
      <w:pPr>
        <w:jc w:val="left"/>
        <w:pPrChange w:id="4" w:author="andrea55" w:date="2018-11-03T21:51:00Z">
          <w:pPr/>
        </w:pPrChange>
      </w:pPr>
      <w:r>
        <w:t xml:space="preserve">I am currently writing my PhD thesis on the impact of pneumococcal vaccination in Iceland. I am writing the thesis in </w:t>
      </w:r>
      <w:proofErr w:type="spellStart"/>
      <w:r>
        <w:t>Rstudio</w:t>
      </w:r>
      <w:proofErr w:type="spellEnd"/>
      <w:r>
        <w:t xml:space="preserve"> using the </w:t>
      </w:r>
      <w:r w:rsidR="00ED6CC6">
        <w:fldChar w:fldCharType="begin"/>
      </w:r>
      <w:r w:rsidR="00ED6CC6">
        <w:instrText>HYPERLINK "https://bookdown.org/yihui/bookdown/" \h</w:instrText>
      </w:r>
      <w:r w:rsidR="00ED6CC6">
        <w:fldChar w:fldCharType="separate"/>
      </w:r>
      <w:proofErr w:type="spellStart"/>
      <w:r>
        <w:rPr>
          <w:rStyle w:val="Hyperlink"/>
        </w:rPr>
        <w:t>bookdown</w:t>
      </w:r>
      <w:proofErr w:type="spellEnd"/>
      <w:r w:rsidR="00ED6CC6">
        <w:fldChar w:fldCharType="end"/>
      </w:r>
      <w:r>
        <w:t xml:space="preserve"> package and hosting the thesis on </w:t>
      </w:r>
      <w:proofErr w:type="spellStart"/>
      <w:r>
        <w:t>Github</w:t>
      </w:r>
      <w:proofErr w:type="spellEnd"/>
      <w:r>
        <w:t xml:space="preserve">. Writing the thesis in </w:t>
      </w:r>
      <w:proofErr w:type="spellStart"/>
      <w:r>
        <w:t>Rstudio</w:t>
      </w:r>
      <w:proofErr w:type="spellEnd"/>
      <w:r>
        <w:t xml:space="preserve"> confers many advantages. Tables and Figures can be created directly within </w:t>
      </w:r>
      <w:proofErr w:type="spellStart"/>
      <w:r>
        <w:t>Rstudio</w:t>
      </w:r>
      <w:proofErr w:type="spellEnd"/>
      <w:r>
        <w:t xml:space="preserve">, which minimizes additional work associated with manually moving them into a separate writing program – a process both error-prone and labor intensive. All aspects of the writing, typesetting and data analysis are documented and version controlled. The </w:t>
      </w:r>
      <w:proofErr w:type="spellStart"/>
      <w:r>
        <w:t>bookdown</w:t>
      </w:r>
      <w:proofErr w:type="spellEnd"/>
      <w:r>
        <w:t xml:space="preserve"> packages automates the process of exporting the thesis to word, pdf and html formats. The thesis will be open access during the writing process. I believe I will be more motivated if my productiveness – or lack thereof, is held accountable to anyone who wishes to check. I would be grateful for </w:t>
      </w:r>
      <w:proofErr w:type="gramStart"/>
      <w:r>
        <w:t>any and all</w:t>
      </w:r>
      <w:proofErr w:type="gramEnd"/>
      <w:r>
        <w:t xml:space="preserve"> comments on any aspect of the thesis under construction.</w:t>
      </w:r>
    </w:p>
    <w:p w14:paraId="230DCD24" w14:textId="77777777" w:rsidR="00ED6CC6" w:rsidRDefault="008C6E25" w:rsidP="00153612">
      <w:pPr>
        <w:pStyle w:val="Heading1"/>
      </w:pPr>
      <w:bookmarkStart w:id="5" w:name="intro"/>
      <w:bookmarkEnd w:id="5"/>
      <w:r>
        <w:t>Introduction</w:t>
      </w:r>
    </w:p>
    <w:p w14:paraId="6383A1F7" w14:textId="77777777" w:rsidR="00ED6CC6" w:rsidRDefault="008C6E25">
      <w:pPr>
        <w:jc w:val="left"/>
        <w:pPrChange w:id="6" w:author="andrea55" w:date="2018-11-03T21:51:00Z">
          <w:pPr/>
        </w:pPrChange>
      </w:pPr>
      <w:r>
        <w:t>Placeholder</w:t>
      </w:r>
    </w:p>
    <w:p w14:paraId="4BE960F0" w14:textId="77777777" w:rsidR="00ED6CC6" w:rsidRDefault="008C6E25" w:rsidP="00153612">
      <w:pPr>
        <w:pStyle w:val="Heading2"/>
      </w:pPr>
      <w:bookmarkStart w:id="7" w:name="clinical-manifestations-of-streptococcus"/>
      <w:bookmarkEnd w:id="7"/>
      <w:r>
        <w:t xml:space="preserve">Clinical manifestations of </w:t>
      </w:r>
      <w:r>
        <w:rPr>
          <w:i/>
        </w:rPr>
        <w:t>Streptococcus pneumoniae</w:t>
      </w:r>
    </w:p>
    <w:p w14:paraId="5338B9B8" w14:textId="77777777" w:rsidR="00ED6CC6" w:rsidRDefault="008C6E25">
      <w:pPr>
        <w:pStyle w:val="Heading3"/>
      </w:pPr>
      <w:bookmarkStart w:id="8" w:name="acute-otitis-media"/>
      <w:bookmarkEnd w:id="8"/>
      <w:r>
        <w:t>Acute otitis media</w:t>
      </w:r>
    </w:p>
    <w:p w14:paraId="42399C37" w14:textId="77777777" w:rsidR="00ED6CC6" w:rsidRDefault="008C6E25">
      <w:pPr>
        <w:pStyle w:val="Heading4"/>
      </w:pPr>
      <w:bookmarkStart w:id="9" w:name="pathogens-implicated-in-acute-otitis-med"/>
      <w:bookmarkEnd w:id="9"/>
      <w:r>
        <w:lastRenderedPageBreak/>
        <w:t>Pathogens implicated in acute otitis media</w:t>
      </w:r>
    </w:p>
    <w:p w14:paraId="372AB1B0" w14:textId="77777777" w:rsidR="00ED6CC6" w:rsidRDefault="008C6E25">
      <w:pPr>
        <w:pStyle w:val="Heading4"/>
      </w:pPr>
      <w:bookmarkStart w:id="10" w:name="healthcare-burden-of-otitis-media"/>
      <w:bookmarkEnd w:id="10"/>
      <w:r>
        <w:t>Healthcare burden of otitis media</w:t>
      </w:r>
    </w:p>
    <w:p w14:paraId="7BEF8041" w14:textId="77777777" w:rsidR="00ED6CC6" w:rsidRDefault="008C6E25">
      <w:pPr>
        <w:pStyle w:val="Heading4"/>
      </w:pPr>
      <w:bookmarkStart w:id="11" w:name="tympanostomy-tube-procedures"/>
      <w:bookmarkEnd w:id="11"/>
      <w:proofErr w:type="spellStart"/>
      <w:r>
        <w:t>Tympanostomy</w:t>
      </w:r>
      <w:proofErr w:type="spellEnd"/>
      <w:r>
        <w:t xml:space="preserve"> tube procedures</w:t>
      </w:r>
    </w:p>
    <w:p w14:paraId="2E183D38" w14:textId="77777777" w:rsidR="00ED6CC6" w:rsidRDefault="008C6E25">
      <w:pPr>
        <w:pStyle w:val="Heading4"/>
      </w:pPr>
      <w:bookmarkStart w:id="12" w:name="acute-otitis-media-in-iceland"/>
      <w:bookmarkEnd w:id="12"/>
      <w:r>
        <w:t>Acute otitis media in Iceland</w:t>
      </w:r>
    </w:p>
    <w:p w14:paraId="72F14DB4" w14:textId="77777777" w:rsidR="00ED6CC6" w:rsidRDefault="008C6E25">
      <w:pPr>
        <w:pStyle w:val="Heading3"/>
      </w:pPr>
      <w:bookmarkStart w:id="13" w:name="pneumonia"/>
      <w:bookmarkEnd w:id="13"/>
      <w:r>
        <w:t>Pneumonia</w:t>
      </w:r>
    </w:p>
    <w:p w14:paraId="2E3EF3B8" w14:textId="77777777" w:rsidR="00ED6CC6" w:rsidRDefault="008C6E25">
      <w:pPr>
        <w:pStyle w:val="Heading4"/>
      </w:pPr>
      <w:bookmarkStart w:id="14" w:name="pathogens-causing-pneumonia"/>
      <w:bookmarkEnd w:id="14"/>
      <w:r>
        <w:t>Pathogens causing pneumonia</w:t>
      </w:r>
    </w:p>
    <w:p w14:paraId="4018A11A" w14:textId="77777777" w:rsidR="00ED6CC6" w:rsidRDefault="008C6E25">
      <w:pPr>
        <w:pStyle w:val="Heading4"/>
      </w:pPr>
      <w:bookmarkStart w:id="15" w:name="healthcare-burden-of-pneumonia"/>
      <w:bookmarkEnd w:id="15"/>
      <w:r>
        <w:t>Healthcare burden of pneumonia</w:t>
      </w:r>
    </w:p>
    <w:p w14:paraId="0BE93253" w14:textId="77777777" w:rsidR="00ED6CC6" w:rsidRDefault="008C6E25">
      <w:pPr>
        <w:pStyle w:val="Heading4"/>
      </w:pPr>
      <w:bookmarkStart w:id="16" w:name="pneumonia-in-iceland"/>
      <w:bookmarkEnd w:id="16"/>
      <w:r>
        <w:t>Pneumonia in Iceland</w:t>
      </w:r>
    </w:p>
    <w:p w14:paraId="0C3C3F65" w14:textId="77777777" w:rsidR="00ED6CC6" w:rsidRDefault="008C6E25">
      <w:pPr>
        <w:pStyle w:val="Heading3"/>
      </w:pPr>
      <w:bookmarkStart w:id="17" w:name="invasive-pneumococcal-disease"/>
      <w:bookmarkEnd w:id="17"/>
      <w:r>
        <w:t>Invasive pneumococcal disease</w:t>
      </w:r>
    </w:p>
    <w:p w14:paraId="7E58C3BB" w14:textId="77777777" w:rsidR="00ED6CC6" w:rsidRDefault="008C6E25">
      <w:pPr>
        <w:pStyle w:val="Heading2"/>
      </w:pPr>
      <w:bookmarkStart w:id="18" w:name="pneumococcal-vaccines"/>
      <w:bookmarkEnd w:id="18"/>
      <w:r>
        <w:t>Pneumococcal vaccines</w:t>
      </w:r>
    </w:p>
    <w:p w14:paraId="2E59C60F" w14:textId="77777777" w:rsidR="00ED6CC6" w:rsidRDefault="008C6E25">
      <w:pPr>
        <w:pStyle w:val="Heading3"/>
      </w:pPr>
      <w:bookmarkStart w:id="19" w:name="a-brief-history-of-pneumococcal-vaccinat"/>
      <w:bookmarkEnd w:id="19"/>
      <w:r>
        <w:t>A brief history of pneumococcal vaccination</w:t>
      </w:r>
    </w:p>
    <w:p w14:paraId="4510014B" w14:textId="77777777" w:rsidR="00ED6CC6" w:rsidRDefault="008C6E25">
      <w:pPr>
        <w:pStyle w:val="Heading3"/>
      </w:pPr>
      <w:bookmarkStart w:id="20" w:name="key-concepts-in-pneumococcal-vaccine-epi"/>
      <w:bookmarkEnd w:id="20"/>
      <w:r>
        <w:t>Key concepts in pneumococcal vaccine epidemiology</w:t>
      </w:r>
    </w:p>
    <w:p w14:paraId="120E7DE7" w14:textId="77777777" w:rsidR="00ED6CC6" w:rsidRDefault="008C6E25">
      <w:pPr>
        <w:pStyle w:val="Heading3"/>
      </w:pPr>
      <w:r>
        <w:t>The impact of pneumococcal conjugate vaccines on otitis media</w:t>
      </w:r>
    </w:p>
    <w:p w14:paraId="5100D0B9" w14:textId="77777777" w:rsidR="00ED6CC6" w:rsidRDefault="008C6E25">
      <w:pPr>
        <w:pStyle w:val="Heading4"/>
      </w:pPr>
      <w:bookmarkStart w:id="21" w:name="randomized-controlled-trials"/>
      <w:bookmarkEnd w:id="21"/>
      <w:r>
        <w:t>Randomized controlled trials</w:t>
      </w:r>
    </w:p>
    <w:p w14:paraId="27541FD3" w14:textId="77777777" w:rsidR="00ED6CC6" w:rsidRDefault="008C6E25">
      <w:pPr>
        <w:pStyle w:val="Heading4"/>
      </w:pPr>
      <w:bookmarkStart w:id="22" w:name="observational-studies"/>
      <w:bookmarkEnd w:id="22"/>
      <w:r>
        <w:t>Observational studies</w:t>
      </w:r>
    </w:p>
    <w:p w14:paraId="6155BA97" w14:textId="77777777" w:rsidR="00ED6CC6" w:rsidRDefault="008C6E25">
      <w:pPr>
        <w:pStyle w:val="Heading3"/>
      </w:pPr>
      <w:r>
        <w:t>The impact of pneumococcal conjugate vaccines on pneumonia</w:t>
      </w:r>
    </w:p>
    <w:p w14:paraId="30E42400" w14:textId="77777777" w:rsidR="00ED6CC6" w:rsidRDefault="008C6E25">
      <w:pPr>
        <w:pStyle w:val="Heading3"/>
      </w:pPr>
      <w:bookmarkStart w:id="23" w:name="the-impact-of-pneumococcal-conjugate-vac"/>
      <w:bookmarkEnd w:id="23"/>
      <w:r>
        <w:t>The impact of pneumococcal conjugate vaccines on Invasive pneumococcal disease</w:t>
      </w:r>
    </w:p>
    <w:p w14:paraId="3B45D21E" w14:textId="77777777" w:rsidR="00ED6CC6" w:rsidRDefault="008C6E25">
      <w:pPr>
        <w:pStyle w:val="Heading2"/>
      </w:pPr>
      <w:bookmarkStart w:id="24" w:name="cost-effectiveness-in-the-context-of-pne"/>
      <w:bookmarkEnd w:id="24"/>
      <w:r>
        <w:t>Cost-effectiveness in the context of pneumococcal conjugate vaccination</w:t>
      </w:r>
    </w:p>
    <w:p w14:paraId="009A92A2" w14:textId="77777777" w:rsidR="00ED6CC6" w:rsidRDefault="008C6E25">
      <w:pPr>
        <w:pStyle w:val="Heading3"/>
      </w:pPr>
      <w:bookmarkStart w:id="25" w:name="measurement-of-effectiveness-and-choice-"/>
      <w:bookmarkEnd w:id="25"/>
      <w:r>
        <w:t>Measurement of effectiveness and choice of health outcomes</w:t>
      </w:r>
    </w:p>
    <w:p w14:paraId="44F7FA23" w14:textId="77777777" w:rsidR="00ED6CC6" w:rsidRDefault="008C6E25">
      <w:pPr>
        <w:pStyle w:val="Heading4"/>
      </w:pPr>
      <w:bookmarkStart w:id="26" w:name="health-outcomes-considered"/>
      <w:bookmarkEnd w:id="26"/>
      <w:r>
        <w:t>Health outcomes considered</w:t>
      </w:r>
    </w:p>
    <w:p w14:paraId="7843EDC6" w14:textId="77777777" w:rsidR="00ED6CC6" w:rsidRDefault="008C6E25">
      <w:pPr>
        <w:pStyle w:val="Heading4"/>
      </w:pPr>
      <w:bookmarkStart w:id="27" w:name="effectiveness-of-pneumococcal-conjugate-"/>
      <w:bookmarkEnd w:id="27"/>
      <w:r>
        <w:t>Effectiveness of pneumococcal conjugate vaccines</w:t>
      </w:r>
    </w:p>
    <w:p w14:paraId="6105C129" w14:textId="77777777" w:rsidR="00ED6CC6" w:rsidRDefault="008C6E25">
      <w:pPr>
        <w:pStyle w:val="Heading3"/>
      </w:pPr>
      <w:bookmarkStart w:id="28" w:name="estimating-resources-and-cost"/>
      <w:bookmarkEnd w:id="28"/>
      <w:r>
        <w:t>Estimating resources and cost</w:t>
      </w:r>
    </w:p>
    <w:p w14:paraId="34D02207" w14:textId="77777777" w:rsidR="00ED6CC6" w:rsidRDefault="008C6E25">
      <w:pPr>
        <w:pStyle w:val="Heading1"/>
      </w:pPr>
      <w:bookmarkStart w:id="29" w:name="aims"/>
      <w:bookmarkEnd w:id="29"/>
      <w:r>
        <w:lastRenderedPageBreak/>
        <w:t>Aims</w:t>
      </w:r>
    </w:p>
    <w:p w14:paraId="2FB6421B" w14:textId="77777777" w:rsidR="00ED6CC6" w:rsidRDefault="008C6E25">
      <w:pPr>
        <w:pStyle w:val="Heading1"/>
      </w:pPr>
      <w:bookmarkStart w:id="30" w:name="methods"/>
      <w:bookmarkEnd w:id="30"/>
      <w:r>
        <w:t>Materials and methods</w:t>
      </w:r>
    </w:p>
    <w:p w14:paraId="7E12DE4C" w14:textId="77777777" w:rsidR="00ED6CC6" w:rsidRDefault="008C6E25">
      <w:pPr>
        <w:pStyle w:val="Heading2"/>
      </w:pPr>
      <w:bookmarkStart w:id="31" w:name="data-collection-and-sources"/>
      <w:bookmarkEnd w:id="31"/>
      <w:r>
        <w:t>Data collection and sources</w:t>
      </w:r>
    </w:p>
    <w:p w14:paraId="34E6F74E" w14:textId="77777777" w:rsidR="00ED6CC6" w:rsidRDefault="007C2D6F">
      <w:pPr>
        <w:jc w:val="left"/>
        <w:pPrChange w:id="32" w:author="andrea55" w:date="2018-11-03T21:51:00Z">
          <w:pPr/>
        </w:pPrChange>
      </w:pPr>
      <w:ins w:id="33" w:author="andrea55" w:date="2018-11-03T21:31:00Z">
        <w:r>
          <w:t>During the study period from January 1, 200</w:t>
        </w:r>
      </w:ins>
      <w:ins w:id="34" w:author="andrea55" w:date="2018-11-03T21:32:00Z">
        <w:r>
          <w:t xml:space="preserve">5 to December 31, 2017, all </w:t>
        </w:r>
      </w:ins>
      <w:del w:id="35" w:author="andrea55" w:date="2018-11-03T21:32:00Z">
        <w:r w:rsidR="008C6E25" w:rsidDel="007C2D6F">
          <w:delText xml:space="preserve">Data </w:delText>
        </w:r>
      </w:del>
      <w:ins w:id="36" w:author="andrea55" w:date="2018-11-03T21:32:00Z">
        <w:r>
          <w:t xml:space="preserve">data </w:t>
        </w:r>
      </w:ins>
      <w:del w:id="37" w:author="andrea55" w:date="2018-11-03T21:31:00Z">
        <w:r w:rsidR="008C6E25" w:rsidDel="007C2D6F">
          <w:delText xml:space="preserve">was </w:delText>
        </w:r>
      </w:del>
      <w:ins w:id="38" w:author="andrea55" w:date="2018-11-03T21:31:00Z">
        <w:r>
          <w:t xml:space="preserve">were </w:t>
        </w:r>
      </w:ins>
      <w:r w:rsidR="008C6E25">
        <w:t>collected from multiple whole population registries</w:t>
      </w:r>
      <w:ins w:id="39" w:author="andrea55" w:date="2018-11-03T21:31:00Z">
        <w:r>
          <w:t>,</w:t>
        </w:r>
      </w:ins>
      <w:r w:rsidR="008C6E25">
        <w:t xml:space="preserve"> and </w:t>
      </w:r>
      <w:ins w:id="40" w:author="andrea55" w:date="2018-11-03T21:31:00Z">
        <w:r>
          <w:t xml:space="preserve">from </w:t>
        </w:r>
      </w:ins>
      <w:r w:rsidR="008C6E25">
        <w:t xml:space="preserve">a single hospital registry. </w:t>
      </w:r>
      <w:del w:id="41" w:author="andrea55" w:date="2018-11-03T21:32:00Z">
        <w:r w:rsidR="008C6E25" w:rsidDel="007C2D6F">
          <w:delText>The study period was from January 1, 2005 until December 31, 2017. All data</w:delText>
        </w:r>
      </w:del>
      <w:ins w:id="42" w:author="andrea55" w:date="2018-11-03T22:40:00Z">
        <w:r w:rsidR="005B54E4">
          <w:t>All d</w:t>
        </w:r>
      </w:ins>
      <w:ins w:id="43" w:author="andrea55" w:date="2018-11-03T21:32:00Z">
        <w:r>
          <w:t>ata</w:t>
        </w:r>
      </w:ins>
      <w:r w:rsidR="008C6E25">
        <w:t xml:space="preserve"> </w:t>
      </w:r>
      <w:del w:id="44" w:author="andrea55" w:date="2018-11-03T22:40:00Z">
        <w:r w:rsidR="008C6E25" w:rsidDel="005B54E4">
          <w:delText xml:space="preserve">was </w:delText>
        </w:r>
      </w:del>
      <w:ins w:id="45" w:author="andrea55" w:date="2018-11-03T22:40:00Z">
        <w:r w:rsidR="005B54E4">
          <w:t xml:space="preserve">were </w:t>
        </w:r>
      </w:ins>
      <w:r w:rsidR="008C6E25">
        <w:t xml:space="preserve">identifiable down to </w:t>
      </w:r>
      <w:del w:id="46" w:author="andrea55" w:date="2018-11-03T22:41:00Z">
        <w:r w:rsidR="008C6E25" w:rsidDel="005B54E4">
          <w:delText xml:space="preserve">the </w:delText>
        </w:r>
      </w:del>
      <w:ins w:id="47" w:author="andrea55" w:date="2018-11-03T22:41:00Z">
        <w:r w:rsidR="005B54E4">
          <w:t xml:space="preserve">an </w:t>
        </w:r>
      </w:ins>
      <w:r w:rsidR="008C6E25">
        <w:t xml:space="preserve">individual level </w:t>
      </w:r>
      <w:del w:id="48" w:author="andrea55" w:date="2018-11-03T21:33:00Z">
        <w:r w:rsidR="008C6E25" w:rsidDel="007C2D6F">
          <w:delText>based on</w:delText>
        </w:r>
      </w:del>
      <w:proofErr w:type="spellStart"/>
      <w:ins w:id="49" w:author="andrea55" w:date="2018-11-03T21:35:00Z">
        <w:r>
          <w:t>using</w:t>
        </w:r>
      </w:ins>
      <w:del w:id="50" w:author="andrea55" w:date="2018-11-03T21:35:00Z">
        <w:r w:rsidR="008C6E25" w:rsidDel="007C2D6F">
          <w:delText xml:space="preserve"> </w:delText>
        </w:r>
      </w:del>
      <w:r w:rsidR="008C6E25">
        <w:t>national</w:t>
      </w:r>
      <w:proofErr w:type="spellEnd"/>
      <w:r w:rsidR="008C6E25">
        <w:t xml:space="preserve"> identification numbers, which are issued to every Icelandic </w:t>
      </w:r>
      <w:del w:id="51" w:author="andrea55" w:date="2018-11-03T21:37:00Z">
        <w:r w:rsidR="008C6E25" w:rsidDel="00CE5446">
          <w:delText xml:space="preserve">resident </w:delText>
        </w:r>
      </w:del>
      <w:ins w:id="52" w:author="andrea55" w:date="2018-11-03T21:37:00Z">
        <w:r w:rsidR="00CE5446">
          <w:t xml:space="preserve">inhabitant, either </w:t>
        </w:r>
      </w:ins>
      <w:r w:rsidR="008C6E25">
        <w:t xml:space="preserve">at birth or when granted residency. </w:t>
      </w:r>
      <w:del w:id="53" w:author="andrea55" w:date="2018-11-03T21:38:00Z">
        <w:r w:rsidR="008C6E25" w:rsidDel="00CE5446">
          <w:delText>A national identification number is not reused upon the death, and each</w:delText>
        </w:r>
      </w:del>
      <w:proofErr w:type="gramStart"/>
      <w:ins w:id="54" w:author="andrea55" w:date="2018-11-03T21:38:00Z">
        <w:r w:rsidR="00CE5446">
          <w:t>Each</w:t>
        </w:r>
      </w:ins>
      <w:r w:rsidR="008C6E25">
        <w:t xml:space="preserve"> individual</w:t>
      </w:r>
      <w:proofErr w:type="gramEnd"/>
      <w:r w:rsidR="008C6E25">
        <w:t xml:space="preserve"> receives one and only one number over the course of their lifetime</w:t>
      </w:r>
      <w:ins w:id="55" w:author="andrea55" w:date="2018-11-03T21:38:00Z">
        <w:r w:rsidR="00CE5446">
          <w:t xml:space="preserve">, and national ID numbers are </w:t>
        </w:r>
      </w:ins>
      <w:ins w:id="56" w:author="andrea55" w:date="2018-11-03T21:42:00Z">
        <w:r w:rsidR="00CE5446">
          <w:t>permanently retired at time of death</w:t>
        </w:r>
      </w:ins>
      <w:r w:rsidR="008C6E25">
        <w:t xml:space="preserve">. </w:t>
      </w:r>
      <w:ins w:id="57" w:author="andrea55" w:date="2018-11-03T21:43:00Z">
        <w:r w:rsidR="00CE5446">
          <w:t>The Directorate of Health p</w:t>
        </w:r>
      </w:ins>
      <w:ins w:id="58" w:author="andrea55" w:date="2018-11-03T21:44:00Z">
        <w:r w:rsidR="00CE5446">
          <w:t xml:space="preserve">rocessed all data sent from the various </w:t>
        </w:r>
        <w:proofErr w:type="spellStart"/>
        <w:r w:rsidR="00CE5446">
          <w:t>registried</w:t>
        </w:r>
        <w:proofErr w:type="spellEnd"/>
        <w:r w:rsidR="00CE5446">
          <w:t xml:space="preserve">, linking </w:t>
        </w:r>
      </w:ins>
      <w:ins w:id="59" w:author="andrea55" w:date="2018-11-03T22:42:00Z">
        <w:r w:rsidR="005B54E4">
          <w:t>them</w:t>
        </w:r>
      </w:ins>
      <w:ins w:id="60" w:author="andrea55" w:date="2018-11-03T21:44:00Z">
        <w:r w:rsidR="00CE5446">
          <w:t xml:space="preserve"> to </w:t>
        </w:r>
      </w:ins>
      <w:del w:id="61" w:author="andrea55" w:date="2018-11-03T21:44:00Z">
        <w:r w:rsidR="008C6E25" w:rsidDel="00CE5446">
          <w:delText xml:space="preserve">Data </w:delText>
        </w:r>
      </w:del>
      <w:del w:id="62" w:author="andrea55" w:date="2018-11-03T21:43:00Z">
        <w:r w:rsidR="008C6E25" w:rsidDel="00CE5446">
          <w:delText xml:space="preserve">was </w:delText>
        </w:r>
      </w:del>
      <w:del w:id="63" w:author="andrea55" w:date="2018-11-03T21:44:00Z">
        <w:r w:rsidR="008C6E25" w:rsidDel="00CE5446">
          <w:delText xml:space="preserve">sent from the various registries to the Directorate of Health for processing, where it was linked using </w:delText>
        </w:r>
      </w:del>
      <w:ins w:id="64" w:author="andrea55" w:date="2018-11-03T21:44:00Z">
        <w:r w:rsidR="00CE5446">
          <w:t xml:space="preserve">specific </w:t>
        </w:r>
      </w:ins>
      <w:r w:rsidR="008C6E25">
        <w:t xml:space="preserve">national identification numbers, </w:t>
      </w:r>
      <w:del w:id="65" w:author="andrea55" w:date="2018-11-03T21:45:00Z">
        <w:r w:rsidR="008C6E25" w:rsidDel="00CE5446">
          <w:delText>before being</w:delText>
        </w:r>
      </w:del>
      <w:ins w:id="66" w:author="andrea55" w:date="2018-11-03T21:45:00Z">
        <w:r w:rsidR="00CE5446">
          <w:t>and then</w:t>
        </w:r>
      </w:ins>
      <w:r w:rsidR="008C6E25">
        <w:t xml:space="preserve"> </w:t>
      </w:r>
      <w:del w:id="67" w:author="andrea55" w:date="2018-11-03T21:45:00Z">
        <w:r w:rsidR="008C6E25" w:rsidDel="00CE5446">
          <w:delText xml:space="preserve">anonymized </w:delText>
        </w:r>
      </w:del>
      <w:ins w:id="68" w:author="andrea55" w:date="2018-11-03T21:45:00Z">
        <w:r w:rsidR="00CE5446">
          <w:t>anonymizing before releasing to the study group.</w:t>
        </w:r>
      </w:ins>
      <w:del w:id="69" w:author="andrea55" w:date="2018-11-03T21:47:00Z">
        <w:r w:rsidR="008C6E25" w:rsidDel="00153612">
          <w:delText>and subsequently released to the study group.</w:delText>
        </w:r>
      </w:del>
      <w:r w:rsidR="008C6E25">
        <w:t xml:space="preserve"> Anonymization was accomplished by creating a study identification number during the linking process, </w:t>
      </w:r>
      <w:del w:id="70" w:author="andrea55" w:date="2018-11-03T21:48:00Z">
        <w:r w:rsidR="008C6E25" w:rsidDel="00153612">
          <w:delText xml:space="preserve">which is </w:delText>
        </w:r>
      </w:del>
      <w:r w:rsidR="008C6E25">
        <w:t xml:space="preserve">generated directly from the national identification number in a reproducible fashion. The mapping </w:t>
      </w:r>
      <w:proofErr w:type="spellStart"/>
      <w:r w:rsidR="008C6E25">
        <w:t>key</w:t>
      </w:r>
      <w:del w:id="71" w:author="andrea55" w:date="2018-11-03T21:48:00Z">
        <w:r w:rsidR="008C6E25" w:rsidDel="00153612">
          <w:delText xml:space="preserve"> is</w:delText>
        </w:r>
      </w:del>
      <w:ins w:id="72" w:author="andrea55" w:date="2018-11-03T21:48:00Z">
        <w:r w:rsidR="00153612">
          <w:t>was</w:t>
        </w:r>
      </w:ins>
      <w:proofErr w:type="spellEnd"/>
      <w:r w:rsidR="008C6E25">
        <w:t xml:space="preserve"> kept by the Directorate of Health, and not accessible</w:t>
      </w:r>
      <w:ins w:id="73" w:author="andrea55" w:date="2018-11-03T22:43:00Z">
        <w:r w:rsidR="005B54E4">
          <w:t xml:space="preserve"> </w:t>
        </w:r>
      </w:ins>
      <w:del w:id="74" w:author="andrea55" w:date="2018-11-03T21:49:00Z">
        <w:r w:rsidR="008C6E25" w:rsidDel="00153612">
          <w:delText xml:space="preserve"> by</w:delText>
        </w:r>
      </w:del>
      <w:ins w:id="75" w:author="andrea55" w:date="2018-11-03T21:49:00Z">
        <w:r w:rsidR="00153612">
          <w:t>to</w:t>
        </w:r>
      </w:ins>
      <w:r w:rsidR="008C6E25">
        <w:t xml:space="preserve"> </w:t>
      </w:r>
      <w:del w:id="76" w:author="andrea55" w:date="2018-11-03T21:49:00Z">
        <w:r w:rsidR="008C6E25" w:rsidDel="00153612">
          <w:delText xml:space="preserve">the </w:delText>
        </w:r>
      </w:del>
      <w:r w:rsidR="008C6E25">
        <w:t>study authors.</w:t>
      </w:r>
    </w:p>
    <w:p w14:paraId="1BAA422E" w14:textId="77777777" w:rsidR="007A17DC" w:rsidRDefault="008C6E25">
      <w:pPr>
        <w:pStyle w:val="BodyText"/>
        <w:jc w:val="left"/>
        <w:rPr>
          <w:ins w:id="77" w:author="andrea55" w:date="2018-11-03T21:59:00Z"/>
        </w:rPr>
        <w:pPrChange w:id="78" w:author="andrea55" w:date="2018-11-03T21:51:00Z">
          <w:pPr>
            <w:pStyle w:val="BodyText"/>
          </w:pPr>
        </w:pPrChange>
      </w:pPr>
      <w:r>
        <w:t xml:space="preserve">The data underlying this study </w:t>
      </w:r>
      <w:del w:id="79" w:author="andrea55" w:date="2018-11-03T21:49:00Z">
        <w:r w:rsidDel="00153612">
          <w:delText xml:space="preserve">is </w:delText>
        </w:r>
      </w:del>
      <w:ins w:id="80" w:author="andrea55" w:date="2018-11-03T21:49:00Z">
        <w:r w:rsidR="00153612">
          <w:t xml:space="preserve">are </w:t>
        </w:r>
      </w:ins>
      <w:r>
        <w:t xml:space="preserve">observational in nature, </w:t>
      </w:r>
      <w:del w:id="81" w:author="andrea55" w:date="2018-11-03T21:50:00Z">
        <w:r w:rsidDel="00153612">
          <w:delText xml:space="preserve">but </w:delText>
        </w:r>
      </w:del>
      <w:ins w:id="82" w:author="andrea55" w:date="2018-11-03T21:50:00Z">
        <w:r w:rsidR="00153612">
          <w:t>but enhanced and supported by</w:t>
        </w:r>
      </w:ins>
      <w:ins w:id="83" w:author="andrea55" w:date="2018-11-03T21:52:00Z">
        <w:r w:rsidR="00AF0BDF">
          <w:t xml:space="preserve"> </w:t>
        </w:r>
      </w:ins>
      <w:del w:id="84" w:author="andrea55" w:date="2018-11-03T21:52:00Z">
        <w:r w:rsidDel="00AF0BDF">
          <w:delText xml:space="preserve">benefits from </w:delText>
        </w:r>
      </w:del>
      <w:r>
        <w:t xml:space="preserve">several factors. </w:t>
      </w:r>
      <w:ins w:id="85" w:author="andrea55" w:date="2018-11-03T21:53:00Z">
        <w:r w:rsidR="00AF0BDF">
          <w:t xml:space="preserve">Not only are </w:t>
        </w:r>
      </w:ins>
      <w:del w:id="86" w:author="andrea55" w:date="2018-11-03T21:53:00Z">
        <w:r w:rsidDel="00AF0BDF">
          <w:delText xml:space="preserve">Electronic </w:delText>
        </w:r>
      </w:del>
      <w:ins w:id="87" w:author="andrea55" w:date="2018-11-03T21:53:00Z">
        <w:r w:rsidR="00AF0BDF">
          <w:t xml:space="preserve">all </w:t>
        </w:r>
      </w:ins>
      <w:r>
        <w:t xml:space="preserve">medical records </w:t>
      </w:r>
      <w:ins w:id="88" w:author="andrea55" w:date="2018-11-03T21:53:00Z">
        <w:r w:rsidR="00AF0BDF">
          <w:t>in Iceland stored electronically, but the same</w:t>
        </w:r>
      </w:ins>
      <w:ins w:id="89" w:author="andrea55" w:date="2018-11-03T21:54:00Z">
        <w:r w:rsidR="00AF0BDF">
          <w:t xml:space="preserve"> software</w:t>
        </w:r>
      </w:ins>
      <w:ins w:id="90" w:author="andrea55" w:date="2018-11-03T21:55:00Z">
        <w:r w:rsidR="00AF0BDF">
          <w:t>, Saga,</w:t>
        </w:r>
      </w:ins>
      <w:ins w:id="91" w:author="andrea55" w:date="2018-11-03T21:54:00Z">
        <w:r w:rsidR="00AF0BDF">
          <w:t xml:space="preserve"> has been used by all he</w:t>
        </w:r>
      </w:ins>
      <w:ins w:id="92" w:author="andrea55" w:date="2018-11-03T21:55:00Z">
        <w:r w:rsidR="00AF0BDF">
          <w:t xml:space="preserve">alth-care providers and institution throughout the entire study period. </w:t>
        </w:r>
      </w:ins>
      <w:ins w:id="93" w:author="andrea55" w:date="2018-11-03T21:53:00Z">
        <w:r w:rsidR="00AF0BDF">
          <w:t xml:space="preserve"> </w:t>
        </w:r>
      </w:ins>
      <w:del w:id="94" w:author="andrea55" w:date="2018-11-03T21:56:00Z">
        <w:r w:rsidDel="00AF0BDF">
          <w:delText xml:space="preserve">have been ubiquitous in Iceland during the study period. The same electronic medical record software, Saga, has been used by all health-care providers and institutions throughout the study period. The </w:delText>
        </w:r>
      </w:del>
      <w:ins w:id="95" w:author="andrea55" w:date="2018-11-03T21:56:00Z">
        <w:r w:rsidR="00AF0BDF">
          <w:t xml:space="preserve"> Likewise, the </w:t>
        </w:r>
      </w:ins>
      <w:r>
        <w:t xml:space="preserve">International Classification of Diseases, 10th revision (ICD-10), is the only diagnostic coding system </w:t>
      </w:r>
      <w:del w:id="96" w:author="andrea55" w:date="2018-11-03T21:57:00Z">
        <w:r w:rsidDel="00AF0BDF">
          <w:delText>which has been in use</w:delText>
        </w:r>
      </w:del>
      <w:ins w:id="97" w:author="andrea55" w:date="2018-11-03T21:57:00Z">
        <w:r w:rsidR="00AF0BDF">
          <w:t>in use in Iceland</w:t>
        </w:r>
      </w:ins>
      <w:r>
        <w:t xml:space="preserve"> during the </w:t>
      </w:r>
      <w:del w:id="98" w:author="andrea55" w:date="2018-11-03T21:57:00Z">
        <w:r w:rsidDel="00AF0BDF">
          <w:delText xml:space="preserve">whole </w:delText>
        </w:r>
      </w:del>
      <w:ins w:id="99" w:author="andrea55" w:date="2018-11-03T21:57:00Z">
        <w:r w:rsidR="00AF0BDF">
          <w:t xml:space="preserve"> </w:t>
        </w:r>
      </w:ins>
      <w:r>
        <w:t xml:space="preserve">study period. </w:t>
      </w:r>
      <w:del w:id="100" w:author="andrea55" w:date="2018-11-03T21:58:00Z">
        <w:r w:rsidDel="007A17DC">
          <w:delText xml:space="preserve">All </w:delText>
        </w:r>
      </w:del>
      <w:proofErr w:type="gramStart"/>
      <w:ins w:id="101" w:author="andrea55" w:date="2018-11-03T21:58:00Z">
        <w:r w:rsidR="007A17DC">
          <w:t>Furthermore</w:t>
        </w:r>
        <w:proofErr w:type="gramEnd"/>
        <w:r w:rsidR="007A17DC">
          <w:t xml:space="preserve"> all </w:t>
        </w:r>
      </w:ins>
      <w:r>
        <w:t>medical procedures have been coded with the NOMESCO Classification of Surgical Procedures (NCSP</w:t>
      </w:r>
      <w:del w:id="102" w:author="andrea55" w:date="2018-11-03T21:58:00Z">
        <w:r w:rsidDel="007A17DC">
          <w:delText xml:space="preserve">). </w:delText>
        </w:r>
      </w:del>
      <w:ins w:id="103" w:author="andrea55" w:date="2018-11-03T21:58:00Z">
        <w:r w:rsidR="007A17DC">
          <w:t xml:space="preserve">), and </w:t>
        </w:r>
      </w:ins>
      <w:del w:id="104" w:author="andrea55" w:date="2018-11-03T21:58:00Z">
        <w:r w:rsidDel="007A17DC">
          <w:delText xml:space="preserve">Drugs </w:delText>
        </w:r>
      </w:del>
      <w:ins w:id="105" w:author="andrea55" w:date="2018-11-03T21:58:00Z">
        <w:r w:rsidR="007A17DC">
          <w:t xml:space="preserve">drugs </w:t>
        </w:r>
      </w:ins>
      <w:r>
        <w:t xml:space="preserve">are classified </w:t>
      </w:r>
      <w:ins w:id="106" w:author="andrea55" w:date="2018-11-03T21:58:00Z">
        <w:r w:rsidR="00AF0BDF">
          <w:t xml:space="preserve">exclusively </w:t>
        </w:r>
      </w:ins>
      <w:r>
        <w:t>using the Anatomical-Therapeutic-Chemical (ATC) classification system of the World Health Organization.</w:t>
      </w:r>
    </w:p>
    <w:p w14:paraId="6DB9A631" w14:textId="77777777" w:rsidR="00ED6CC6" w:rsidRDefault="008C6E25">
      <w:pPr>
        <w:pStyle w:val="BodyText"/>
        <w:jc w:val="left"/>
        <w:pPrChange w:id="107" w:author="andrea55" w:date="2018-11-03T21:51:00Z">
          <w:pPr>
            <w:pStyle w:val="BodyText"/>
          </w:pPr>
        </w:pPrChange>
      </w:pPr>
      <w:del w:id="108" w:author="andrea55" w:date="2018-11-03T21:59:00Z">
        <w:r w:rsidDel="007A17DC">
          <w:delText xml:space="preserve"> </w:delText>
        </w:r>
      </w:del>
      <w:r>
        <w:t>In the following sub-chapters, each registry providing study data will be reviewed</w:t>
      </w:r>
      <w:ins w:id="109" w:author="andrea55" w:date="2018-11-03T22:46:00Z">
        <w:r w:rsidR="005B54E4">
          <w:t xml:space="preserve">: </w:t>
        </w:r>
      </w:ins>
      <w:ins w:id="110" w:author="andrea55" w:date="2018-11-03T22:47:00Z">
        <w:r w:rsidR="005B54E4">
          <w:t xml:space="preserve">(how about listing each of the registries here, or each kind of data that were </w:t>
        </w:r>
        <w:proofErr w:type="gramStart"/>
        <w:r w:rsidR="005B54E4">
          <w:t>collected?-</w:t>
        </w:r>
        <w:proofErr w:type="gramEnd"/>
        <w:r w:rsidR="005B54E4">
          <w:t xml:space="preserve"> just as a kind of transitional sentence and summary)</w:t>
        </w:r>
      </w:ins>
      <w:del w:id="111" w:author="andrea55" w:date="2018-11-03T22:46:00Z">
        <w:r w:rsidDel="005B54E4">
          <w:delText>.</w:delText>
        </w:r>
      </w:del>
    </w:p>
    <w:p w14:paraId="06298A95" w14:textId="77777777" w:rsidR="00ED6CC6" w:rsidRDefault="008C6E25" w:rsidP="00153612">
      <w:pPr>
        <w:pStyle w:val="Heading3"/>
      </w:pPr>
      <w:bookmarkStart w:id="112" w:name="landspitali-university-hospital-inpatien"/>
      <w:bookmarkEnd w:id="112"/>
      <w:proofErr w:type="spellStart"/>
      <w:r>
        <w:t>Landspitali</w:t>
      </w:r>
      <w:proofErr w:type="spellEnd"/>
      <w:r>
        <w:t xml:space="preserve"> University Hospital inpatient registry</w:t>
      </w:r>
    </w:p>
    <w:p w14:paraId="02B63573" w14:textId="77777777" w:rsidR="00ED6CC6" w:rsidRDefault="008C6E25">
      <w:pPr>
        <w:jc w:val="left"/>
        <w:pPrChange w:id="113" w:author="andrea55" w:date="2018-11-03T21:51:00Z">
          <w:pPr/>
        </w:pPrChange>
      </w:pPr>
      <w:proofErr w:type="spellStart"/>
      <w:r>
        <w:lastRenderedPageBreak/>
        <w:t>Landspitali</w:t>
      </w:r>
      <w:proofErr w:type="spellEnd"/>
      <w:r>
        <w:t xml:space="preserve"> University Hospital is the </w:t>
      </w:r>
      <w:del w:id="114" w:author="andrea55" w:date="2018-11-03T22:00:00Z">
        <w:r w:rsidDel="007A17DC">
          <w:delText xml:space="preserve">only </w:delText>
        </w:r>
      </w:del>
      <w:ins w:id="115" w:author="andrea55" w:date="2018-11-03T22:00:00Z">
        <w:r w:rsidR="007A17DC">
          <w:t xml:space="preserve">sole </w:t>
        </w:r>
      </w:ins>
      <w:r>
        <w:t xml:space="preserve">tertiary hospital in Iceland, and encompasses Children’s Hospital Iceland – </w:t>
      </w:r>
      <w:ins w:id="116" w:author="andrea55" w:date="2018-11-03T22:01:00Z">
        <w:r w:rsidR="007A17DC">
          <w:t xml:space="preserve">Iceland's </w:t>
        </w:r>
      </w:ins>
      <w:r>
        <w:t xml:space="preserve">the only </w:t>
      </w:r>
      <w:proofErr w:type="spellStart"/>
      <w:r>
        <w:t>paediatric</w:t>
      </w:r>
      <w:proofErr w:type="spellEnd"/>
      <w:r>
        <w:t xml:space="preserve"> hospital</w:t>
      </w:r>
      <w:del w:id="117" w:author="andrea55" w:date="2018-11-03T22:01:00Z">
        <w:r w:rsidDel="007A17DC">
          <w:delText xml:space="preserve"> in Iceland.</w:delText>
        </w:r>
      </w:del>
      <w:ins w:id="118" w:author="andrea55" w:date="2018-11-03T22:02:00Z">
        <w:r w:rsidR="007A17DC">
          <w:t>. (No new paragraph here...)</w:t>
        </w:r>
      </w:ins>
      <w:del w:id="119" w:author="andrea55" w:date="2018-11-03T22:01:00Z">
        <w:r w:rsidDel="007A17DC">
          <w:br/>
        </w:r>
      </w:del>
      <w:r>
        <w:t xml:space="preserve">It also functions as a primary and secondary hospital for the capital area, serving 65% of the Icelandic population. In 2017, the total number of hospital beds in Iceland </w:t>
      </w:r>
      <w:del w:id="120" w:author="andrea55" w:date="2018-11-03T22:03:00Z">
        <w:r w:rsidDel="007A17DC">
          <w:delText xml:space="preserve">was </w:delText>
        </w:r>
      </w:del>
      <w:ins w:id="121" w:author="andrea55" w:date="2018-11-03T22:03:00Z">
        <w:r w:rsidR="007A17DC">
          <w:t xml:space="preserve">totaled </w:t>
        </w:r>
      </w:ins>
      <w:r>
        <w:t>1,050 (</w:t>
      </w:r>
      <w:proofErr w:type="spellStart"/>
      <w:r>
        <w:t>Gobierno</w:t>
      </w:r>
      <w:proofErr w:type="spellEnd"/>
      <w:r>
        <w:t xml:space="preserve"> de </w:t>
      </w:r>
      <w:proofErr w:type="spellStart"/>
      <w:r>
        <w:t>España</w:t>
      </w:r>
      <w:proofErr w:type="spellEnd"/>
      <w:r>
        <w:t xml:space="preserve">, </w:t>
      </w:r>
      <w:proofErr w:type="spellStart"/>
      <w:r>
        <w:t>Ministerio</w:t>
      </w:r>
      <w:proofErr w:type="spellEnd"/>
      <w:r>
        <w:t xml:space="preserve"> de </w:t>
      </w:r>
      <w:proofErr w:type="spellStart"/>
      <w:r>
        <w:t>Industria</w:t>
      </w:r>
      <w:proofErr w:type="spellEnd"/>
      <w:r>
        <w:t xml:space="preserve">, and </w:t>
      </w:r>
      <w:proofErr w:type="spellStart"/>
      <w:r>
        <w:t>Instituto</w:t>
      </w:r>
      <w:proofErr w:type="spellEnd"/>
      <w:r>
        <w:t xml:space="preserve"> para la </w:t>
      </w:r>
      <w:proofErr w:type="spellStart"/>
      <w:r>
        <w:t>Diversificación</w:t>
      </w:r>
      <w:proofErr w:type="spellEnd"/>
      <w:r>
        <w:t xml:space="preserve"> y </w:t>
      </w:r>
      <w:proofErr w:type="spellStart"/>
      <w:r>
        <w:t>Ahorro</w:t>
      </w:r>
      <w:proofErr w:type="spellEnd"/>
      <w:r>
        <w:t xml:space="preserve"> de </w:t>
      </w:r>
      <w:proofErr w:type="spellStart"/>
      <w:r>
        <w:t>Energía</w:t>
      </w:r>
      <w:proofErr w:type="spellEnd"/>
      <w:r>
        <w:t xml:space="preserve"> IDAE </w:t>
      </w:r>
      <w:r w:rsidR="00ED6CC6">
        <w:fldChar w:fldCharType="begin"/>
      </w:r>
      <w:r w:rsidR="00ED6CC6">
        <w:instrText>HYPERLINK \l "ref-OECD2017" \h</w:instrText>
      </w:r>
      <w:r w:rsidR="00ED6CC6">
        <w:fldChar w:fldCharType="separate"/>
      </w:r>
      <w:r>
        <w:rPr>
          <w:rStyle w:val="Hyperlink"/>
        </w:rPr>
        <w:t>2017</w:t>
      </w:r>
      <w:r w:rsidR="00ED6CC6">
        <w:fldChar w:fldCharType="end"/>
      </w:r>
      <w:r>
        <w:t xml:space="preserve">). Of those, 687 were at </w:t>
      </w:r>
      <w:proofErr w:type="spellStart"/>
      <w:r>
        <w:t>Landspitali</w:t>
      </w:r>
      <w:proofErr w:type="spellEnd"/>
      <w:r>
        <w:t xml:space="preserve"> University Hospital. The inpatient registry contains information on all emergency department and outpatient visits, and all hospital admissions to </w:t>
      </w:r>
      <w:proofErr w:type="spellStart"/>
      <w:r>
        <w:t>Landspitali</w:t>
      </w:r>
      <w:proofErr w:type="spellEnd"/>
      <w:r>
        <w:t xml:space="preserve"> University Hospital. For the period of January 1, 2005 to December 31, 2017, data were extracted on all unplanned acute-care visits and hospital admissions with ICD-10 discharge diagnoses compatible with respiratory infections (see Table 1).</w:t>
      </w:r>
    </w:p>
    <w:p w14:paraId="232D1C8D" w14:textId="77777777" w:rsidR="00ED6CC6" w:rsidRDefault="008C6E25">
      <w:pPr>
        <w:jc w:val="left"/>
        <w:pPrChange w:id="122" w:author="andrea55" w:date="2018-11-03T21:51:00Z">
          <w:pPr/>
        </w:pPrChange>
      </w:pPr>
      <w:r>
        <w:t>Table 1 The International Classification of Diseases, 10th revision codes used in the current study</w:t>
      </w:r>
    </w:p>
    <w:tbl>
      <w:tblPr>
        <w:tblW w:w="0" w:type="pct"/>
        <w:tblLook w:val="04A0" w:firstRow="1" w:lastRow="0" w:firstColumn="1" w:lastColumn="0" w:noHBand="0" w:noVBand="1"/>
      </w:tblPr>
      <w:tblGrid>
        <w:gridCol w:w="1056"/>
        <w:gridCol w:w="6021"/>
      </w:tblGrid>
      <w:tr w:rsidR="00ED6CC6" w14:paraId="456107D7" w14:textId="77777777">
        <w:tc>
          <w:tcPr>
            <w:tcW w:w="0" w:type="auto"/>
            <w:tcBorders>
              <w:bottom w:val="single" w:sz="0" w:space="0" w:color="auto"/>
            </w:tcBorders>
            <w:vAlign w:val="bottom"/>
          </w:tcPr>
          <w:p w14:paraId="14AD014E" w14:textId="77777777" w:rsidR="00ED6CC6" w:rsidRDefault="008C6E25" w:rsidP="00153612">
            <w:pPr>
              <w:jc w:val="left"/>
            </w:pPr>
            <w:r>
              <w:t>ICD-10 code</w:t>
            </w:r>
          </w:p>
        </w:tc>
        <w:tc>
          <w:tcPr>
            <w:tcW w:w="0" w:type="auto"/>
            <w:tcBorders>
              <w:bottom w:val="single" w:sz="0" w:space="0" w:color="auto"/>
            </w:tcBorders>
            <w:vAlign w:val="bottom"/>
          </w:tcPr>
          <w:p w14:paraId="4C17BAAB" w14:textId="77777777" w:rsidR="00ED6CC6" w:rsidRDefault="008C6E25">
            <w:pPr>
              <w:jc w:val="left"/>
            </w:pPr>
            <w:r>
              <w:t>Disease</w:t>
            </w:r>
          </w:p>
        </w:tc>
      </w:tr>
      <w:tr w:rsidR="00ED6CC6" w14:paraId="30C76C41" w14:textId="77777777">
        <w:tc>
          <w:tcPr>
            <w:tcW w:w="0" w:type="auto"/>
          </w:tcPr>
          <w:p w14:paraId="36769527" w14:textId="77777777" w:rsidR="00ED6CC6" w:rsidRDefault="008C6E25" w:rsidP="00153612">
            <w:pPr>
              <w:jc w:val="left"/>
            </w:pPr>
            <w:r>
              <w:t>A40</w:t>
            </w:r>
          </w:p>
        </w:tc>
        <w:tc>
          <w:tcPr>
            <w:tcW w:w="0" w:type="auto"/>
          </w:tcPr>
          <w:p w14:paraId="7E44CF08" w14:textId="77777777" w:rsidR="00ED6CC6" w:rsidRDefault="008C6E25">
            <w:pPr>
              <w:jc w:val="left"/>
            </w:pPr>
            <w:r>
              <w:t>Streptococcal sepsis</w:t>
            </w:r>
          </w:p>
        </w:tc>
      </w:tr>
      <w:tr w:rsidR="00ED6CC6" w14:paraId="07A434AB" w14:textId="77777777">
        <w:tc>
          <w:tcPr>
            <w:tcW w:w="0" w:type="auto"/>
          </w:tcPr>
          <w:p w14:paraId="6D90C750" w14:textId="77777777" w:rsidR="00ED6CC6" w:rsidRDefault="008C6E25" w:rsidP="00153612">
            <w:pPr>
              <w:jc w:val="left"/>
            </w:pPr>
            <w:r>
              <w:t>A41</w:t>
            </w:r>
          </w:p>
        </w:tc>
        <w:tc>
          <w:tcPr>
            <w:tcW w:w="0" w:type="auto"/>
          </w:tcPr>
          <w:p w14:paraId="663B2FC3" w14:textId="77777777" w:rsidR="00ED6CC6" w:rsidRDefault="008C6E25">
            <w:pPr>
              <w:jc w:val="left"/>
            </w:pPr>
            <w:r>
              <w:t>Other sepsis</w:t>
            </w:r>
          </w:p>
        </w:tc>
      </w:tr>
      <w:tr w:rsidR="00ED6CC6" w14:paraId="03DA908E" w14:textId="77777777">
        <w:tc>
          <w:tcPr>
            <w:tcW w:w="0" w:type="auto"/>
          </w:tcPr>
          <w:p w14:paraId="41853C05" w14:textId="77777777" w:rsidR="00ED6CC6" w:rsidRDefault="008C6E25" w:rsidP="00153612">
            <w:pPr>
              <w:jc w:val="left"/>
            </w:pPr>
            <w:r>
              <w:t>A48</w:t>
            </w:r>
          </w:p>
        </w:tc>
        <w:tc>
          <w:tcPr>
            <w:tcW w:w="0" w:type="auto"/>
          </w:tcPr>
          <w:p w14:paraId="2F5C52A0" w14:textId="77777777" w:rsidR="00ED6CC6" w:rsidRDefault="008C6E25">
            <w:pPr>
              <w:jc w:val="left"/>
            </w:pPr>
            <w:r>
              <w:t>Other bacterial diseases, not elsewhere classified</w:t>
            </w:r>
          </w:p>
        </w:tc>
      </w:tr>
      <w:tr w:rsidR="00ED6CC6" w14:paraId="2D143548" w14:textId="77777777">
        <w:tc>
          <w:tcPr>
            <w:tcW w:w="0" w:type="auto"/>
          </w:tcPr>
          <w:p w14:paraId="72E8558D" w14:textId="77777777" w:rsidR="00ED6CC6" w:rsidRDefault="008C6E25" w:rsidP="00153612">
            <w:pPr>
              <w:jc w:val="left"/>
            </w:pPr>
            <w:r>
              <w:t>A49</w:t>
            </w:r>
          </w:p>
        </w:tc>
        <w:tc>
          <w:tcPr>
            <w:tcW w:w="0" w:type="auto"/>
          </w:tcPr>
          <w:p w14:paraId="5626E461" w14:textId="77777777" w:rsidR="00ED6CC6" w:rsidRDefault="008C6E25">
            <w:pPr>
              <w:jc w:val="left"/>
            </w:pPr>
            <w:r>
              <w:t>Bacterial infection of unspecified site</w:t>
            </w:r>
          </w:p>
        </w:tc>
      </w:tr>
      <w:tr w:rsidR="00ED6CC6" w14:paraId="08EE6A34" w14:textId="77777777">
        <w:tc>
          <w:tcPr>
            <w:tcW w:w="0" w:type="auto"/>
          </w:tcPr>
          <w:p w14:paraId="7B4CCF0A" w14:textId="77777777" w:rsidR="00ED6CC6" w:rsidRDefault="008C6E25" w:rsidP="00153612">
            <w:pPr>
              <w:jc w:val="left"/>
            </w:pPr>
            <w:r>
              <w:t>B00</w:t>
            </w:r>
          </w:p>
        </w:tc>
        <w:tc>
          <w:tcPr>
            <w:tcW w:w="0" w:type="auto"/>
          </w:tcPr>
          <w:p w14:paraId="4CAFA233" w14:textId="77777777" w:rsidR="00ED6CC6" w:rsidRDefault="008C6E25">
            <w:pPr>
              <w:jc w:val="left"/>
            </w:pPr>
            <w:proofErr w:type="spellStart"/>
            <w:r>
              <w:t>Herpesviral</w:t>
            </w:r>
            <w:proofErr w:type="spellEnd"/>
            <w:r>
              <w:t xml:space="preserve"> [herpes simplex] infections</w:t>
            </w:r>
          </w:p>
        </w:tc>
      </w:tr>
      <w:tr w:rsidR="00ED6CC6" w14:paraId="064AF5B3" w14:textId="77777777">
        <w:tc>
          <w:tcPr>
            <w:tcW w:w="0" w:type="auto"/>
          </w:tcPr>
          <w:p w14:paraId="3D6D010B" w14:textId="77777777" w:rsidR="00ED6CC6" w:rsidRDefault="008C6E25" w:rsidP="00153612">
            <w:pPr>
              <w:jc w:val="left"/>
            </w:pPr>
            <w:r>
              <w:t>B08</w:t>
            </w:r>
          </w:p>
        </w:tc>
        <w:tc>
          <w:tcPr>
            <w:tcW w:w="0" w:type="auto"/>
          </w:tcPr>
          <w:p w14:paraId="19CDC6A9" w14:textId="77777777" w:rsidR="00ED6CC6" w:rsidRDefault="008C6E25">
            <w:pPr>
              <w:jc w:val="left"/>
            </w:pPr>
            <w:r>
              <w:t>Other viral infections characterized by skin and mucous membrane lesions, not elsewhere classified</w:t>
            </w:r>
          </w:p>
        </w:tc>
      </w:tr>
      <w:tr w:rsidR="00ED6CC6" w14:paraId="7106AE2F" w14:textId="77777777">
        <w:tc>
          <w:tcPr>
            <w:tcW w:w="0" w:type="auto"/>
          </w:tcPr>
          <w:p w14:paraId="04C07F44" w14:textId="77777777" w:rsidR="00ED6CC6" w:rsidRDefault="008C6E25" w:rsidP="00153612">
            <w:pPr>
              <w:jc w:val="left"/>
            </w:pPr>
            <w:r>
              <w:t>B33</w:t>
            </w:r>
          </w:p>
        </w:tc>
        <w:tc>
          <w:tcPr>
            <w:tcW w:w="0" w:type="auto"/>
          </w:tcPr>
          <w:p w14:paraId="67DEFFC2" w14:textId="77777777" w:rsidR="00ED6CC6" w:rsidRDefault="008C6E25">
            <w:pPr>
              <w:jc w:val="left"/>
            </w:pPr>
            <w:r>
              <w:t>Other viral diseases, not elsewhere classified</w:t>
            </w:r>
          </w:p>
        </w:tc>
      </w:tr>
      <w:tr w:rsidR="00ED6CC6" w14:paraId="65DF2376" w14:textId="77777777">
        <w:tc>
          <w:tcPr>
            <w:tcW w:w="0" w:type="auto"/>
          </w:tcPr>
          <w:p w14:paraId="285532D1" w14:textId="77777777" w:rsidR="00ED6CC6" w:rsidRDefault="008C6E25" w:rsidP="00153612">
            <w:pPr>
              <w:jc w:val="left"/>
            </w:pPr>
            <w:r>
              <w:t>B34</w:t>
            </w:r>
          </w:p>
        </w:tc>
        <w:tc>
          <w:tcPr>
            <w:tcW w:w="0" w:type="auto"/>
          </w:tcPr>
          <w:p w14:paraId="678B4B93" w14:textId="77777777" w:rsidR="00ED6CC6" w:rsidRDefault="008C6E25">
            <w:pPr>
              <w:jc w:val="left"/>
            </w:pPr>
            <w:r>
              <w:t>Viral infection of unspecified site</w:t>
            </w:r>
          </w:p>
        </w:tc>
      </w:tr>
      <w:tr w:rsidR="00ED6CC6" w14:paraId="2DA4C588" w14:textId="77777777">
        <w:tc>
          <w:tcPr>
            <w:tcW w:w="0" w:type="auto"/>
          </w:tcPr>
          <w:p w14:paraId="3C6056A3" w14:textId="77777777" w:rsidR="00ED6CC6" w:rsidRDefault="008C6E25" w:rsidP="00153612">
            <w:pPr>
              <w:jc w:val="left"/>
            </w:pPr>
            <w:r>
              <w:t>B95</w:t>
            </w:r>
          </w:p>
        </w:tc>
        <w:tc>
          <w:tcPr>
            <w:tcW w:w="0" w:type="auto"/>
          </w:tcPr>
          <w:p w14:paraId="56E86CDA" w14:textId="77777777" w:rsidR="00ED6CC6" w:rsidRDefault="008C6E25">
            <w:pPr>
              <w:jc w:val="left"/>
            </w:pPr>
            <w:r>
              <w:t>Streptococcus, Staphylococcus, and Enterococcus as the cause of diseases classified elsewhere</w:t>
            </w:r>
          </w:p>
        </w:tc>
      </w:tr>
      <w:tr w:rsidR="00ED6CC6" w14:paraId="3D81D4F1" w14:textId="77777777">
        <w:tc>
          <w:tcPr>
            <w:tcW w:w="0" w:type="auto"/>
          </w:tcPr>
          <w:p w14:paraId="253AC02F" w14:textId="77777777" w:rsidR="00ED6CC6" w:rsidRDefault="008C6E25" w:rsidP="00153612">
            <w:pPr>
              <w:jc w:val="left"/>
            </w:pPr>
            <w:r>
              <w:t>B96</w:t>
            </w:r>
          </w:p>
        </w:tc>
        <w:tc>
          <w:tcPr>
            <w:tcW w:w="0" w:type="auto"/>
          </w:tcPr>
          <w:p w14:paraId="59EB9361" w14:textId="77777777" w:rsidR="00ED6CC6" w:rsidRDefault="008C6E25">
            <w:pPr>
              <w:jc w:val="left"/>
            </w:pPr>
            <w:r>
              <w:t>Other bacterial agents as the cause of diseases classified elsewhere</w:t>
            </w:r>
          </w:p>
        </w:tc>
      </w:tr>
      <w:tr w:rsidR="00ED6CC6" w14:paraId="4C4B3B64" w14:textId="77777777">
        <w:tc>
          <w:tcPr>
            <w:tcW w:w="0" w:type="auto"/>
          </w:tcPr>
          <w:p w14:paraId="38D30030" w14:textId="77777777" w:rsidR="00ED6CC6" w:rsidRDefault="008C6E25" w:rsidP="00153612">
            <w:pPr>
              <w:jc w:val="left"/>
            </w:pPr>
            <w:r>
              <w:t>G00</w:t>
            </w:r>
          </w:p>
        </w:tc>
        <w:tc>
          <w:tcPr>
            <w:tcW w:w="0" w:type="auto"/>
          </w:tcPr>
          <w:p w14:paraId="11BAF4BA" w14:textId="77777777" w:rsidR="00ED6CC6" w:rsidRDefault="008C6E25" w:rsidP="00153612">
            <w:pPr>
              <w:jc w:val="left"/>
            </w:pPr>
            <w:r>
              <w:t xml:space="preserve">Bacterial </w:t>
            </w:r>
            <w:proofErr w:type="spellStart"/>
            <w:proofErr w:type="gramStart"/>
            <w:r>
              <w:t>meningitis,not</w:t>
            </w:r>
            <w:proofErr w:type="spellEnd"/>
            <w:proofErr w:type="gramEnd"/>
            <w:r>
              <w:t xml:space="preserve"> elsewhere classified</w:t>
            </w:r>
          </w:p>
        </w:tc>
      </w:tr>
      <w:tr w:rsidR="00ED6CC6" w14:paraId="44D4DAAC" w14:textId="77777777">
        <w:tc>
          <w:tcPr>
            <w:tcW w:w="0" w:type="auto"/>
          </w:tcPr>
          <w:p w14:paraId="7D325187" w14:textId="77777777" w:rsidR="00ED6CC6" w:rsidRDefault="008C6E25" w:rsidP="00153612">
            <w:pPr>
              <w:jc w:val="left"/>
            </w:pPr>
            <w:r>
              <w:lastRenderedPageBreak/>
              <w:t>H65</w:t>
            </w:r>
          </w:p>
        </w:tc>
        <w:tc>
          <w:tcPr>
            <w:tcW w:w="0" w:type="auto"/>
          </w:tcPr>
          <w:p w14:paraId="0E6E9EF5" w14:textId="77777777" w:rsidR="00ED6CC6" w:rsidRDefault="008C6E25">
            <w:pPr>
              <w:jc w:val="left"/>
            </w:pPr>
            <w:proofErr w:type="spellStart"/>
            <w:r>
              <w:t>Nonsuppurative</w:t>
            </w:r>
            <w:proofErr w:type="spellEnd"/>
            <w:r>
              <w:t xml:space="preserve"> otitis media</w:t>
            </w:r>
          </w:p>
        </w:tc>
      </w:tr>
      <w:tr w:rsidR="00ED6CC6" w14:paraId="4B210194" w14:textId="77777777">
        <w:tc>
          <w:tcPr>
            <w:tcW w:w="0" w:type="auto"/>
          </w:tcPr>
          <w:p w14:paraId="34D5BEC5" w14:textId="77777777" w:rsidR="00ED6CC6" w:rsidRDefault="008C6E25" w:rsidP="00153612">
            <w:pPr>
              <w:jc w:val="left"/>
            </w:pPr>
            <w:r>
              <w:t>H66</w:t>
            </w:r>
          </w:p>
        </w:tc>
        <w:tc>
          <w:tcPr>
            <w:tcW w:w="0" w:type="auto"/>
          </w:tcPr>
          <w:p w14:paraId="07044D95" w14:textId="77777777" w:rsidR="00ED6CC6" w:rsidRDefault="008C6E25">
            <w:pPr>
              <w:jc w:val="left"/>
            </w:pPr>
            <w:proofErr w:type="spellStart"/>
            <w:r>
              <w:t>Suppurative</w:t>
            </w:r>
            <w:proofErr w:type="spellEnd"/>
            <w:r>
              <w:t xml:space="preserve"> and unspecified otitis media</w:t>
            </w:r>
          </w:p>
        </w:tc>
      </w:tr>
      <w:tr w:rsidR="00ED6CC6" w14:paraId="04EC6944" w14:textId="77777777">
        <w:tc>
          <w:tcPr>
            <w:tcW w:w="0" w:type="auto"/>
          </w:tcPr>
          <w:p w14:paraId="4C466A4C" w14:textId="77777777" w:rsidR="00ED6CC6" w:rsidRDefault="008C6E25" w:rsidP="00153612">
            <w:pPr>
              <w:jc w:val="left"/>
            </w:pPr>
            <w:r>
              <w:t>H70</w:t>
            </w:r>
          </w:p>
        </w:tc>
        <w:tc>
          <w:tcPr>
            <w:tcW w:w="0" w:type="auto"/>
          </w:tcPr>
          <w:p w14:paraId="4468D627" w14:textId="77777777" w:rsidR="00ED6CC6" w:rsidRDefault="008C6E25">
            <w:pPr>
              <w:jc w:val="left"/>
            </w:pPr>
            <w:r>
              <w:t>Mastoiditis and related conditions</w:t>
            </w:r>
          </w:p>
        </w:tc>
      </w:tr>
      <w:tr w:rsidR="00ED6CC6" w14:paraId="671EC977" w14:textId="77777777">
        <w:tc>
          <w:tcPr>
            <w:tcW w:w="0" w:type="auto"/>
          </w:tcPr>
          <w:p w14:paraId="7C8F1A09" w14:textId="77777777" w:rsidR="00ED6CC6" w:rsidRDefault="008C6E25" w:rsidP="00153612">
            <w:pPr>
              <w:jc w:val="left"/>
            </w:pPr>
            <w:r>
              <w:t>H72</w:t>
            </w:r>
          </w:p>
        </w:tc>
        <w:tc>
          <w:tcPr>
            <w:tcW w:w="0" w:type="auto"/>
          </w:tcPr>
          <w:p w14:paraId="18E6BE4A" w14:textId="77777777" w:rsidR="00ED6CC6" w:rsidRDefault="008C6E25">
            <w:pPr>
              <w:jc w:val="left"/>
            </w:pPr>
            <w:r>
              <w:t>Perforation of tympanic membrane</w:t>
            </w:r>
          </w:p>
        </w:tc>
      </w:tr>
      <w:tr w:rsidR="00ED6CC6" w14:paraId="48F65ABE" w14:textId="77777777">
        <w:tc>
          <w:tcPr>
            <w:tcW w:w="0" w:type="auto"/>
          </w:tcPr>
          <w:p w14:paraId="2323B6FE" w14:textId="77777777" w:rsidR="00ED6CC6" w:rsidRDefault="008C6E25" w:rsidP="00153612">
            <w:pPr>
              <w:jc w:val="left"/>
            </w:pPr>
            <w:r>
              <w:t>H73</w:t>
            </w:r>
          </w:p>
        </w:tc>
        <w:tc>
          <w:tcPr>
            <w:tcW w:w="0" w:type="auto"/>
          </w:tcPr>
          <w:p w14:paraId="2C30032B" w14:textId="77777777" w:rsidR="00ED6CC6" w:rsidRDefault="008C6E25">
            <w:pPr>
              <w:jc w:val="left"/>
            </w:pPr>
            <w:r>
              <w:t>Other disorders of tympanic membrane</w:t>
            </w:r>
          </w:p>
        </w:tc>
      </w:tr>
      <w:tr w:rsidR="00ED6CC6" w14:paraId="1B771306" w14:textId="77777777">
        <w:tc>
          <w:tcPr>
            <w:tcW w:w="0" w:type="auto"/>
          </w:tcPr>
          <w:p w14:paraId="2E0407DC" w14:textId="77777777" w:rsidR="00ED6CC6" w:rsidRDefault="008C6E25" w:rsidP="00153612">
            <w:pPr>
              <w:jc w:val="left"/>
            </w:pPr>
            <w:r>
              <w:t>J00</w:t>
            </w:r>
          </w:p>
        </w:tc>
        <w:tc>
          <w:tcPr>
            <w:tcW w:w="0" w:type="auto"/>
          </w:tcPr>
          <w:p w14:paraId="6BAE5EC8" w14:textId="77777777" w:rsidR="00ED6CC6" w:rsidRDefault="008C6E25">
            <w:pPr>
              <w:jc w:val="left"/>
            </w:pPr>
            <w:r>
              <w:t xml:space="preserve">Acute </w:t>
            </w:r>
            <w:proofErr w:type="spellStart"/>
            <w:r>
              <w:t>nasopharyngitis</w:t>
            </w:r>
            <w:proofErr w:type="spellEnd"/>
            <w:r>
              <w:t xml:space="preserve"> [common cold]</w:t>
            </w:r>
          </w:p>
        </w:tc>
      </w:tr>
      <w:tr w:rsidR="00ED6CC6" w14:paraId="141D9FC1" w14:textId="77777777">
        <w:tc>
          <w:tcPr>
            <w:tcW w:w="0" w:type="auto"/>
          </w:tcPr>
          <w:p w14:paraId="4221841A" w14:textId="77777777" w:rsidR="00ED6CC6" w:rsidRDefault="008C6E25" w:rsidP="00153612">
            <w:pPr>
              <w:jc w:val="left"/>
            </w:pPr>
            <w:r>
              <w:t>J01</w:t>
            </w:r>
          </w:p>
        </w:tc>
        <w:tc>
          <w:tcPr>
            <w:tcW w:w="0" w:type="auto"/>
          </w:tcPr>
          <w:p w14:paraId="1AD5B8C2" w14:textId="77777777" w:rsidR="00ED6CC6" w:rsidRDefault="008C6E25">
            <w:pPr>
              <w:jc w:val="left"/>
            </w:pPr>
            <w:r>
              <w:t>Acute sinusitis</w:t>
            </w:r>
          </w:p>
        </w:tc>
      </w:tr>
      <w:tr w:rsidR="00ED6CC6" w14:paraId="4D6B763B" w14:textId="77777777">
        <w:tc>
          <w:tcPr>
            <w:tcW w:w="0" w:type="auto"/>
          </w:tcPr>
          <w:p w14:paraId="4F866835" w14:textId="77777777" w:rsidR="00ED6CC6" w:rsidRDefault="008C6E25" w:rsidP="00153612">
            <w:pPr>
              <w:jc w:val="left"/>
            </w:pPr>
            <w:r>
              <w:t>J02</w:t>
            </w:r>
          </w:p>
        </w:tc>
        <w:tc>
          <w:tcPr>
            <w:tcW w:w="0" w:type="auto"/>
          </w:tcPr>
          <w:p w14:paraId="7258A2D3" w14:textId="77777777" w:rsidR="00ED6CC6" w:rsidRDefault="008C6E25">
            <w:pPr>
              <w:jc w:val="left"/>
            </w:pPr>
            <w:r>
              <w:t>Acute pharyngitis</w:t>
            </w:r>
          </w:p>
        </w:tc>
      </w:tr>
      <w:tr w:rsidR="00ED6CC6" w14:paraId="3CC3B8C8" w14:textId="77777777">
        <w:tc>
          <w:tcPr>
            <w:tcW w:w="0" w:type="auto"/>
          </w:tcPr>
          <w:p w14:paraId="2EA39FC2" w14:textId="77777777" w:rsidR="00ED6CC6" w:rsidRDefault="008C6E25" w:rsidP="00153612">
            <w:pPr>
              <w:jc w:val="left"/>
            </w:pPr>
            <w:r>
              <w:t>J03</w:t>
            </w:r>
          </w:p>
        </w:tc>
        <w:tc>
          <w:tcPr>
            <w:tcW w:w="0" w:type="auto"/>
          </w:tcPr>
          <w:p w14:paraId="5634A5A6" w14:textId="77777777" w:rsidR="00ED6CC6" w:rsidRDefault="008C6E25">
            <w:pPr>
              <w:jc w:val="left"/>
            </w:pPr>
            <w:r>
              <w:t>Acute tonsillitis</w:t>
            </w:r>
          </w:p>
        </w:tc>
      </w:tr>
      <w:tr w:rsidR="00ED6CC6" w14:paraId="0774803B" w14:textId="77777777">
        <w:tc>
          <w:tcPr>
            <w:tcW w:w="0" w:type="auto"/>
          </w:tcPr>
          <w:p w14:paraId="3B94A494" w14:textId="77777777" w:rsidR="00ED6CC6" w:rsidRDefault="008C6E25" w:rsidP="00153612">
            <w:pPr>
              <w:jc w:val="left"/>
            </w:pPr>
            <w:r>
              <w:t>J04</w:t>
            </w:r>
          </w:p>
        </w:tc>
        <w:tc>
          <w:tcPr>
            <w:tcW w:w="0" w:type="auto"/>
          </w:tcPr>
          <w:p w14:paraId="507A8606" w14:textId="77777777" w:rsidR="00ED6CC6" w:rsidRDefault="008C6E25">
            <w:pPr>
              <w:jc w:val="left"/>
            </w:pPr>
            <w:r>
              <w:t xml:space="preserve">Acute laryngitis and </w:t>
            </w:r>
            <w:proofErr w:type="spellStart"/>
            <w:r>
              <w:t>tracheitis</w:t>
            </w:r>
            <w:proofErr w:type="spellEnd"/>
          </w:p>
        </w:tc>
      </w:tr>
      <w:tr w:rsidR="00ED6CC6" w14:paraId="7CF66AF7" w14:textId="77777777">
        <w:tc>
          <w:tcPr>
            <w:tcW w:w="0" w:type="auto"/>
          </w:tcPr>
          <w:p w14:paraId="1B680811" w14:textId="77777777" w:rsidR="00ED6CC6" w:rsidRDefault="008C6E25" w:rsidP="00153612">
            <w:pPr>
              <w:jc w:val="left"/>
            </w:pPr>
            <w:r>
              <w:t>J05</w:t>
            </w:r>
          </w:p>
        </w:tc>
        <w:tc>
          <w:tcPr>
            <w:tcW w:w="0" w:type="auto"/>
          </w:tcPr>
          <w:p w14:paraId="010A233C" w14:textId="77777777" w:rsidR="00ED6CC6" w:rsidRDefault="008C6E25">
            <w:pPr>
              <w:jc w:val="left"/>
            </w:pPr>
            <w:r>
              <w:t>Acute obstructive laryngitis [croup] and epiglottitis</w:t>
            </w:r>
          </w:p>
        </w:tc>
      </w:tr>
      <w:tr w:rsidR="00ED6CC6" w14:paraId="7A9BE859" w14:textId="77777777">
        <w:tc>
          <w:tcPr>
            <w:tcW w:w="0" w:type="auto"/>
          </w:tcPr>
          <w:p w14:paraId="14729273" w14:textId="77777777" w:rsidR="00ED6CC6" w:rsidRDefault="008C6E25" w:rsidP="00153612">
            <w:pPr>
              <w:jc w:val="left"/>
            </w:pPr>
            <w:r>
              <w:t>J06</w:t>
            </w:r>
          </w:p>
        </w:tc>
        <w:tc>
          <w:tcPr>
            <w:tcW w:w="0" w:type="auto"/>
          </w:tcPr>
          <w:p w14:paraId="0A690971" w14:textId="77777777" w:rsidR="00ED6CC6" w:rsidRDefault="008C6E25">
            <w:pPr>
              <w:jc w:val="left"/>
            </w:pPr>
            <w:r>
              <w:t>Acute upper respiratory infections of multiple and unspecified sites</w:t>
            </w:r>
          </w:p>
        </w:tc>
      </w:tr>
      <w:tr w:rsidR="00ED6CC6" w14:paraId="54A98B56" w14:textId="77777777">
        <w:tc>
          <w:tcPr>
            <w:tcW w:w="0" w:type="auto"/>
          </w:tcPr>
          <w:p w14:paraId="4A2D964B" w14:textId="77777777" w:rsidR="00ED6CC6" w:rsidRDefault="008C6E25" w:rsidP="00153612">
            <w:pPr>
              <w:jc w:val="left"/>
            </w:pPr>
            <w:r>
              <w:t>J09</w:t>
            </w:r>
          </w:p>
        </w:tc>
        <w:tc>
          <w:tcPr>
            <w:tcW w:w="0" w:type="auto"/>
          </w:tcPr>
          <w:p w14:paraId="51EB8DBE" w14:textId="77777777" w:rsidR="00ED6CC6" w:rsidRDefault="008C6E25">
            <w:pPr>
              <w:jc w:val="left"/>
            </w:pPr>
            <w:r>
              <w:t>Influenza due to certain identified influenza viruses</w:t>
            </w:r>
          </w:p>
        </w:tc>
      </w:tr>
      <w:tr w:rsidR="00ED6CC6" w14:paraId="7ED26D7E" w14:textId="77777777">
        <w:tc>
          <w:tcPr>
            <w:tcW w:w="0" w:type="auto"/>
          </w:tcPr>
          <w:p w14:paraId="07534FDE" w14:textId="77777777" w:rsidR="00ED6CC6" w:rsidRDefault="008C6E25" w:rsidP="00153612">
            <w:pPr>
              <w:jc w:val="left"/>
            </w:pPr>
            <w:r>
              <w:t>J10</w:t>
            </w:r>
          </w:p>
        </w:tc>
        <w:tc>
          <w:tcPr>
            <w:tcW w:w="0" w:type="auto"/>
          </w:tcPr>
          <w:p w14:paraId="222BA129" w14:textId="77777777" w:rsidR="00ED6CC6" w:rsidRDefault="008C6E25">
            <w:pPr>
              <w:jc w:val="left"/>
            </w:pPr>
            <w:r>
              <w:t>Influenza due to other identified influenza virus</w:t>
            </w:r>
          </w:p>
        </w:tc>
      </w:tr>
      <w:tr w:rsidR="00ED6CC6" w14:paraId="1A44FFC0" w14:textId="77777777">
        <w:tc>
          <w:tcPr>
            <w:tcW w:w="0" w:type="auto"/>
          </w:tcPr>
          <w:p w14:paraId="69BF858A" w14:textId="77777777" w:rsidR="00ED6CC6" w:rsidRDefault="008C6E25" w:rsidP="00153612">
            <w:pPr>
              <w:jc w:val="left"/>
            </w:pPr>
            <w:r>
              <w:t>J11</w:t>
            </w:r>
          </w:p>
        </w:tc>
        <w:tc>
          <w:tcPr>
            <w:tcW w:w="0" w:type="auto"/>
          </w:tcPr>
          <w:p w14:paraId="7372E841" w14:textId="77777777" w:rsidR="00ED6CC6" w:rsidRDefault="008C6E25">
            <w:pPr>
              <w:jc w:val="left"/>
            </w:pPr>
            <w:r>
              <w:t>Influenza due to unidentified influenza virus</w:t>
            </w:r>
          </w:p>
        </w:tc>
      </w:tr>
      <w:tr w:rsidR="00ED6CC6" w14:paraId="2EBC140A" w14:textId="77777777">
        <w:tc>
          <w:tcPr>
            <w:tcW w:w="0" w:type="auto"/>
          </w:tcPr>
          <w:p w14:paraId="64141F39" w14:textId="77777777" w:rsidR="00ED6CC6" w:rsidRDefault="008C6E25" w:rsidP="00153612">
            <w:pPr>
              <w:jc w:val="left"/>
            </w:pPr>
            <w:r>
              <w:t>J12</w:t>
            </w:r>
          </w:p>
        </w:tc>
        <w:tc>
          <w:tcPr>
            <w:tcW w:w="0" w:type="auto"/>
          </w:tcPr>
          <w:p w14:paraId="72FEA991" w14:textId="77777777" w:rsidR="00ED6CC6" w:rsidRDefault="008C6E25">
            <w:pPr>
              <w:jc w:val="left"/>
            </w:pPr>
            <w:r>
              <w:t>Viral pneumonia, not elsewhere classified</w:t>
            </w:r>
          </w:p>
        </w:tc>
      </w:tr>
      <w:tr w:rsidR="00ED6CC6" w14:paraId="70618CD9" w14:textId="77777777">
        <w:tc>
          <w:tcPr>
            <w:tcW w:w="0" w:type="auto"/>
          </w:tcPr>
          <w:p w14:paraId="0059A0EC" w14:textId="77777777" w:rsidR="00ED6CC6" w:rsidRDefault="008C6E25" w:rsidP="00153612">
            <w:pPr>
              <w:jc w:val="left"/>
            </w:pPr>
            <w:r>
              <w:t>J13</w:t>
            </w:r>
          </w:p>
        </w:tc>
        <w:tc>
          <w:tcPr>
            <w:tcW w:w="0" w:type="auto"/>
          </w:tcPr>
          <w:p w14:paraId="097F36AF" w14:textId="77777777" w:rsidR="00ED6CC6" w:rsidRDefault="008C6E25">
            <w:pPr>
              <w:jc w:val="left"/>
            </w:pPr>
            <w:r>
              <w:t>Pneumonia due to Streptococcus pneumoniae</w:t>
            </w:r>
          </w:p>
        </w:tc>
      </w:tr>
      <w:tr w:rsidR="00ED6CC6" w14:paraId="6AA0E947" w14:textId="77777777">
        <w:tc>
          <w:tcPr>
            <w:tcW w:w="0" w:type="auto"/>
          </w:tcPr>
          <w:p w14:paraId="69654EAA" w14:textId="77777777" w:rsidR="00ED6CC6" w:rsidRDefault="008C6E25" w:rsidP="00153612">
            <w:pPr>
              <w:jc w:val="left"/>
            </w:pPr>
            <w:r>
              <w:t>J14</w:t>
            </w:r>
          </w:p>
        </w:tc>
        <w:tc>
          <w:tcPr>
            <w:tcW w:w="0" w:type="auto"/>
          </w:tcPr>
          <w:p w14:paraId="6E87CBC3" w14:textId="77777777" w:rsidR="00ED6CC6" w:rsidRDefault="008C6E25">
            <w:pPr>
              <w:jc w:val="left"/>
            </w:pPr>
            <w:r>
              <w:t xml:space="preserve">Pneumonia due to </w:t>
            </w:r>
            <w:proofErr w:type="spellStart"/>
            <w:r>
              <w:t>Hemophilus</w:t>
            </w:r>
            <w:proofErr w:type="spellEnd"/>
            <w:r>
              <w:t xml:space="preserve"> </w:t>
            </w:r>
            <w:proofErr w:type="spellStart"/>
            <w:r>
              <w:t>influenzae</w:t>
            </w:r>
            <w:proofErr w:type="spellEnd"/>
          </w:p>
        </w:tc>
      </w:tr>
      <w:tr w:rsidR="00ED6CC6" w14:paraId="74FEC7A6" w14:textId="77777777">
        <w:tc>
          <w:tcPr>
            <w:tcW w:w="0" w:type="auto"/>
          </w:tcPr>
          <w:p w14:paraId="3A22494C" w14:textId="77777777" w:rsidR="00ED6CC6" w:rsidRDefault="008C6E25" w:rsidP="00153612">
            <w:pPr>
              <w:jc w:val="left"/>
            </w:pPr>
            <w:r>
              <w:t>J15</w:t>
            </w:r>
          </w:p>
        </w:tc>
        <w:tc>
          <w:tcPr>
            <w:tcW w:w="0" w:type="auto"/>
          </w:tcPr>
          <w:p w14:paraId="5062AFCA" w14:textId="77777777" w:rsidR="00ED6CC6" w:rsidRDefault="008C6E25">
            <w:pPr>
              <w:jc w:val="left"/>
            </w:pPr>
            <w:r>
              <w:t>Bacterial pneumonia, not elsewhere classified</w:t>
            </w:r>
          </w:p>
        </w:tc>
      </w:tr>
      <w:tr w:rsidR="00ED6CC6" w14:paraId="5A9FD8C7" w14:textId="77777777">
        <w:tc>
          <w:tcPr>
            <w:tcW w:w="0" w:type="auto"/>
          </w:tcPr>
          <w:p w14:paraId="6D3E2164" w14:textId="77777777" w:rsidR="00ED6CC6" w:rsidRDefault="008C6E25" w:rsidP="00153612">
            <w:pPr>
              <w:jc w:val="left"/>
            </w:pPr>
            <w:r>
              <w:t>J16</w:t>
            </w:r>
          </w:p>
        </w:tc>
        <w:tc>
          <w:tcPr>
            <w:tcW w:w="0" w:type="auto"/>
          </w:tcPr>
          <w:p w14:paraId="0393DD5D" w14:textId="77777777" w:rsidR="00ED6CC6" w:rsidRDefault="008C6E25">
            <w:pPr>
              <w:jc w:val="left"/>
            </w:pPr>
            <w:r>
              <w:t>Pneumonia due to other infectious organisms, not elsewhere classified</w:t>
            </w:r>
          </w:p>
        </w:tc>
      </w:tr>
      <w:tr w:rsidR="00ED6CC6" w14:paraId="1198BC31" w14:textId="77777777">
        <w:tc>
          <w:tcPr>
            <w:tcW w:w="0" w:type="auto"/>
          </w:tcPr>
          <w:p w14:paraId="414C39A3" w14:textId="77777777" w:rsidR="00ED6CC6" w:rsidRDefault="008C6E25" w:rsidP="00153612">
            <w:pPr>
              <w:jc w:val="left"/>
            </w:pPr>
            <w:r>
              <w:t>J17</w:t>
            </w:r>
          </w:p>
        </w:tc>
        <w:tc>
          <w:tcPr>
            <w:tcW w:w="0" w:type="auto"/>
          </w:tcPr>
          <w:p w14:paraId="244BF8E9" w14:textId="77777777" w:rsidR="00ED6CC6" w:rsidRDefault="008C6E25">
            <w:pPr>
              <w:jc w:val="left"/>
            </w:pPr>
            <w:r>
              <w:t>Pneumonia in diseases classified elsewhere</w:t>
            </w:r>
          </w:p>
        </w:tc>
      </w:tr>
      <w:tr w:rsidR="00ED6CC6" w14:paraId="172362A2" w14:textId="77777777">
        <w:tc>
          <w:tcPr>
            <w:tcW w:w="0" w:type="auto"/>
          </w:tcPr>
          <w:p w14:paraId="2B786A76" w14:textId="77777777" w:rsidR="00ED6CC6" w:rsidRDefault="008C6E25" w:rsidP="00153612">
            <w:pPr>
              <w:jc w:val="left"/>
            </w:pPr>
            <w:r>
              <w:t>J18</w:t>
            </w:r>
          </w:p>
        </w:tc>
        <w:tc>
          <w:tcPr>
            <w:tcW w:w="0" w:type="auto"/>
          </w:tcPr>
          <w:p w14:paraId="4598EF5B" w14:textId="77777777" w:rsidR="00ED6CC6" w:rsidRDefault="008C6E25">
            <w:pPr>
              <w:jc w:val="left"/>
            </w:pPr>
            <w:r>
              <w:t>Pneumonia, unspecified organism</w:t>
            </w:r>
          </w:p>
        </w:tc>
      </w:tr>
      <w:tr w:rsidR="00ED6CC6" w14:paraId="3B61CDC9" w14:textId="77777777">
        <w:tc>
          <w:tcPr>
            <w:tcW w:w="0" w:type="auto"/>
          </w:tcPr>
          <w:p w14:paraId="438B9BE5" w14:textId="77777777" w:rsidR="00ED6CC6" w:rsidRDefault="008C6E25" w:rsidP="00153612">
            <w:pPr>
              <w:jc w:val="left"/>
            </w:pPr>
            <w:r>
              <w:t>J20</w:t>
            </w:r>
          </w:p>
        </w:tc>
        <w:tc>
          <w:tcPr>
            <w:tcW w:w="0" w:type="auto"/>
          </w:tcPr>
          <w:p w14:paraId="5DE87F20" w14:textId="77777777" w:rsidR="00ED6CC6" w:rsidRDefault="008C6E25">
            <w:pPr>
              <w:jc w:val="left"/>
            </w:pPr>
            <w:r>
              <w:t>Acute bronchitis</w:t>
            </w:r>
          </w:p>
        </w:tc>
      </w:tr>
      <w:tr w:rsidR="00ED6CC6" w14:paraId="1BF25C53" w14:textId="77777777">
        <w:tc>
          <w:tcPr>
            <w:tcW w:w="0" w:type="auto"/>
          </w:tcPr>
          <w:p w14:paraId="322065B9" w14:textId="77777777" w:rsidR="00ED6CC6" w:rsidRDefault="008C6E25" w:rsidP="00153612">
            <w:pPr>
              <w:jc w:val="left"/>
            </w:pPr>
            <w:r>
              <w:lastRenderedPageBreak/>
              <w:t>J21</w:t>
            </w:r>
          </w:p>
        </w:tc>
        <w:tc>
          <w:tcPr>
            <w:tcW w:w="0" w:type="auto"/>
          </w:tcPr>
          <w:p w14:paraId="1FEB2B8C" w14:textId="77777777" w:rsidR="00ED6CC6" w:rsidRDefault="008C6E25">
            <w:pPr>
              <w:jc w:val="left"/>
            </w:pPr>
            <w:r>
              <w:t>Acute bronchiolitis</w:t>
            </w:r>
          </w:p>
        </w:tc>
      </w:tr>
      <w:tr w:rsidR="00ED6CC6" w14:paraId="07D496D6" w14:textId="77777777">
        <w:tc>
          <w:tcPr>
            <w:tcW w:w="0" w:type="auto"/>
          </w:tcPr>
          <w:p w14:paraId="3BCC940D" w14:textId="77777777" w:rsidR="00ED6CC6" w:rsidRDefault="008C6E25" w:rsidP="00153612">
            <w:pPr>
              <w:jc w:val="left"/>
            </w:pPr>
            <w:r>
              <w:t>J22</w:t>
            </w:r>
          </w:p>
        </w:tc>
        <w:tc>
          <w:tcPr>
            <w:tcW w:w="0" w:type="auto"/>
          </w:tcPr>
          <w:p w14:paraId="32587D88" w14:textId="77777777" w:rsidR="00ED6CC6" w:rsidRDefault="008C6E25">
            <w:pPr>
              <w:jc w:val="left"/>
            </w:pPr>
            <w:r>
              <w:t>Unspecified acute lower respiratory infection</w:t>
            </w:r>
          </w:p>
        </w:tc>
      </w:tr>
      <w:tr w:rsidR="00ED6CC6" w14:paraId="2336948A" w14:textId="77777777">
        <w:tc>
          <w:tcPr>
            <w:tcW w:w="0" w:type="auto"/>
          </w:tcPr>
          <w:p w14:paraId="01AB4DB6" w14:textId="77777777" w:rsidR="00ED6CC6" w:rsidRDefault="008C6E25" w:rsidP="00153612">
            <w:pPr>
              <w:jc w:val="left"/>
            </w:pPr>
            <w:r>
              <w:t>J32</w:t>
            </w:r>
          </w:p>
        </w:tc>
        <w:tc>
          <w:tcPr>
            <w:tcW w:w="0" w:type="auto"/>
          </w:tcPr>
          <w:p w14:paraId="23D0FAE9" w14:textId="77777777" w:rsidR="00ED6CC6" w:rsidRDefault="008C6E25">
            <w:pPr>
              <w:jc w:val="left"/>
            </w:pPr>
            <w:r>
              <w:t>Chronic sinusitis</w:t>
            </w:r>
          </w:p>
        </w:tc>
      </w:tr>
      <w:tr w:rsidR="00ED6CC6" w14:paraId="6CB3E355" w14:textId="77777777">
        <w:tc>
          <w:tcPr>
            <w:tcW w:w="0" w:type="auto"/>
          </w:tcPr>
          <w:p w14:paraId="7FED3F15" w14:textId="77777777" w:rsidR="00ED6CC6" w:rsidRDefault="008C6E25" w:rsidP="00153612">
            <w:pPr>
              <w:jc w:val="left"/>
            </w:pPr>
            <w:r>
              <w:t>J36</w:t>
            </w:r>
          </w:p>
        </w:tc>
        <w:tc>
          <w:tcPr>
            <w:tcW w:w="0" w:type="auto"/>
          </w:tcPr>
          <w:p w14:paraId="4B99F75F" w14:textId="77777777" w:rsidR="00ED6CC6" w:rsidRDefault="008C6E25">
            <w:pPr>
              <w:jc w:val="left"/>
            </w:pPr>
            <w:proofErr w:type="spellStart"/>
            <w:r>
              <w:t>Peritonsillar</w:t>
            </w:r>
            <w:proofErr w:type="spellEnd"/>
            <w:r>
              <w:t xml:space="preserve"> abscess</w:t>
            </w:r>
          </w:p>
        </w:tc>
      </w:tr>
      <w:tr w:rsidR="00ED6CC6" w14:paraId="4DFD92C3" w14:textId="77777777">
        <w:tc>
          <w:tcPr>
            <w:tcW w:w="0" w:type="auto"/>
          </w:tcPr>
          <w:p w14:paraId="4C251C54" w14:textId="77777777" w:rsidR="00ED6CC6" w:rsidRDefault="008C6E25" w:rsidP="00153612">
            <w:pPr>
              <w:jc w:val="left"/>
            </w:pPr>
            <w:r>
              <w:t>J40</w:t>
            </w:r>
          </w:p>
        </w:tc>
        <w:tc>
          <w:tcPr>
            <w:tcW w:w="0" w:type="auto"/>
          </w:tcPr>
          <w:p w14:paraId="46BCA472" w14:textId="77777777" w:rsidR="00ED6CC6" w:rsidRDefault="008C6E25">
            <w:pPr>
              <w:jc w:val="left"/>
            </w:pPr>
            <w:r>
              <w:t>Bronchitis, not specified as acute or chronic</w:t>
            </w:r>
          </w:p>
        </w:tc>
      </w:tr>
      <w:tr w:rsidR="00ED6CC6" w14:paraId="4FF36DD7" w14:textId="77777777">
        <w:tc>
          <w:tcPr>
            <w:tcW w:w="0" w:type="auto"/>
          </w:tcPr>
          <w:p w14:paraId="13F42B85" w14:textId="77777777" w:rsidR="00ED6CC6" w:rsidRDefault="008C6E25" w:rsidP="00153612">
            <w:pPr>
              <w:jc w:val="left"/>
            </w:pPr>
            <w:r>
              <w:t>J85</w:t>
            </w:r>
          </w:p>
        </w:tc>
        <w:tc>
          <w:tcPr>
            <w:tcW w:w="0" w:type="auto"/>
          </w:tcPr>
          <w:p w14:paraId="19363747" w14:textId="77777777" w:rsidR="00ED6CC6" w:rsidRDefault="008C6E25">
            <w:pPr>
              <w:jc w:val="left"/>
            </w:pPr>
            <w:r>
              <w:t>Abscess of lung and mediastinum</w:t>
            </w:r>
          </w:p>
        </w:tc>
      </w:tr>
      <w:tr w:rsidR="00ED6CC6" w14:paraId="46C60991" w14:textId="77777777">
        <w:tc>
          <w:tcPr>
            <w:tcW w:w="0" w:type="auto"/>
          </w:tcPr>
          <w:p w14:paraId="48C9C325" w14:textId="77777777" w:rsidR="00ED6CC6" w:rsidRDefault="008C6E25" w:rsidP="00153612">
            <w:pPr>
              <w:jc w:val="left"/>
            </w:pPr>
            <w:r>
              <w:t>J86</w:t>
            </w:r>
          </w:p>
        </w:tc>
        <w:tc>
          <w:tcPr>
            <w:tcW w:w="0" w:type="auto"/>
          </w:tcPr>
          <w:p w14:paraId="7F504DCF" w14:textId="77777777" w:rsidR="00ED6CC6" w:rsidRDefault="008C6E25">
            <w:pPr>
              <w:jc w:val="left"/>
            </w:pPr>
            <w:proofErr w:type="spellStart"/>
            <w:r>
              <w:t>Pyothorax</w:t>
            </w:r>
            <w:proofErr w:type="spellEnd"/>
          </w:p>
        </w:tc>
      </w:tr>
      <w:tr w:rsidR="00ED6CC6" w14:paraId="551B59D3" w14:textId="77777777">
        <w:tc>
          <w:tcPr>
            <w:tcW w:w="0" w:type="auto"/>
          </w:tcPr>
          <w:p w14:paraId="3669D3D2" w14:textId="77777777" w:rsidR="00ED6CC6" w:rsidRDefault="008C6E25" w:rsidP="00153612">
            <w:pPr>
              <w:jc w:val="left"/>
            </w:pPr>
            <w:r>
              <w:t>J90</w:t>
            </w:r>
          </w:p>
        </w:tc>
        <w:tc>
          <w:tcPr>
            <w:tcW w:w="0" w:type="auto"/>
          </w:tcPr>
          <w:p w14:paraId="14EFF875" w14:textId="77777777" w:rsidR="00ED6CC6" w:rsidRDefault="008C6E25">
            <w:pPr>
              <w:jc w:val="left"/>
            </w:pPr>
            <w:r>
              <w:t>Pleural effusion, not elsewhere classified</w:t>
            </w:r>
          </w:p>
        </w:tc>
      </w:tr>
      <w:tr w:rsidR="00ED6CC6" w14:paraId="56736751" w14:textId="77777777">
        <w:tc>
          <w:tcPr>
            <w:tcW w:w="0" w:type="auto"/>
          </w:tcPr>
          <w:p w14:paraId="1551CBC5" w14:textId="77777777" w:rsidR="00ED6CC6" w:rsidRDefault="008C6E25" w:rsidP="00153612">
            <w:pPr>
              <w:jc w:val="left"/>
            </w:pPr>
            <w:r>
              <w:t>N30</w:t>
            </w:r>
          </w:p>
        </w:tc>
        <w:tc>
          <w:tcPr>
            <w:tcW w:w="0" w:type="auto"/>
          </w:tcPr>
          <w:p w14:paraId="7E030F6B" w14:textId="77777777" w:rsidR="00ED6CC6" w:rsidRDefault="008C6E25">
            <w:pPr>
              <w:jc w:val="left"/>
            </w:pPr>
            <w:r>
              <w:t>Cystitis</w:t>
            </w:r>
          </w:p>
        </w:tc>
      </w:tr>
      <w:tr w:rsidR="00ED6CC6" w14:paraId="32008B96" w14:textId="77777777">
        <w:tc>
          <w:tcPr>
            <w:tcW w:w="0" w:type="auto"/>
          </w:tcPr>
          <w:p w14:paraId="244F7A8D" w14:textId="77777777" w:rsidR="00ED6CC6" w:rsidRDefault="008C6E25" w:rsidP="00153612">
            <w:pPr>
              <w:jc w:val="left"/>
            </w:pPr>
            <w:r>
              <w:t>N39</w:t>
            </w:r>
          </w:p>
        </w:tc>
        <w:tc>
          <w:tcPr>
            <w:tcW w:w="0" w:type="auto"/>
          </w:tcPr>
          <w:p w14:paraId="181D2AD2" w14:textId="77777777" w:rsidR="00ED6CC6" w:rsidRDefault="008C6E25">
            <w:pPr>
              <w:jc w:val="left"/>
            </w:pPr>
            <w:r>
              <w:t>Other disorders of urinary system</w:t>
            </w:r>
          </w:p>
        </w:tc>
      </w:tr>
      <w:tr w:rsidR="00ED6CC6" w14:paraId="6F213120" w14:textId="77777777">
        <w:tc>
          <w:tcPr>
            <w:tcW w:w="0" w:type="auto"/>
          </w:tcPr>
          <w:p w14:paraId="59F7D667" w14:textId="77777777" w:rsidR="00ED6CC6" w:rsidRDefault="008C6E25" w:rsidP="00153612">
            <w:pPr>
              <w:jc w:val="left"/>
            </w:pPr>
            <w:r>
              <w:t>R05</w:t>
            </w:r>
          </w:p>
        </w:tc>
        <w:tc>
          <w:tcPr>
            <w:tcW w:w="0" w:type="auto"/>
          </w:tcPr>
          <w:p w14:paraId="13E91040" w14:textId="77777777" w:rsidR="00ED6CC6" w:rsidRDefault="008C6E25">
            <w:pPr>
              <w:jc w:val="left"/>
            </w:pPr>
            <w:r>
              <w:t>Cough</w:t>
            </w:r>
          </w:p>
        </w:tc>
      </w:tr>
      <w:tr w:rsidR="00ED6CC6" w14:paraId="78269DBA" w14:textId="77777777">
        <w:tc>
          <w:tcPr>
            <w:tcW w:w="0" w:type="auto"/>
          </w:tcPr>
          <w:p w14:paraId="67669C92" w14:textId="77777777" w:rsidR="00ED6CC6" w:rsidRDefault="008C6E25" w:rsidP="00153612">
            <w:pPr>
              <w:jc w:val="left"/>
            </w:pPr>
            <w:r>
              <w:t>R50</w:t>
            </w:r>
          </w:p>
        </w:tc>
        <w:tc>
          <w:tcPr>
            <w:tcW w:w="0" w:type="auto"/>
          </w:tcPr>
          <w:p w14:paraId="6691884B" w14:textId="77777777" w:rsidR="00ED6CC6" w:rsidRDefault="008C6E25">
            <w:pPr>
              <w:jc w:val="left"/>
            </w:pPr>
            <w:r>
              <w:t>Fever of other and unknown origin</w:t>
            </w:r>
          </w:p>
        </w:tc>
      </w:tr>
    </w:tbl>
    <w:p w14:paraId="7C7DEBC4" w14:textId="77777777" w:rsidR="00ED6CC6" w:rsidRDefault="008C6E25">
      <w:pPr>
        <w:pStyle w:val="BodyText"/>
        <w:jc w:val="left"/>
        <w:pPrChange w:id="123" w:author="andrea55" w:date="2018-11-03T21:51:00Z">
          <w:pPr>
            <w:pStyle w:val="BodyText"/>
          </w:pPr>
        </w:pPrChange>
      </w:pPr>
      <w:r>
        <w:t>Additionally, any visit or hospital admission associated with NCSP procedural codes in Table 2) were extracted.</w:t>
      </w:r>
    </w:p>
    <w:p w14:paraId="05CAC082" w14:textId="77777777" w:rsidR="00ED6CC6" w:rsidRDefault="008C6E25">
      <w:pPr>
        <w:jc w:val="left"/>
        <w:pPrChange w:id="124" w:author="andrea55" w:date="2018-11-03T21:51:00Z">
          <w:pPr/>
        </w:pPrChange>
      </w:pPr>
      <w:r>
        <w:t>Table 2 NOMESCO Classification of Surgical Procedures codes used in the current study</w:t>
      </w:r>
    </w:p>
    <w:tbl>
      <w:tblPr>
        <w:tblW w:w="0" w:type="pct"/>
        <w:tblLook w:val="04A0" w:firstRow="1" w:lastRow="0" w:firstColumn="1" w:lastColumn="0" w:noHBand="0" w:noVBand="1"/>
      </w:tblPr>
      <w:tblGrid>
        <w:gridCol w:w="1261"/>
        <w:gridCol w:w="5208"/>
      </w:tblGrid>
      <w:tr w:rsidR="00ED6CC6" w14:paraId="723B6332" w14:textId="77777777">
        <w:tc>
          <w:tcPr>
            <w:tcW w:w="0" w:type="auto"/>
            <w:tcBorders>
              <w:bottom w:val="single" w:sz="0" w:space="0" w:color="auto"/>
            </w:tcBorders>
            <w:vAlign w:val="bottom"/>
          </w:tcPr>
          <w:p w14:paraId="4E47E9E8" w14:textId="77777777" w:rsidR="00ED6CC6" w:rsidRDefault="008C6E25" w:rsidP="00153612">
            <w:pPr>
              <w:jc w:val="left"/>
            </w:pPr>
            <w:r>
              <w:t>NCSP code</w:t>
            </w:r>
          </w:p>
        </w:tc>
        <w:tc>
          <w:tcPr>
            <w:tcW w:w="0" w:type="auto"/>
            <w:tcBorders>
              <w:bottom w:val="single" w:sz="0" w:space="0" w:color="auto"/>
            </w:tcBorders>
            <w:vAlign w:val="bottom"/>
          </w:tcPr>
          <w:p w14:paraId="37E54957" w14:textId="77777777" w:rsidR="00ED6CC6" w:rsidRDefault="008C6E25">
            <w:pPr>
              <w:jc w:val="left"/>
            </w:pPr>
            <w:r>
              <w:t>Description</w:t>
            </w:r>
          </w:p>
        </w:tc>
      </w:tr>
      <w:tr w:rsidR="00ED6CC6" w14:paraId="020767B6" w14:textId="77777777">
        <w:tc>
          <w:tcPr>
            <w:tcW w:w="0" w:type="auto"/>
          </w:tcPr>
          <w:p w14:paraId="6B597823" w14:textId="77777777" w:rsidR="00ED6CC6" w:rsidRDefault="008C6E25" w:rsidP="00153612">
            <w:pPr>
              <w:jc w:val="left"/>
            </w:pPr>
            <w:r>
              <w:t>EMB 00</w:t>
            </w:r>
          </w:p>
        </w:tc>
        <w:tc>
          <w:tcPr>
            <w:tcW w:w="0" w:type="auto"/>
          </w:tcPr>
          <w:p w14:paraId="6262C409" w14:textId="77777777" w:rsidR="00ED6CC6" w:rsidRDefault="008C6E25">
            <w:pPr>
              <w:jc w:val="left"/>
            </w:pPr>
            <w:r>
              <w:t>Excision of lesion of tonsil or adenoid</w:t>
            </w:r>
          </w:p>
        </w:tc>
      </w:tr>
      <w:tr w:rsidR="00ED6CC6" w14:paraId="0F56B7C7" w14:textId="77777777">
        <w:tc>
          <w:tcPr>
            <w:tcW w:w="0" w:type="auto"/>
          </w:tcPr>
          <w:p w14:paraId="71226DCE" w14:textId="77777777" w:rsidR="00ED6CC6" w:rsidRDefault="008C6E25" w:rsidP="00153612">
            <w:pPr>
              <w:jc w:val="left"/>
            </w:pPr>
            <w:r>
              <w:t>EMB 10</w:t>
            </w:r>
          </w:p>
        </w:tc>
        <w:tc>
          <w:tcPr>
            <w:tcW w:w="0" w:type="auto"/>
          </w:tcPr>
          <w:p w14:paraId="50DB7CFC" w14:textId="77777777" w:rsidR="00ED6CC6" w:rsidRDefault="008C6E25">
            <w:pPr>
              <w:jc w:val="left"/>
            </w:pPr>
            <w:r>
              <w:t>Tonsillectomy</w:t>
            </w:r>
          </w:p>
        </w:tc>
      </w:tr>
      <w:tr w:rsidR="00ED6CC6" w14:paraId="11090978" w14:textId="77777777">
        <w:tc>
          <w:tcPr>
            <w:tcW w:w="0" w:type="auto"/>
          </w:tcPr>
          <w:p w14:paraId="0CD4F3CF" w14:textId="77777777" w:rsidR="00ED6CC6" w:rsidRDefault="008C6E25" w:rsidP="00153612">
            <w:pPr>
              <w:jc w:val="left"/>
            </w:pPr>
            <w:r>
              <w:t>EMB 15</w:t>
            </w:r>
          </w:p>
        </w:tc>
        <w:tc>
          <w:tcPr>
            <w:tcW w:w="0" w:type="auto"/>
          </w:tcPr>
          <w:p w14:paraId="609A0D9C" w14:textId="77777777" w:rsidR="00ED6CC6" w:rsidRDefault="008C6E25">
            <w:pPr>
              <w:jc w:val="left"/>
            </w:pPr>
            <w:proofErr w:type="spellStart"/>
            <w:r>
              <w:t>Intracapsular</w:t>
            </w:r>
            <w:proofErr w:type="spellEnd"/>
            <w:r>
              <w:t xml:space="preserve"> destruction of tonsils</w:t>
            </w:r>
          </w:p>
        </w:tc>
      </w:tr>
      <w:tr w:rsidR="00ED6CC6" w14:paraId="48E92092" w14:textId="77777777">
        <w:tc>
          <w:tcPr>
            <w:tcW w:w="0" w:type="auto"/>
          </w:tcPr>
          <w:p w14:paraId="22BCF45F" w14:textId="77777777" w:rsidR="00ED6CC6" w:rsidRDefault="008C6E25" w:rsidP="00153612">
            <w:pPr>
              <w:jc w:val="left"/>
            </w:pPr>
            <w:r>
              <w:t>EMB 20</w:t>
            </w:r>
          </w:p>
        </w:tc>
        <w:tc>
          <w:tcPr>
            <w:tcW w:w="0" w:type="auto"/>
          </w:tcPr>
          <w:p w14:paraId="45F7A7B2" w14:textId="77777777" w:rsidR="00ED6CC6" w:rsidRDefault="008C6E25">
            <w:pPr>
              <w:jc w:val="left"/>
            </w:pPr>
            <w:proofErr w:type="spellStart"/>
            <w:r>
              <w:t>Adenotonsillectomy</w:t>
            </w:r>
            <w:proofErr w:type="spellEnd"/>
          </w:p>
        </w:tc>
      </w:tr>
      <w:tr w:rsidR="00ED6CC6" w14:paraId="615C2D4B" w14:textId="77777777">
        <w:tc>
          <w:tcPr>
            <w:tcW w:w="0" w:type="auto"/>
          </w:tcPr>
          <w:p w14:paraId="329350C4" w14:textId="77777777" w:rsidR="00ED6CC6" w:rsidRDefault="008C6E25" w:rsidP="00153612">
            <w:pPr>
              <w:jc w:val="left"/>
            </w:pPr>
            <w:r>
              <w:t>EMB 30</w:t>
            </w:r>
          </w:p>
        </w:tc>
        <w:tc>
          <w:tcPr>
            <w:tcW w:w="0" w:type="auto"/>
          </w:tcPr>
          <w:p w14:paraId="588E2CDE" w14:textId="77777777" w:rsidR="00ED6CC6" w:rsidRDefault="008C6E25">
            <w:pPr>
              <w:jc w:val="left"/>
            </w:pPr>
            <w:proofErr w:type="spellStart"/>
            <w:r>
              <w:t>Adenotomy</w:t>
            </w:r>
            <w:proofErr w:type="spellEnd"/>
          </w:p>
        </w:tc>
      </w:tr>
      <w:tr w:rsidR="00ED6CC6" w14:paraId="1E850AF0" w14:textId="77777777">
        <w:tc>
          <w:tcPr>
            <w:tcW w:w="0" w:type="auto"/>
          </w:tcPr>
          <w:p w14:paraId="28427E9F" w14:textId="77777777" w:rsidR="00ED6CC6" w:rsidRDefault="008C6E25" w:rsidP="00153612">
            <w:pPr>
              <w:jc w:val="left"/>
            </w:pPr>
            <w:r>
              <w:t>EMB 99</w:t>
            </w:r>
          </w:p>
        </w:tc>
        <w:tc>
          <w:tcPr>
            <w:tcW w:w="0" w:type="auto"/>
          </w:tcPr>
          <w:p w14:paraId="1A007494" w14:textId="77777777" w:rsidR="00ED6CC6" w:rsidRDefault="008C6E25">
            <w:pPr>
              <w:jc w:val="left"/>
            </w:pPr>
            <w:r>
              <w:t>Other excision on tonsils and adenoids</w:t>
            </w:r>
          </w:p>
        </w:tc>
      </w:tr>
      <w:tr w:rsidR="00ED6CC6" w14:paraId="0FA0954D" w14:textId="77777777">
        <w:tc>
          <w:tcPr>
            <w:tcW w:w="0" w:type="auto"/>
          </w:tcPr>
          <w:p w14:paraId="7101635D" w14:textId="77777777" w:rsidR="00ED6CC6" w:rsidRDefault="008C6E25" w:rsidP="00153612">
            <w:pPr>
              <w:jc w:val="left"/>
            </w:pPr>
            <w:r>
              <w:t>EMW 99</w:t>
            </w:r>
          </w:p>
        </w:tc>
        <w:tc>
          <w:tcPr>
            <w:tcW w:w="0" w:type="auto"/>
          </w:tcPr>
          <w:p w14:paraId="5D4DE03E" w14:textId="77777777" w:rsidR="00ED6CC6" w:rsidRDefault="008C6E25">
            <w:pPr>
              <w:jc w:val="left"/>
            </w:pPr>
            <w:r>
              <w:t>Other operation on tonsil or adenoids</w:t>
            </w:r>
          </w:p>
        </w:tc>
      </w:tr>
      <w:tr w:rsidR="00ED6CC6" w14:paraId="69BE473D" w14:textId="77777777">
        <w:tc>
          <w:tcPr>
            <w:tcW w:w="0" w:type="auto"/>
          </w:tcPr>
          <w:p w14:paraId="1E8C583B" w14:textId="77777777" w:rsidR="00ED6CC6" w:rsidRDefault="008C6E25" w:rsidP="00153612">
            <w:pPr>
              <w:jc w:val="left"/>
            </w:pPr>
            <w:r>
              <w:lastRenderedPageBreak/>
              <w:t>DCA 10</w:t>
            </w:r>
          </w:p>
        </w:tc>
        <w:tc>
          <w:tcPr>
            <w:tcW w:w="0" w:type="auto"/>
          </w:tcPr>
          <w:p w14:paraId="09219E30" w14:textId="77777777" w:rsidR="00ED6CC6" w:rsidRDefault="008C6E25">
            <w:pPr>
              <w:jc w:val="left"/>
            </w:pPr>
            <w:r>
              <w:t>Paracentesis of tympanic membrane</w:t>
            </w:r>
          </w:p>
        </w:tc>
      </w:tr>
      <w:tr w:rsidR="00ED6CC6" w14:paraId="26AE283D" w14:textId="77777777">
        <w:tc>
          <w:tcPr>
            <w:tcW w:w="0" w:type="auto"/>
          </w:tcPr>
          <w:p w14:paraId="43BFEB04" w14:textId="77777777" w:rsidR="00ED6CC6" w:rsidRDefault="008C6E25" w:rsidP="00153612">
            <w:pPr>
              <w:jc w:val="left"/>
            </w:pPr>
            <w:r>
              <w:t>DCA 20</w:t>
            </w:r>
          </w:p>
        </w:tc>
        <w:tc>
          <w:tcPr>
            <w:tcW w:w="0" w:type="auto"/>
          </w:tcPr>
          <w:p w14:paraId="34A7DBF5" w14:textId="77777777" w:rsidR="00ED6CC6" w:rsidRDefault="008C6E25">
            <w:pPr>
              <w:jc w:val="left"/>
            </w:pPr>
            <w:r>
              <w:t>Insertion of ventilating tube through tympanic membrane</w:t>
            </w:r>
          </w:p>
        </w:tc>
      </w:tr>
      <w:tr w:rsidR="00ED6CC6" w14:paraId="70DFB187" w14:textId="77777777">
        <w:tc>
          <w:tcPr>
            <w:tcW w:w="0" w:type="auto"/>
          </w:tcPr>
          <w:p w14:paraId="024A64A9" w14:textId="77777777" w:rsidR="00ED6CC6" w:rsidRDefault="008C6E25" w:rsidP="00153612">
            <w:pPr>
              <w:jc w:val="left"/>
            </w:pPr>
            <w:r>
              <w:t>DCW 00</w:t>
            </w:r>
          </w:p>
        </w:tc>
        <w:tc>
          <w:tcPr>
            <w:tcW w:w="0" w:type="auto"/>
          </w:tcPr>
          <w:p w14:paraId="7B045938" w14:textId="77777777" w:rsidR="00ED6CC6" w:rsidRDefault="008C6E25">
            <w:pPr>
              <w:jc w:val="left"/>
            </w:pPr>
            <w:r>
              <w:t>Removal of ventilating tube from tympanic membrane</w:t>
            </w:r>
          </w:p>
        </w:tc>
      </w:tr>
    </w:tbl>
    <w:p w14:paraId="50AA8672" w14:textId="77777777" w:rsidR="00ED6CC6" w:rsidRDefault="008C6E25">
      <w:pPr>
        <w:pStyle w:val="BodyText"/>
        <w:jc w:val="left"/>
        <w:pPrChange w:id="125" w:author="andrea55" w:date="2018-11-03T21:51:00Z">
          <w:pPr>
            <w:pStyle w:val="BodyText"/>
          </w:pPr>
        </w:pPrChange>
      </w:pPr>
      <w:r>
        <w:t>The data included the date of the visit, date of hospital discharge, hospital length of stay, the departments involved and a detailed breakdown of costs associated with the visit. A separate unique identification number was provided for each individual visit or hospital admission.</w:t>
      </w:r>
    </w:p>
    <w:p w14:paraId="38F4ADBD" w14:textId="77777777" w:rsidR="00ED6CC6" w:rsidRDefault="008C6E25">
      <w:pPr>
        <w:pStyle w:val="BodyText"/>
        <w:jc w:val="left"/>
        <w:pPrChange w:id="126" w:author="andrea55" w:date="2018-11-03T21:51:00Z">
          <w:pPr>
            <w:pStyle w:val="BodyText"/>
          </w:pPr>
        </w:pPrChange>
      </w:pPr>
      <w:r>
        <w:t>Several smaller data-sets</w:t>
      </w:r>
      <w:ins w:id="127" w:author="andrea55" w:date="2018-11-03T22:09:00Z">
        <w:r w:rsidR="00073DED">
          <w:t xml:space="preserve"> pertaining to</w:t>
        </w:r>
      </w:ins>
      <w:ins w:id="128" w:author="andrea55" w:date="2018-11-03T22:06:00Z">
        <w:r w:rsidR="007A17DC">
          <w:t xml:space="preserve"> specific papers</w:t>
        </w:r>
        <w:r w:rsidR="007A17DC" w:rsidDel="007A17DC">
          <w:t xml:space="preserve"> </w:t>
        </w:r>
      </w:ins>
      <w:del w:id="129" w:author="andrea55" w:date="2018-11-03T22:06:00Z">
        <w:r w:rsidDel="007A17DC">
          <w:delText xml:space="preserve"> </w:delText>
        </w:r>
      </w:del>
      <w:r>
        <w:t>were extracted from the inpatient registry</w:t>
      </w:r>
      <w:ins w:id="130" w:author="andrea55" w:date="2018-11-03T22:10:00Z">
        <w:r w:rsidR="00073DED">
          <w:t xml:space="preserve">, and </w:t>
        </w:r>
      </w:ins>
      <w:del w:id="131" w:author="andrea55" w:date="2018-11-03T22:06:00Z">
        <w:r w:rsidDel="007A17DC">
          <w:delText xml:space="preserve"> for specific papers</w:delText>
        </w:r>
      </w:del>
      <w:del w:id="132" w:author="andrea55" w:date="2018-11-03T22:10:00Z">
        <w:r w:rsidDel="00073DED">
          <w:delText xml:space="preserve">. These </w:delText>
        </w:r>
      </w:del>
      <w:del w:id="133" w:author="andrea55" w:date="2018-11-03T22:06:00Z">
        <w:r w:rsidDel="007A17DC">
          <w:delText xml:space="preserve">smaller </w:delText>
        </w:r>
      </w:del>
      <w:del w:id="134" w:author="andrea55" w:date="2018-11-03T22:10:00Z">
        <w:r w:rsidDel="00073DED">
          <w:delText>data-sets were</w:delText>
        </w:r>
      </w:del>
      <w:r>
        <w:t xml:space="preserve"> delivered directly to the study authors</w:t>
      </w:r>
      <w:ins w:id="135" w:author="andrea55" w:date="2018-11-03T22:11:00Z">
        <w:r w:rsidR="00073DED">
          <w:t>. These lesser data-sets were</w:t>
        </w:r>
      </w:ins>
      <w:r>
        <w:t xml:space="preserve"> </w:t>
      </w:r>
      <w:del w:id="136" w:author="andrea55" w:date="2018-11-03T22:10:00Z">
        <w:r w:rsidDel="00073DED">
          <w:delText xml:space="preserve">and were </w:delText>
        </w:r>
      </w:del>
      <w:r>
        <w:t xml:space="preserve">not linked to the main study data. For paper I, all doses of ceftriaxone administered at the Children’s Hospital Iceland between January 2009 and December 2015 were extracted from the hospital’s medication administration system using the ATC code J01DD04. Any ICD-10 diagnostic code associated with the visit or hospital admission in which ceftriaxone was administered, was extracted from the inpatient registry. Importantly, this included all ICD-10 codes, not only those in Table 1. The aggregate number of yearly visits to the </w:t>
      </w:r>
      <w:proofErr w:type="spellStart"/>
      <w:r>
        <w:t>the</w:t>
      </w:r>
      <w:proofErr w:type="spellEnd"/>
      <w:r>
        <w:t xml:space="preserve"> </w:t>
      </w:r>
      <w:del w:id="137" w:author="andrea55" w:date="2018-11-03T22:06:00Z">
        <w:r w:rsidDel="007A17DC">
          <w:delText xml:space="preserve">pediatric </w:delText>
        </w:r>
      </w:del>
      <w:ins w:id="138" w:author="andrea55" w:date="2018-11-03T22:06:00Z">
        <w:r w:rsidR="007A17DC">
          <w:t xml:space="preserve">paediatric </w:t>
        </w:r>
      </w:ins>
      <w:r>
        <w:t xml:space="preserve">emergency department of Children’s Hospital Iceland 2008-2015 was also obtained for use in paper I. Paper VI required synthetic controls used within a time-series analysis framework. The aggregate monthly number </w:t>
      </w:r>
      <w:ins w:id="139" w:author="andrea55" w:date="2018-11-03T22:13:00Z">
        <w:r w:rsidR="00073DED">
          <w:t xml:space="preserve">of </w:t>
        </w:r>
      </w:ins>
      <w:r>
        <w:t>acute-care visits and hospital admissions for several sub-chapters of the ICD-10 diagnostic coding system (Table 3)) were obtained for 22 different age-groups.</w:t>
      </w:r>
    </w:p>
    <w:p w14:paraId="1DB9FBD6" w14:textId="77777777" w:rsidR="00ED6CC6" w:rsidRDefault="008C6E25">
      <w:pPr>
        <w:jc w:val="left"/>
        <w:pPrChange w:id="140" w:author="andrea55" w:date="2018-11-03T21:51:00Z">
          <w:pPr/>
        </w:pPrChange>
      </w:pPr>
      <w:r>
        <w:t>Table 3 NOMESCO Classification of Surgical Procedures codes used in the current study</w:t>
      </w:r>
    </w:p>
    <w:tbl>
      <w:tblPr>
        <w:tblW w:w="0" w:type="pct"/>
        <w:tblLook w:val="04A0" w:firstRow="1" w:lastRow="0" w:firstColumn="1" w:lastColumn="0" w:noHBand="0" w:noVBand="1"/>
      </w:tblPr>
      <w:tblGrid>
        <w:gridCol w:w="1049"/>
        <w:gridCol w:w="6028"/>
      </w:tblGrid>
      <w:tr w:rsidR="00ED6CC6" w14:paraId="1E26ECF3" w14:textId="77777777">
        <w:tc>
          <w:tcPr>
            <w:tcW w:w="0" w:type="auto"/>
            <w:tcBorders>
              <w:bottom w:val="single" w:sz="0" w:space="0" w:color="auto"/>
            </w:tcBorders>
            <w:vAlign w:val="bottom"/>
          </w:tcPr>
          <w:p w14:paraId="02FF01DC" w14:textId="77777777" w:rsidR="00ED6CC6" w:rsidRDefault="008C6E25" w:rsidP="00153612">
            <w:pPr>
              <w:jc w:val="left"/>
            </w:pPr>
            <w:r>
              <w:t>ICD-10 code</w:t>
            </w:r>
          </w:p>
        </w:tc>
        <w:tc>
          <w:tcPr>
            <w:tcW w:w="0" w:type="auto"/>
            <w:tcBorders>
              <w:bottom w:val="single" w:sz="0" w:space="0" w:color="auto"/>
            </w:tcBorders>
            <w:vAlign w:val="bottom"/>
          </w:tcPr>
          <w:p w14:paraId="0BF7027B" w14:textId="77777777" w:rsidR="00ED6CC6" w:rsidRDefault="008C6E25">
            <w:pPr>
              <w:jc w:val="left"/>
            </w:pPr>
            <w:r>
              <w:t>Description</w:t>
            </w:r>
          </w:p>
        </w:tc>
      </w:tr>
      <w:tr w:rsidR="00ED6CC6" w14:paraId="3E29490A" w14:textId="77777777">
        <w:tc>
          <w:tcPr>
            <w:tcW w:w="0" w:type="auto"/>
          </w:tcPr>
          <w:p w14:paraId="565CDC97" w14:textId="77777777" w:rsidR="00ED6CC6" w:rsidRDefault="008C6E25" w:rsidP="00153612">
            <w:pPr>
              <w:jc w:val="left"/>
            </w:pPr>
            <w:r>
              <w:t>A10-B99</w:t>
            </w:r>
          </w:p>
        </w:tc>
        <w:tc>
          <w:tcPr>
            <w:tcW w:w="0" w:type="auto"/>
          </w:tcPr>
          <w:p w14:paraId="438771E5" w14:textId="77777777" w:rsidR="00ED6CC6" w:rsidRDefault="008C6E25">
            <w:pPr>
              <w:jc w:val="left"/>
            </w:pPr>
            <w:r>
              <w:t>Certain infectious and parasitic diseases</w:t>
            </w:r>
          </w:p>
        </w:tc>
      </w:tr>
      <w:tr w:rsidR="00ED6CC6" w14:paraId="3C04B1C9" w14:textId="77777777">
        <w:tc>
          <w:tcPr>
            <w:tcW w:w="0" w:type="auto"/>
          </w:tcPr>
          <w:p w14:paraId="50E3DF38" w14:textId="77777777" w:rsidR="00ED6CC6" w:rsidRDefault="008C6E25" w:rsidP="00153612">
            <w:pPr>
              <w:jc w:val="left"/>
            </w:pPr>
            <w:r>
              <w:t>C00-</w:t>
            </w:r>
            <w:r>
              <w:lastRenderedPageBreak/>
              <w:t>D48</w:t>
            </w:r>
          </w:p>
        </w:tc>
        <w:tc>
          <w:tcPr>
            <w:tcW w:w="0" w:type="auto"/>
          </w:tcPr>
          <w:p w14:paraId="50F75856" w14:textId="77777777" w:rsidR="00ED6CC6" w:rsidRDefault="008C6E25">
            <w:pPr>
              <w:jc w:val="left"/>
            </w:pPr>
            <w:r>
              <w:lastRenderedPageBreak/>
              <w:t>Neoplasms</w:t>
            </w:r>
          </w:p>
        </w:tc>
      </w:tr>
      <w:tr w:rsidR="00ED6CC6" w14:paraId="5AEE6416" w14:textId="77777777">
        <w:tc>
          <w:tcPr>
            <w:tcW w:w="0" w:type="auto"/>
          </w:tcPr>
          <w:p w14:paraId="1B253DFE" w14:textId="77777777" w:rsidR="00ED6CC6" w:rsidRDefault="008C6E25" w:rsidP="00153612">
            <w:pPr>
              <w:jc w:val="left"/>
            </w:pPr>
            <w:r>
              <w:lastRenderedPageBreak/>
              <w:t>D50-89</w:t>
            </w:r>
          </w:p>
        </w:tc>
        <w:tc>
          <w:tcPr>
            <w:tcW w:w="0" w:type="auto"/>
          </w:tcPr>
          <w:p w14:paraId="7EC8082B" w14:textId="77777777" w:rsidR="00ED6CC6" w:rsidRDefault="008C6E25">
            <w:pPr>
              <w:jc w:val="left"/>
            </w:pPr>
            <w:r>
              <w:t>Diseases of the blood and blood-forming organs and certain disorders involving the immune mechanism</w:t>
            </w:r>
          </w:p>
        </w:tc>
      </w:tr>
      <w:tr w:rsidR="00ED6CC6" w14:paraId="03C1C081" w14:textId="77777777">
        <w:tc>
          <w:tcPr>
            <w:tcW w:w="0" w:type="auto"/>
          </w:tcPr>
          <w:p w14:paraId="0682939C" w14:textId="77777777" w:rsidR="00ED6CC6" w:rsidRDefault="008C6E25" w:rsidP="00153612">
            <w:pPr>
              <w:jc w:val="left"/>
            </w:pPr>
            <w:r>
              <w:t>E00-99</w:t>
            </w:r>
          </w:p>
        </w:tc>
        <w:tc>
          <w:tcPr>
            <w:tcW w:w="0" w:type="auto"/>
          </w:tcPr>
          <w:p w14:paraId="5A658590" w14:textId="77777777" w:rsidR="00ED6CC6" w:rsidRDefault="008C6E25">
            <w:pPr>
              <w:jc w:val="left"/>
            </w:pPr>
            <w:r>
              <w:t>Endocrine, nutritional and metabolic diseases</w:t>
            </w:r>
          </w:p>
        </w:tc>
      </w:tr>
      <w:tr w:rsidR="00ED6CC6" w14:paraId="62CF1303" w14:textId="77777777">
        <w:tc>
          <w:tcPr>
            <w:tcW w:w="0" w:type="auto"/>
          </w:tcPr>
          <w:p w14:paraId="3B02CA83" w14:textId="77777777" w:rsidR="00ED6CC6" w:rsidRDefault="008C6E25" w:rsidP="00153612">
            <w:pPr>
              <w:jc w:val="left"/>
            </w:pPr>
            <w:r>
              <w:t>G00-G99</w:t>
            </w:r>
          </w:p>
        </w:tc>
        <w:tc>
          <w:tcPr>
            <w:tcW w:w="0" w:type="auto"/>
          </w:tcPr>
          <w:p w14:paraId="751FDF86" w14:textId="77777777" w:rsidR="00ED6CC6" w:rsidRDefault="008C6E25">
            <w:pPr>
              <w:jc w:val="left"/>
            </w:pPr>
            <w:r>
              <w:t>Diseases of the nervous system</w:t>
            </w:r>
          </w:p>
        </w:tc>
      </w:tr>
      <w:tr w:rsidR="00ED6CC6" w14:paraId="5C53B99D" w14:textId="77777777">
        <w:tc>
          <w:tcPr>
            <w:tcW w:w="0" w:type="auto"/>
          </w:tcPr>
          <w:p w14:paraId="3D193354" w14:textId="77777777" w:rsidR="00ED6CC6" w:rsidRDefault="008C6E25" w:rsidP="00153612">
            <w:pPr>
              <w:jc w:val="left"/>
            </w:pPr>
            <w:r>
              <w:t>H00-99</w:t>
            </w:r>
          </w:p>
        </w:tc>
        <w:tc>
          <w:tcPr>
            <w:tcW w:w="0" w:type="auto"/>
          </w:tcPr>
          <w:p w14:paraId="0AD3042C" w14:textId="77777777" w:rsidR="00ED6CC6" w:rsidRDefault="008C6E25">
            <w:pPr>
              <w:jc w:val="left"/>
            </w:pPr>
            <w:r>
              <w:t>Diseases of the eye and adnexa, Diseases of the ear and mastoid process</w:t>
            </w:r>
          </w:p>
        </w:tc>
      </w:tr>
      <w:tr w:rsidR="00ED6CC6" w14:paraId="6665B916" w14:textId="77777777">
        <w:tc>
          <w:tcPr>
            <w:tcW w:w="0" w:type="auto"/>
          </w:tcPr>
          <w:p w14:paraId="1304ADA1" w14:textId="77777777" w:rsidR="00ED6CC6" w:rsidRDefault="008C6E25" w:rsidP="00153612">
            <w:pPr>
              <w:jc w:val="left"/>
            </w:pPr>
            <w:r>
              <w:t>I00-99</w:t>
            </w:r>
          </w:p>
        </w:tc>
        <w:tc>
          <w:tcPr>
            <w:tcW w:w="0" w:type="auto"/>
          </w:tcPr>
          <w:p w14:paraId="3585BB0D" w14:textId="77777777" w:rsidR="00ED6CC6" w:rsidRDefault="008C6E25">
            <w:pPr>
              <w:jc w:val="left"/>
            </w:pPr>
            <w:r>
              <w:t>Diseases of the circulatory system</w:t>
            </w:r>
          </w:p>
        </w:tc>
      </w:tr>
      <w:tr w:rsidR="00ED6CC6" w14:paraId="3B8C0EB9" w14:textId="77777777">
        <w:tc>
          <w:tcPr>
            <w:tcW w:w="0" w:type="auto"/>
          </w:tcPr>
          <w:p w14:paraId="677A7940" w14:textId="77777777" w:rsidR="00ED6CC6" w:rsidRDefault="008C6E25" w:rsidP="00153612">
            <w:pPr>
              <w:jc w:val="left"/>
            </w:pPr>
            <w:r>
              <w:t>K00-99</w:t>
            </w:r>
          </w:p>
        </w:tc>
        <w:tc>
          <w:tcPr>
            <w:tcW w:w="0" w:type="auto"/>
          </w:tcPr>
          <w:p w14:paraId="608A7A8B" w14:textId="77777777" w:rsidR="00ED6CC6" w:rsidRDefault="008C6E25">
            <w:pPr>
              <w:jc w:val="left"/>
            </w:pPr>
            <w:r>
              <w:t>Diseases of the digestive system</w:t>
            </w:r>
          </w:p>
        </w:tc>
      </w:tr>
      <w:tr w:rsidR="00ED6CC6" w14:paraId="284A9436" w14:textId="77777777">
        <w:tc>
          <w:tcPr>
            <w:tcW w:w="0" w:type="auto"/>
          </w:tcPr>
          <w:p w14:paraId="071D9C16" w14:textId="77777777" w:rsidR="00ED6CC6" w:rsidRDefault="008C6E25" w:rsidP="00153612">
            <w:pPr>
              <w:jc w:val="left"/>
            </w:pPr>
            <w:r>
              <w:t>L00-99</w:t>
            </w:r>
          </w:p>
        </w:tc>
        <w:tc>
          <w:tcPr>
            <w:tcW w:w="0" w:type="auto"/>
          </w:tcPr>
          <w:p w14:paraId="15F9B968" w14:textId="77777777" w:rsidR="00ED6CC6" w:rsidRDefault="008C6E25">
            <w:pPr>
              <w:jc w:val="left"/>
            </w:pPr>
            <w:r>
              <w:t>Diseases of the skin and subcutaneous tissue</w:t>
            </w:r>
          </w:p>
        </w:tc>
      </w:tr>
      <w:tr w:rsidR="00ED6CC6" w14:paraId="41030E4D" w14:textId="77777777">
        <w:tc>
          <w:tcPr>
            <w:tcW w:w="0" w:type="auto"/>
          </w:tcPr>
          <w:p w14:paraId="5024B5C1" w14:textId="77777777" w:rsidR="00ED6CC6" w:rsidRDefault="008C6E25" w:rsidP="00153612">
            <w:pPr>
              <w:jc w:val="left"/>
            </w:pPr>
            <w:r>
              <w:t>M00-99</w:t>
            </w:r>
          </w:p>
        </w:tc>
        <w:tc>
          <w:tcPr>
            <w:tcW w:w="0" w:type="auto"/>
          </w:tcPr>
          <w:p w14:paraId="2B5D9AA9" w14:textId="77777777" w:rsidR="00ED6CC6" w:rsidRDefault="008C6E25">
            <w:pPr>
              <w:jc w:val="left"/>
            </w:pPr>
            <w:r>
              <w:t>Diseases of the musculoskeletal system and connective tissue</w:t>
            </w:r>
          </w:p>
        </w:tc>
      </w:tr>
      <w:tr w:rsidR="00ED6CC6" w14:paraId="30B8E9F3" w14:textId="77777777">
        <w:tc>
          <w:tcPr>
            <w:tcW w:w="0" w:type="auto"/>
          </w:tcPr>
          <w:p w14:paraId="2D486FB3" w14:textId="77777777" w:rsidR="00ED6CC6" w:rsidRDefault="008C6E25" w:rsidP="00153612">
            <w:pPr>
              <w:jc w:val="left"/>
            </w:pPr>
            <w:r>
              <w:t>N00-99</w:t>
            </w:r>
          </w:p>
        </w:tc>
        <w:tc>
          <w:tcPr>
            <w:tcW w:w="0" w:type="auto"/>
          </w:tcPr>
          <w:p w14:paraId="4EF1E3B1" w14:textId="77777777" w:rsidR="00ED6CC6" w:rsidRDefault="008C6E25">
            <w:pPr>
              <w:jc w:val="left"/>
            </w:pPr>
            <w:r>
              <w:t>Diseases of the genitourinary system</w:t>
            </w:r>
          </w:p>
        </w:tc>
      </w:tr>
      <w:tr w:rsidR="00ED6CC6" w14:paraId="705C3232" w14:textId="77777777">
        <w:tc>
          <w:tcPr>
            <w:tcW w:w="0" w:type="auto"/>
          </w:tcPr>
          <w:p w14:paraId="40F3D14A" w14:textId="77777777" w:rsidR="00ED6CC6" w:rsidRDefault="008C6E25" w:rsidP="00153612">
            <w:pPr>
              <w:jc w:val="left"/>
            </w:pPr>
            <w:r>
              <w:t>P00-99</w:t>
            </w:r>
          </w:p>
        </w:tc>
        <w:tc>
          <w:tcPr>
            <w:tcW w:w="0" w:type="auto"/>
          </w:tcPr>
          <w:p w14:paraId="64B0DEB2" w14:textId="77777777" w:rsidR="00ED6CC6" w:rsidRDefault="008C6E25">
            <w:pPr>
              <w:jc w:val="left"/>
            </w:pPr>
            <w:r>
              <w:t>Certain conditions originating in the perinatal period</w:t>
            </w:r>
          </w:p>
        </w:tc>
      </w:tr>
      <w:tr w:rsidR="00ED6CC6" w14:paraId="3FBF7146" w14:textId="77777777">
        <w:tc>
          <w:tcPr>
            <w:tcW w:w="0" w:type="auto"/>
          </w:tcPr>
          <w:p w14:paraId="1BFE98B5" w14:textId="77777777" w:rsidR="00ED6CC6" w:rsidRDefault="008C6E25" w:rsidP="00153612">
            <w:pPr>
              <w:jc w:val="left"/>
            </w:pPr>
            <w:r>
              <w:t>Q00-99</w:t>
            </w:r>
          </w:p>
        </w:tc>
        <w:tc>
          <w:tcPr>
            <w:tcW w:w="0" w:type="auto"/>
          </w:tcPr>
          <w:p w14:paraId="11352B01" w14:textId="77777777" w:rsidR="00ED6CC6" w:rsidRDefault="008C6E25">
            <w:pPr>
              <w:jc w:val="left"/>
            </w:pPr>
            <w:r>
              <w:t>Congenital malformations, deformations and chromosomal abnormalities</w:t>
            </w:r>
          </w:p>
        </w:tc>
      </w:tr>
      <w:tr w:rsidR="00ED6CC6" w14:paraId="0B6BEB53" w14:textId="77777777">
        <w:tc>
          <w:tcPr>
            <w:tcW w:w="0" w:type="auto"/>
          </w:tcPr>
          <w:p w14:paraId="2E694ED7" w14:textId="77777777" w:rsidR="00ED6CC6" w:rsidRDefault="008C6E25" w:rsidP="00153612">
            <w:pPr>
              <w:jc w:val="left"/>
            </w:pPr>
            <w:r>
              <w:t>R00-99</w:t>
            </w:r>
          </w:p>
        </w:tc>
        <w:tc>
          <w:tcPr>
            <w:tcW w:w="0" w:type="auto"/>
          </w:tcPr>
          <w:p w14:paraId="190261BA" w14:textId="77777777" w:rsidR="00ED6CC6" w:rsidRDefault="008C6E25">
            <w:pPr>
              <w:jc w:val="left"/>
            </w:pPr>
            <w:r>
              <w:t>Symptoms, signs and abnormal clinical and laboratory findings, not elsewhere classified</w:t>
            </w:r>
          </w:p>
        </w:tc>
      </w:tr>
      <w:tr w:rsidR="00ED6CC6" w14:paraId="0437B5A5" w14:textId="77777777">
        <w:tc>
          <w:tcPr>
            <w:tcW w:w="0" w:type="auto"/>
          </w:tcPr>
          <w:p w14:paraId="462F7EF5" w14:textId="77777777" w:rsidR="00ED6CC6" w:rsidRDefault="008C6E25" w:rsidP="00153612">
            <w:pPr>
              <w:jc w:val="left"/>
            </w:pPr>
            <w:r>
              <w:t>S00-T99</w:t>
            </w:r>
          </w:p>
        </w:tc>
        <w:tc>
          <w:tcPr>
            <w:tcW w:w="0" w:type="auto"/>
          </w:tcPr>
          <w:p w14:paraId="27265280" w14:textId="77777777" w:rsidR="00ED6CC6" w:rsidRDefault="008C6E25">
            <w:pPr>
              <w:jc w:val="left"/>
            </w:pPr>
            <w:r>
              <w:t>Provisional assignment of new diseases of uncertain etiology</w:t>
            </w:r>
          </w:p>
        </w:tc>
      </w:tr>
      <w:tr w:rsidR="00ED6CC6" w14:paraId="0A2151A5" w14:textId="77777777">
        <w:tc>
          <w:tcPr>
            <w:tcW w:w="0" w:type="auto"/>
          </w:tcPr>
          <w:p w14:paraId="684036CF" w14:textId="77777777" w:rsidR="00ED6CC6" w:rsidRDefault="008C6E25" w:rsidP="00153612">
            <w:pPr>
              <w:jc w:val="left"/>
            </w:pPr>
            <w:r>
              <w:t>U00-99</w:t>
            </w:r>
          </w:p>
        </w:tc>
        <w:tc>
          <w:tcPr>
            <w:tcW w:w="0" w:type="auto"/>
          </w:tcPr>
          <w:p w14:paraId="02838210" w14:textId="77777777" w:rsidR="00ED6CC6" w:rsidRDefault="008C6E25">
            <w:pPr>
              <w:jc w:val="left"/>
            </w:pPr>
            <w:r>
              <w:t>Injury, poisoning and certain other consequences of external causes</w:t>
            </w:r>
          </w:p>
        </w:tc>
      </w:tr>
      <w:tr w:rsidR="00ED6CC6" w14:paraId="6AC6E3DE" w14:textId="77777777">
        <w:tc>
          <w:tcPr>
            <w:tcW w:w="0" w:type="auto"/>
          </w:tcPr>
          <w:p w14:paraId="3B45D267" w14:textId="77777777" w:rsidR="00ED6CC6" w:rsidRDefault="008C6E25" w:rsidP="00153612">
            <w:pPr>
              <w:jc w:val="left"/>
            </w:pPr>
            <w:r>
              <w:t>V00-</w:t>
            </w:r>
            <w:r>
              <w:lastRenderedPageBreak/>
              <w:t>Y99</w:t>
            </w:r>
          </w:p>
        </w:tc>
        <w:tc>
          <w:tcPr>
            <w:tcW w:w="0" w:type="auto"/>
          </w:tcPr>
          <w:p w14:paraId="00A59161" w14:textId="77777777" w:rsidR="00ED6CC6" w:rsidRDefault="008C6E25">
            <w:pPr>
              <w:jc w:val="left"/>
            </w:pPr>
            <w:r>
              <w:lastRenderedPageBreak/>
              <w:t>External causes of morbidity</w:t>
            </w:r>
          </w:p>
        </w:tc>
      </w:tr>
      <w:tr w:rsidR="00ED6CC6" w14:paraId="08F60085" w14:textId="77777777">
        <w:tc>
          <w:tcPr>
            <w:tcW w:w="0" w:type="auto"/>
          </w:tcPr>
          <w:p w14:paraId="6B20AD3D" w14:textId="77777777" w:rsidR="00ED6CC6" w:rsidRDefault="008C6E25" w:rsidP="00153612">
            <w:pPr>
              <w:jc w:val="left"/>
            </w:pPr>
            <w:r>
              <w:lastRenderedPageBreak/>
              <w:t>Z00-99</w:t>
            </w:r>
          </w:p>
        </w:tc>
        <w:tc>
          <w:tcPr>
            <w:tcW w:w="0" w:type="auto"/>
          </w:tcPr>
          <w:p w14:paraId="5FA2F0A0" w14:textId="77777777" w:rsidR="00ED6CC6" w:rsidRDefault="008C6E25">
            <w:pPr>
              <w:jc w:val="left"/>
            </w:pPr>
            <w:r>
              <w:t>Factors influencing health status and contact with health services</w:t>
            </w:r>
          </w:p>
        </w:tc>
      </w:tr>
    </w:tbl>
    <w:p w14:paraId="607EB25A" w14:textId="77777777" w:rsidR="00ED6CC6" w:rsidRDefault="008C6E25">
      <w:pPr>
        <w:pStyle w:val="BodyText"/>
        <w:jc w:val="left"/>
        <w:pPrChange w:id="141" w:author="andrea55" w:date="2018-11-03T21:51:00Z">
          <w:pPr>
            <w:pStyle w:val="BodyText"/>
          </w:pPr>
        </w:pPrChange>
      </w:pPr>
      <w:r>
        <w:t>Data from the inpatient registry was used in papers I, IV, V and VI.</w:t>
      </w:r>
    </w:p>
    <w:p w14:paraId="778CFDD5" w14:textId="77777777" w:rsidR="00ED6CC6" w:rsidRDefault="008C6E25" w:rsidP="00153612">
      <w:pPr>
        <w:pStyle w:val="Heading3"/>
      </w:pPr>
      <w:bookmarkStart w:id="142" w:name="the-national-drug-prescription-registry"/>
      <w:bookmarkEnd w:id="142"/>
      <w:r>
        <w:t>The national drug prescription registry</w:t>
      </w:r>
    </w:p>
    <w:p w14:paraId="76F2DE18" w14:textId="77777777" w:rsidR="00ED6CC6" w:rsidRDefault="008C6E25">
      <w:pPr>
        <w:jc w:val="left"/>
        <w:pPrChange w:id="143" w:author="andrea55" w:date="2018-11-03T21:51:00Z">
          <w:pPr/>
        </w:pPrChange>
      </w:pPr>
      <w:r>
        <w:t xml:space="preserve">The national drug prescription registry (NDPR) is a whole population </w:t>
      </w:r>
      <w:del w:id="144" w:author="andrea55" w:date="2018-11-03T22:15:00Z">
        <w:r w:rsidDel="00073DED">
          <w:delText xml:space="preserve">registry </w:delText>
        </w:r>
      </w:del>
      <w:ins w:id="145" w:author="andrea55" w:date="2018-11-03T22:15:00Z">
        <w:r w:rsidR="00073DED">
          <w:t xml:space="preserve">archive, </w:t>
        </w:r>
      </w:ins>
      <w:r>
        <w:t xml:space="preserve">collected and maintained by the Icelandic Directorate of Health </w:t>
      </w:r>
      <w:del w:id="146" w:author="andrea55" w:date="2018-11-03T22:14:00Z">
        <w:r w:rsidDel="00073DED">
          <w:delText xml:space="preserve">from </w:delText>
        </w:r>
      </w:del>
      <w:ins w:id="147" w:author="andrea55" w:date="2018-11-03T22:14:00Z">
        <w:r w:rsidR="00073DED">
          <w:t xml:space="preserve">since </w:t>
        </w:r>
      </w:ins>
      <w:r>
        <w:t xml:space="preserve">January 1, 2005. It contains information on all filled drug prescriptions in Iceland. All pharmacies are required by law to collect data on each filled prescription and submit to the NDPR. An important distinction must be made between a filled prescription and a prescription. The NDPR receives information </w:t>
      </w:r>
      <w:proofErr w:type="gramStart"/>
      <w:r>
        <w:t>if and when</w:t>
      </w:r>
      <w:proofErr w:type="gramEnd"/>
      <w:r>
        <w:t xml:space="preserve"> a prescription is filled. </w:t>
      </w:r>
      <w:del w:id="148" w:author="andrea55" w:date="2018-11-03T22:15:00Z">
        <w:r w:rsidDel="00073DED">
          <w:delText>This means that the NDPR</w:delText>
        </w:r>
      </w:del>
      <w:ins w:id="149" w:author="andrea55" w:date="2018-11-03T22:15:00Z">
        <w:r w:rsidR="00073DED">
          <w:t>It</w:t>
        </w:r>
      </w:ins>
      <w:r>
        <w:t xml:space="preserve"> does not contain information on prescriptions that were never filled by the patient. </w:t>
      </w:r>
      <w:del w:id="150" w:author="andrea55" w:date="2018-11-03T22:16:00Z">
        <w:r w:rsidDel="00073DED">
          <w:delText xml:space="preserve">This also means that all </w:delText>
        </w:r>
      </w:del>
      <w:ins w:id="151" w:author="andrea55" w:date="2018-11-03T22:16:00Z">
        <w:r w:rsidR="00073DED">
          <w:t xml:space="preserve">All </w:t>
        </w:r>
      </w:ins>
      <w:r>
        <w:t xml:space="preserve">prescriptions contained within the NDPR were paid for and received by the patient. Extensive validation and error testing has been performed by the Directorate of Health to ensure </w:t>
      </w:r>
      <w:del w:id="152" w:author="andrea55" w:date="2018-11-03T22:16:00Z">
        <w:r w:rsidDel="00073DED">
          <w:delText>the robustness and</w:delText>
        </w:r>
      </w:del>
      <w:ins w:id="153" w:author="andrea55" w:date="2018-11-03T22:16:00Z">
        <w:r w:rsidR="00073DED">
          <w:t>robust and thorough</w:t>
        </w:r>
      </w:ins>
      <w:r>
        <w:t xml:space="preserve"> coverage </w:t>
      </w:r>
      <w:del w:id="154" w:author="andrea55" w:date="2018-11-03T22:17:00Z">
        <w:r w:rsidDel="00073DED">
          <w:delText xml:space="preserve">of </w:delText>
        </w:r>
      </w:del>
      <w:ins w:id="155" w:author="andrea55" w:date="2018-11-03T22:17:00Z">
        <w:r w:rsidR="00073DED">
          <w:t xml:space="preserve">by </w:t>
        </w:r>
      </w:ins>
      <w:r>
        <w:t xml:space="preserve">the NDPR. </w:t>
      </w:r>
      <w:bookmarkStart w:id="156" w:name="_GoBack"/>
      <w:ins w:id="157" w:author="andrea55" w:date="2018-11-03T22:17:00Z">
        <w:r w:rsidR="00073DED">
          <w:t xml:space="preserve">Automated electronic submissions, coupled with </w:t>
        </w:r>
      </w:ins>
      <w:ins w:id="158" w:author="andrea55" w:date="2018-11-03T22:18:00Z">
        <w:r w:rsidR="00073DED">
          <w:t xml:space="preserve">tightly controlled processes by which pharmacies dispense drugs, has essentially excluded the </w:t>
        </w:r>
        <w:proofErr w:type="spellStart"/>
        <w:r w:rsidR="00073DED">
          <w:t>possibli</w:t>
        </w:r>
      </w:ins>
      <w:ins w:id="159" w:author="andrea55" w:date="2018-11-03T22:19:00Z">
        <w:r w:rsidR="00073DED">
          <w:t>ty</w:t>
        </w:r>
        <w:proofErr w:type="spellEnd"/>
        <w:r w:rsidR="00073DED">
          <w:t xml:space="preserve"> of any </w:t>
        </w:r>
        <w:r w:rsidR="0091154F">
          <w:t xml:space="preserve">filled </w:t>
        </w:r>
        <w:r w:rsidR="00073DED">
          <w:t xml:space="preserve">prescriptions </w:t>
        </w:r>
        <w:r w:rsidR="0091154F">
          <w:t>escaping regist</w:t>
        </w:r>
      </w:ins>
      <w:ins w:id="160" w:author="andrea55" w:date="2018-11-03T22:20:00Z">
        <w:r w:rsidR="0091154F">
          <w:t>ration</w:t>
        </w:r>
      </w:ins>
      <w:ins w:id="161" w:author="andrea55" w:date="2018-11-03T22:19:00Z">
        <w:r w:rsidR="00073DED">
          <w:t xml:space="preserve">. </w:t>
        </w:r>
      </w:ins>
      <w:del w:id="162" w:author="andrea55" w:date="2018-11-03T22:20:00Z">
        <w:r w:rsidDel="0091154F">
          <w:delText>The submission to the NDPR has been automated electronically and coupled with the process by which drugs are dispensed at the pharmacies, essentially excluding the possibility of a filled prescription not being registered.</w:delText>
        </w:r>
      </w:del>
    </w:p>
    <w:bookmarkEnd w:id="156"/>
    <w:p w14:paraId="5E3F3986" w14:textId="77777777" w:rsidR="00ED6CC6" w:rsidRDefault="008C6E25">
      <w:pPr>
        <w:pStyle w:val="BodyText"/>
        <w:jc w:val="left"/>
        <w:pPrChange w:id="163" w:author="andrea55" w:date="2018-11-03T21:51:00Z">
          <w:pPr>
            <w:pStyle w:val="BodyText"/>
          </w:pPr>
        </w:pPrChange>
      </w:pPr>
      <w:r>
        <w:t>All prescriptions within the ATC therapeutic subgroup “J01” (</w:t>
      </w:r>
      <w:proofErr w:type="spellStart"/>
      <w:r>
        <w:t>Antibacterials</w:t>
      </w:r>
      <w:proofErr w:type="spellEnd"/>
      <w:r>
        <w:t xml:space="preserve"> for </w:t>
      </w:r>
      <w:del w:id="164" w:author="andrea55" w:date="2018-11-03T22:20:00Z">
        <w:r w:rsidDel="0091154F">
          <w:delText xml:space="preserve">systemic </w:delText>
        </w:r>
      </w:del>
      <w:ins w:id="165" w:author="andrea55" w:date="2018-11-03T22:20:00Z">
        <w:r w:rsidR="0091154F">
          <w:t xml:space="preserve">Systemic </w:t>
        </w:r>
      </w:ins>
      <w:del w:id="166" w:author="andrea55" w:date="2018-11-03T22:20:00Z">
        <w:r w:rsidDel="0091154F">
          <w:delText>use</w:delText>
        </w:r>
      </w:del>
      <w:ins w:id="167" w:author="andrea55" w:date="2018-11-03T22:20:00Z">
        <w:r w:rsidR="0091154F">
          <w:t>Use</w:t>
        </w:r>
      </w:ins>
      <w:r>
        <w:t>), “J07” (Vaccines), “S01” (</w:t>
      </w:r>
      <w:proofErr w:type="spellStart"/>
      <w:r>
        <w:t>Opthalmologicals</w:t>
      </w:r>
      <w:proofErr w:type="spellEnd"/>
      <w:r>
        <w:t>) and “S02” (</w:t>
      </w:r>
      <w:proofErr w:type="spellStart"/>
      <w:r>
        <w:t>Otologicals</w:t>
      </w:r>
      <w:proofErr w:type="spellEnd"/>
      <w:r>
        <w:t>) were extracted for the period from January 1, 2005 to December 31, 2017. The chemical subgroups used in the study are shown in Table 4)</w:t>
      </w:r>
    </w:p>
    <w:p w14:paraId="3A8EBECB" w14:textId="77777777" w:rsidR="00ED6CC6" w:rsidRDefault="008C6E25">
      <w:pPr>
        <w:jc w:val="left"/>
        <w:pPrChange w:id="168" w:author="andrea55" w:date="2018-11-03T21:51:00Z">
          <w:pPr/>
        </w:pPrChange>
      </w:pPr>
      <w:r>
        <w:t>Table 4 Anatomical Therapeutic Chemical codes used in the current study</w:t>
      </w:r>
    </w:p>
    <w:tbl>
      <w:tblPr>
        <w:tblW w:w="0" w:type="pct"/>
        <w:tblLook w:val="04A0" w:firstRow="1" w:lastRow="0" w:firstColumn="1" w:lastColumn="0" w:noHBand="0" w:noVBand="1"/>
      </w:tblPr>
      <w:tblGrid>
        <w:gridCol w:w="2456"/>
        <w:gridCol w:w="4621"/>
      </w:tblGrid>
      <w:tr w:rsidR="00ED6CC6" w14:paraId="1DD75F02" w14:textId="77777777">
        <w:tc>
          <w:tcPr>
            <w:tcW w:w="0" w:type="auto"/>
            <w:tcBorders>
              <w:bottom w:val="single" w:sz="0" w:space="0" w:color="auto"/>
            </w:tcBorders>
            <w:vAlign w:val="bottom"/>
          </w:tcPr>
          <w:p w14:paraId="113A47EB" w14:textId="77777777" w:rsidR="00ED6CC6" w:rsidRDefault="008C6E25" w:rsidP="00153612">
            <w:pPr>
              <w:jc w:val="left"/>
            </w:pPr>
            <w:r>
              <w:t>ATC chemical subgroup code</w:t>
            </w:r>
          </w:p>
        </w:tc>
        <w:tc>
          <w:tcPr>
            <w:tcW w:w="0" w:type="auto"/>
            <w:tcBorders>
              <w:bottom w:val="single" w:sz="0" w:space="0" w:color="auto"/>
            </w:tcBorders>
            <w:vAlign w:val="bottom"/>
          </w:tcPr>
          <w:p w14:paraId="03E5B181" w14:textId="77777777" w:rsidR="00ED6CC6" w:rsidRDefault="008C6E25">
            <w:pPr>
              <w:jc w:val="left"/>
            </w:pPr>
            <w:r>
              <w:t>Description</w:t>
            </w:r>
          </w:p>
        </w:tc>
      </w:tr>
      <w:tr w:rsidR="00ED6CC6" w14:paraId="3A374875" w14:textId="77777777">
        <w:tc>
          <w:tcPr>
            <w:tcW w:w="0" w:type="auto"/>
          </w:tcPr>
          <w:p w14:paraId="6A648B98" w14:textId="77777777" w:rsidR="00ED6CC6" w:rsidRDefault="008C6E25" w:rsidP="00153612">
            <w:pPr>
              <w:jc w:val="left"/>
            </w:pPr>
            <w:r>
              <w:t>J01A</w:t>
            </w:r>
          </w:p>
        </w:tc>
        <w:tc>
          <w:tcPr>
            <w:tcW w:w="0" w:type="auto"/>
          </w:tcPr>
          <w:p w14:paraId="2E4C2514" w14:textId="77777777" w:rsidR="00ED6CC6" w:rsidRDefault="008C6E25">
            <w:pPr>
              <w:jc w:val="left"/>
            </w:pPr>
            <w:proofErr w:type="spellStart"/>
            <w:r>
              <w:t>Tetracyclines</w:t>
            </w:r>
            <w:proofErr w:type="spellEnd"/>
          </w:p>
        </w:tc>
      </w:tr>
      <w:tr w:rsidR="00ED6CC6" w14:paraId="3AD8E1BE" w14:textId="77777777">
        <w:tc>
          <w:tcPr>
            <w:tcW w:w="0" w:type="auto"/>
          </w:tcPr>
          <w:p w14:paraId="75E38253" w14:textId="77777777" w:rsidR="00ED6CC6" w:rsidRDefault="008C6E25" w:rsidP="00153612">
            <w:pPr>
              <w:jc w:val="left"/>
            </w:pPr>
            <w:r>
              <w:t>J01B</w:t>
            </w:r>
          </w:p>
        </w:tc>
        <w:tc>
          <w:tcPr>
            <w:tcW w:w="0" w:type="auto"/>
          </w:tcPr>
          <w:p w14:paraId="340B917B" w14:textId="77777777" w:rsidR="00ED6CC6" w:rsidRDefault="008C6E25">
            <w:pPr>
              <w:jc w:val="left"/>
            </w:pPr>
            <w:proofErr w:type="spellStart"/>
            <w:r>
              <w:t>Amphenicols</w:t>
            </w:r>
            <w:proofErr w:type="spellEnd"/>
          </w:p>
        </w:tc>
      </w:tr>
      <w:tr w:rsidR="00ED6CC6" w14:paraId="3AFA01B0" w14:textId="77777777">
        <w:tc>
          <w:tcPr>
            <w:tcW w:w="0" w:type="auto"/>
          </w:tcPr>
          <w:p w14:paraId="2D59097F" w14:textId="77777777" w:rsidR="00ED6CC6" w:rsidRDefault="008C6E25" w:rsidP="00153612">
            <w:pPr>
              <w:jc w:val="left"/>
            </w:pPr>
            <w:r>
              <w:t>J01C</w:t>
            </w:r>
          </w:p>
        </w:tc>
        <w:tc>
          <w:tcPr>
            <w:tcW w:w="0" w:type="auto"/>
          </w:tcPr>
          <w:p w14:paraId="4BCE0DF3" w14:textId="77777777" w:rsidR="00ED6CC6" w:rsidRDefault="008C6E25">
            <w:pPr>
              <w:jc w:val="left"/>
            </w:pPr>
            <w:r>
              <w:t xml:space="preserve">Beta-lactam </w:t>
            </w:r>
            <w:proofErr w:type="spellStart"/>
            <w:r>
              <w:t>antibacterials</w:t>
            </w:r>
            <w:proofErr w:type="spellEnd"/>
            <w:r>
              <w:t xml:space="preserve">, </w:t>
            </w:r>
            <w:proofErr w:type="spellStart"/>
            <w:r>
              <w:t>penicillins</w:t>
            </w:r>
            <w:proofErr w:type="spellEnd"/>
          </w:p>
        </w:tc>
      </w:tr>
      <w:tr w:rsidR="00ED6CC6" w14:paraId="1BB7B98F" w14:textId="77777777">
        <w:tc>
          <w:tcPr>
            <w:tcW w:w="0" w:type="auto"/>
          </w:tcPr>
          <w:p w14:paraId="241F91AF" w14:textId="77777777" w:rsidR="00ED6CC6" w:rsidRDefault="008C6E25" w:rsidP="00153612">
            <w:pPr>
              <w:jc w:val="left"/>
            </w:pPr>
            <w:r>
              <w:t>J01D</w:t>
            </w:r>
          </w:p>
        </w:tc>
        <w:tc>
          <w:tcPr>
            <w:tcW w:w="0" w:type="auto"/>
          </w:tcPr>
          <w:p w14:paraId="6A24AAC2" w14:textId="77777777" w:rsidR="00ED6CC6" w:rsidRDefault="008C6E25">
            <w:pPr>
              <w:jc w:val="left"/>
            </w:pPr>
            <w:proofErr w:type="gramStart"/>
            <w:r>
              <w:t>Other</w:t>
            </w:r>
            <w:proofErr w:type="gramEnd"/>
            <w:r>
              <w:t xml:space="preserve"> beta-lactam </w:t>
            </w:r>
            <w:proofErr w:type="spellStart"/>
            <w:r>
              <w:t>antibacterials</w:t>
            </w:r>
            <w:proofErr w:type="spellEnd"/>
          </w:p>
        </w:tc>
      </w:tr>
      <w:tr w:rsidR="00ED6CC6" w14:paraId="486CE9AC" w14:textId="77777777">
        <w:tc>
          <w:tcPr>
            <w:tcW w:w="0" w:type="auto"/>
          </w:tcPr>
          <w:p w14:paraId="725657B2" w14:textId="77777777" w:rsidR="00ED6CC6" w:rsidRDefault="008C6E25" w:rsidP="00153612">
            <w:pPr>
              <w:jc w:val="left"/>
            </w:pPr>
            <w:r>
              <w:t>J01E</w:t>
            </w:r>
          </w:p>
        </w:tc>
        <w:tc>
          <w:tcPr>
            <w:tcW w:w="0" w:type="auto"/>
          </w:tcPr>
          <w:p w14:paraId="756F4311" w14:textId="77777777" w:rsidR="00ED6CC6" w:rsidRDefault="008C6E25">
            <w:pPr>
              <w:jc w:val="left"/>
            </w:pPr>
            <w:r>
              <w:t>Sulfonamides and trimethoprim</w:t>
            </w:r>
          </w:p>
        </w:tc>
      </w:tr>
      <w:tr w:rsidR="00ED6CC6" w14:paraId="4A352F6B" w14:textId="77777777">
        <w:tc>
          <w:tcPr>
            <w:tcW w:w="0" w:type="auto"/>
          </w:tcPr>
          <w:p w14:paraId="154D4720" w14:textId="77777777" w:rsidR="00ED6CC6" w:rsidRDefault="008C6E25" w:rsidP="00153612">
            <w:pPr>
              <w:jc w:val="left"/>
            </w:pPr>
            <w:r>
              <w:lastRenderedPageBreak/>
              <w:t>J01F</w:t>
            </w:r>
          </w:p>
        </w:tc>
        <w:tc>
          <w:tcPr>
            <w:tcW w:w="0" w:type="auto"/>
          </w:tcPr>
          <w:p w14:paraId="50AE4FB8" w14:textId="77777777" w:rsidR="00ED6CC6" w:rsidRDefault="008C6E25">
            <w:pPr>
              <w:jc w:val="left"/>
            </w:pPr>
            <w:r>
              <w:t xml:space="preserve">Macrolides, </w:t>
            </w:r>
            <w:proofErr w:type="spellStart"/>
            <w:r>
              <w:t>lincosamides</w:t>
            </w:r>
            <w:proofErr w:type="spellEnd"/>
            <w:r>
              <w:t xml:space="preserve"> and </w:t>
            </w:r>
            <w:proofErr w:type="spellStart"/>
            <w:r>
              <w:t>streptogramins</w:t>
            </w:r>
            <w:proofErr w:type="spellEnd"/>
          </w:p>
        </w:tc>
      </w:tr>
      <w:tr w:rsidR="00ED6CC6" w14:paraId="4FCE5CAC" w14:textId="77777777">
        <w:tc>
          <w:tcPr>
            <w:tcW w:w="0" w:type="auto"/>
          </w:tcPr>
          <w:p w14:paraId="7568F316" w14:textId="77777777" w:rsidR="00ED6CC6" w:rsidRDefault="008C6E25" w:rsidP="00153612">
            <w:pPr>
              <w:jc w:val="left"/>
            </w:pPr>
            <w:r>
              <w:t>J01G</w:t>
            </w:r>
          </w:p>
        </w:tc>
        <w:tc>
          <w:tcPr>
            <w:tcW w:w="0" w:type="auto"/>
          </w:tcPr>
          <w:p w14:paraId="56427D50" w14:textId="77777777" w:rsidR="00ED6CC6" w:rsidRDefault="008C6E25">
            <w:pPr>
              <w:jc w:val="left"/>
            </w:pPr>
            <w:r>
              <w:t xml:space="preserve">Aminoglycoside </w:t>
            </w:r>
            <w:proofErr w:type="spellStart"/>
            <w:r>
              <w:t>antibacterials</w:t>
            </w:r>
            <w:proofErr w:type="spellEnd"/>
          </w:p>
        </w:tc>
      </w:tr>
      <w:tr w:rsidR="00ED6CC6" w14:paraId="78FE40F9" w14:textId="77777777">
        <w:tc>
          <w:tcPr>
            <w:tcW w:w="0" w:type="auto"/>
          </w:tcPr>
          <w:p w14:paraId="3AC620EE" w14:textId="77777777" w:rsidR="00ED6CC6" w:rsidRDefault="008C6E25" w:rsidP="00153612">
            <w:pPr>
              <w:jc w:val="left"/>
            </w:pPr>
            <w:r>
              <w:t>J01M</w:t>
            </w:r>
          </w:p>
        </w:tc>
        <w:tc>
          <w:tcPr>
            <w:tcW w:w="0" w:type="auto"/>
          </w:tcPr>
          <w:p w14:paraId="5DEA1A42" w14:textId="77777777" w:rsidR="00ED6CC6" w:rsidRDefault="008C6E25">
            <w:pPr>
              <w:jc w:val="left"/>
            </w:pPr>
            <w:r>
              <w:t xml:space="preserve">Quinolone </w:t>
            </w:r>
            <w:proofErr w:type="spellStart"/>
            <w:r>
              <w:t>antibacterials</w:t>
            </w:r>
            <w:proofErr w:type="spellEnd"/>
          </w:p>
        </w:tc>
      </w:tr>
      <w:tr w:rsidR="00ED6CC6" w14:paraId="710910FC" w14:textId="77777777">
        <w:tc>
          <w:tcPr>
            <w:tcW w:w="0" w:type="auto"/>
          </w:tcPr>
          <w:p w14:paraId="4D0F78FB" w14:textId="77777777" w:rsidR="00ED6CC6" w:rsidRDefault="008C6E25" w:rsidP="00153612">
            <w:pPr>
              <w:jc w:val="left"/>
            </w:pPr>
            <w:r>
              <w:t>J01R</w:t>
            </w:r>
          </w:p>
        </w:tc>
        <w:tc>
          <w:tcPr>
            <w:tcW w:w="0" w:type="auto"/>
          </w:tcPr>
          <w:p w14:paraId="65A11E02" w14:textId="77777777" w:rsidR="00ED6CC6" w:rsidRDefault="008C6E25">
            <w:pPr>
              <w:jc w:val="left"/>
            </w:pPr>
            <w:r>
              <w:t xml:space="preserve">Combinations of </w:t>
            </w:r>
            <w:proofErr w:type="spellStart"/>
            <w:r>
              <w:t>antibacterials</w:t>
            </w:r>
            <w:proofErr w:type="spellEnd"/>
          </w:p>
        </w:tc>
      </w:tr>
      <w:tr w:rsidR="00ED6CC6" w14:paraId="07481E45" w14:textId="77777777">
        <w:tc>
          <w:tcPr>
            <w:tcW w:w="0" w:type="auto"/>
          </w:tcPr>
          <w:p w14:paraId="03DD80B9" w14:textId="77777777" w:rsidR="00ED6CC6" w:rsidRDefault="008C6E25" w:rsidP="00153612">
            <w:pPr>
              <w:jc w:val="left"/>
            </w:pPr>
            <w:r>
              <w:t>J01X</w:t>
            </w:r>
          </w:p>
        </w:tc>
        <w:tc>
          <w:tcPr>
            <w:tcW w:w="0" w:type="auto"/>
          </w:tcPr>
          <w:p w14:paraId="639FDF58" w14:textId="77777777" w:rsidR="00ED6CC6" w:rsidRDefault="008C6E25">
            <w:pPr>
              <w:jc w:val="left"/>
            </w:pPr>
            <w:r>
              <w:t xml:space="preserve">Other </w:t>
            </w:r>
            <w:proofErr w:type="spellStart"/>
            <w:r>
              <w:t>antibacterials</w:t>
            </w:r>
            <w:proofErr w:type="spellEnd"/>
          </w:p>
        </w:tc>
      </w:tr>
      <w:tr w:rsidR="00ED6CC6" w14:paraId="07A9330B" w14:textId="77777777">
        <w:tc>
          <w:tcPr>
            <w:tcW w:w="0" w:type="auto"/>
          </w:tcPr>
          <w:p w14:paraId="74BDF4BC" w14:textId="77777777" w:rsidR="00ED6CC6" w:rsidRDefault="008C6E25" w:rsidP="00153612">
            <w:pPr>
              <w:jc w:val="left"/>
            </w:pPr>
            <w:r>
              <w:t>J07A</w:t>
            </w:r>
          </w:p>
        </w:tc>
        <w:tc>
          <w:tcPr>
            <w:tcW w:w="0" w:type="auto"/>
          </w:tcPr>
          <w:p w14:paraId="3662CEED" w14:textId="77777777" w:rsidR="00ED6CC6" w:rsidRDefault="008C6E25">
            <w:pPr>
              <w:jc w:val="left"/>
            </w:pPr>
            <w:r>
              <w:t>Bacterial vaccines</w:t>
            </w:r>
          </w:p>
        </w:tc>
      </w:tr>
      <w:tr w:rsidR="00ED6CC6" w14:paraId="144AFCDC" w14:textId="77777777">
        <w:tc>
          <w:tcPr>
            <w:tcW w:w="0" w:type="auto"/>
          </w:tcPr>
          <w:p w14:paraId="0117D16A" w14:textId="77777777" w:rsidR="00ED6CC6" w:rsidRDefault="008C6E25" w:rsidP="00153612">
            <w:pPr>
              <w:jc w:val="left"/>
            </w:pPr>
            <w:r>
              <w:t>J07B</w:t>
            </w:r>
          </w:p>
        </w:tc>
        <w:tc>
          <w:tcPr>
            <w:tcW w:w="0" w:type="auto"/>
          </w:tcPr>
          <w:p w14:paraId="09C98DA1" w14:textId="77777777" w:rsidR="00ED6CC6" w:rsidRDefault="008C6E25">
            <w:pPr>
              <w:jc w:val="left"/>
            </w:pPr>
            <w:r>
              <w:t>Viral vaccines</w:t>
            </w:r>
          </w:p>
        </w:tc>
      </w:tr>
      <w:tr w:rsidR="00ED6CC6" w14:paraId="7B7B970B" w14:textId="77777777">
        <w:tc>
          <w:tcPr>
            <w:tcW w:w="0" w:type="auto"/>
          </w:tcPr>
          <w:p w14:paraId="1BD338B6" w14:textId="77777777" w:rsidR="00ED6CC6" w:rsidRDefault="008C6E25" w:rsidP="00153612">
            <w:pPr>
              <w:jc w:val="left"/>
            </w:pPr>
            <w:r>
              <w:t>J07C</w:t>
            </w:r>
          </w:p>
        </w:tc>
        <w:tc>
          <w:tcPr>
            <w:tcW w:w="0" w:type="auto"/>
          </w:tcPr>
          <w:p w14:paraId="11336377" w14:textId="77777777" w:rsidR="00ED6CC6" w:rsidRDefault="008C6E25">
            <w:pPr>
              <w:jc w:val="left"/>
            </w:pPr>
            <w:r>
              <w:t>Bacterial and viral vaccines</w:t>
            </w:r>
          </w:p>
        </w:tc>
      </w:tr>
      <w:tr w:rsidR="00ED6CC6" w14:paraId="3CE8293C" w14:textId="77777777">
        <w:tc>
          <w:tcPr>
            <w:tcW w:w="0" w:type="auto"/>
          </w:tcPr>
          <w:p w14:paraId="4F5E7C24" w14:textId="77777777" w:rsidR="00ED6CC6" w:rsidRDefault="008C6E25" w:rsidP="00153612">
            <w:pPr>
              <w:jc w:val="left"/>
            </w:pPr>
            <w:r>
              <w:t>J07X</w:t>
            </w:r>
          </w:p>
        </w:tc>
        <w:tc>
          <w:tcPr>
            <w:tcW w:w="0" w:type="auto"/>
          </w:tcPr>
          <w:p w14:paraId="76CD4BF7" w14:textId="77777777" w:rsidR="00ED6CC6" w:rsidRDefault="008C6E25">
            <w:pPr>
              <w:jc w:val="left"/>
            </w:pPr>
            <w:r>
              <w:t>Other vaccines</w:t>
            </w:r>
          </w:p>
        </w:tc>
      </w:tr>
      <w:tr w:rsidR="00ED6CC6" w14:paraId="6EBECCB7" w14:textId="77777777">
        <w:tc>
          <w:tcPr>
            <w:tcW w:w="0" w:type="auto"/>
          </w:tcPr>
          <w:p w14:paraId="3182A8DB" w14:textId="77777777" w:rsidR="00ED6CC6" w:rsidRDefault="008C6E25" w:rsidP="00153612">
            <w:pPr>
              <w:jc w:val="left"/>
            </w:pPr>
            <w:r>
              <w:t>S01A, S02A</w:t>
            </w:r>
          </w:p>
        </w:tc>
        <w:tc>
          <w:tcPr>
            <w:tcW w:w="0" w:type="auto"/>
          </w:tcPr>
          <w:p w14:paraId="7C94AD06" w14:textId="77777777" w:rsidR="00ED6CC6" w:rsidRDefault="008C6E25">
            <w:pPr>
              <w:jc w:val="left"/>
            </w:pPr>
            <w:r>
              <w:t>Anti-</w:t>
            </w:r>
            <w:proofErr w:type="spellStart"/>
            <w:r>
              <w:t>infectives</w:t>
            </w:r>
            <w:proofErr w:type="spellEnd"/>
          </w:p>
        </w:tc>
      </w:tr>
      <w:tr w:rsidR="00ED6CC6" w14:paraId="148A965F" w14:textId="77777777">
        <w:tc>
          <w:tcPr>
            <w:tcW w:w="0" w:type="auto"/>
          </w:tcPr>
          <w:p w14:paraId="28C08D54" w14:textId="77777777" w:rsidR="00ED6CC6" w:rsidRDefault="008C6E25" w:rsidP="00153612">
            <w:pPr>
              <w:jc w:val="left"/>
            </w:pPr>
            <w:r>
              <w:t>S01C, S02C</w:t>
            </w:r>
          </w:p>
        </w:tc>
        <w:tc>
          <w:tcPr>
            <w:tcW w:w="0" w:type="auto"/>
          </w:tcPr>
          <w:p w14:paraId="7DFAAB4D" w14:textId="77777777" w:rsidR="00ED6CC6" w:rsidRDefault="008C6E25">
            <w:pPr>
              <w:jc w:val="left"/>
            </w:pPr>
            <w:r>
              <w:t>Anti-inflammatory agents and anti-</w:t>
            </w:r>
            <w:proofErr w:type="spellStart"/>
            <w:r>
              <w:t>infectives</w:t>
            </w:r>
            <w:proofErr w:type="spellEnd"/>
            <w:r>
              <w:t xml:space="preserve"> in combination</w:t>
            </w:r>
          </w:p>
        </w:tc>
      </w:tr>
    </w:tbl>
    <w:p w14:paraId="23B7757B" w14:textId="77777777" w:rsidR="00ED6CC6" w:rsidRDefault="008C6E25" w:rsidP="00153612">
      <w:pPr>
        <w:pStyle w:val="Heading3"/>
      </w:pPr>
      <w:bookmarkStart w:id="169" w:name="the-primary-care-database"/>
      <w:bookmarkEnd w:id="169"/>
      <w:r>
        <w:t>The Primary Care Database</w:t>
      </w:r>
    </w:p>
    <w:p w14:paraId="5022C7A6" w14:textId="77777777" w:rsidR="00ED6CC6" w:rsidRDefault="008C6E25">
      <w:pPr>
        <w:jc w:val="left"/>
        <w:pPrChange w:id="170" w:author="andrea55" w:date="2018-11-03T21:51:00Z">
          <w:pPr/>
        </w:pPrChange>
      </w:pPr>
      <w:r>
        <w:t>In the Icelandic healthcare system, primary care is provided by family medicine physicians at neighborhood based centers (</w:t>
      </w:r>
      <w:proofErr w:type="spellStart"/>
      <w:r>
        <w:rPr>
          <w:i/>
        </w:rPr>
        <w:t>Heilsugæsla</w:t>
      </w:r>
      <w:proofErr w:type="spellEnd"/>
      <w:r>
        <w:t xml:space="preserve">). </w:t>
      </w:r>
      <w:del w:id="171" w:author="andrea55" w:date="2018-11-03T22:21:00Z">
        <w:r w:rsidDel="0091154F">
          <w:delText xml:space="preserve">Primary </w:delText>
        </w:r>
      </w:del>
      <w:ins w:id="172" w:author="andrea55" w:date="2018-11-03T22:21:00Z">
        <w:r w:rsidR="0091154F">
          <w:t xml:space="preserve">All primary </w:t>
        </w:r>
      </w:ins>
      <w:r>
        <w:t xml:space="preserve">care centers use the same electronic medical record system </w:t>
      </w:r>
      <w:del w:id="173" w:author="andrea55" w:date="2018-11-03T22:21:00Z">
        <w:r w:rsidDel="0091154F">
          <w:delText>and use</w:delText>
        </w:r>
      </w:del>
      <w:ins w:id="174" w:author="andrea55" w:date="2018-11-03T22:21:00Z">
        <w:r w:rsidR="0091154F">
          <w:t>as well as</w:t>
        </w:r>
      </w:ins>
      <w:r>
        <w:t xml:space="preserve"> the ICD-10 diagnostic coding system. The Directorate of Health maintains a registry on all primary care visits within the Icelandic healthcare system. </w:t>
      </w:r>
      <w:del w:id="175" w:author="andrea55" w:date="2018-11-03T22:23:00Z">
        <w:r w:rsidDel="0091154F">
          <w:delText xml:space="preserve">Extensive </w:delText>
        </w:r>
      </w:del>
      <w:ins w:id="176" w:author="andrea55" w:date="2018-11-03T22:23:00Z">
        <w:r w:rsidR="0091154F">
          <w:t xml:space="preserve">With extensive </w:t>
        </w:r>
      </w:ins>
      <w:r>
        <w:t xml:space="preserve">maintenance and restructuring </w:t>
      </w:r>
      <w:del w:id="177" w:author="andrea55" w:date="2018-11-03T22:23:00Z">
        <w:r w:rsidDel="0091154F">
          <w:delText xml:space="preserve">has been </w:delText>
        </w:r>
      </w:del>
      <w:r>
        <w:t xml:space="preserve">ongoing since early 2016, </w:t>
      </w:r>
      <w:del w:id="178" w:author="andrea55" w:date="2018-11-03T22:23:00Z">
        <w:r w:rsidDel="0091154F">
          <w:delText xml:space="preserve">with </w:delText>
        </w:r>
      </w:del>
      <w:r>
        <w:t xml:space="preserve">no new data added to the registry since December 31, </w:t>
      </w:r>
      <w:commentRangeStart w:id="179"/>
      <w:r>
        <w:t>2015</w:t>
      </w:r>
      <w:commentRangeEnd w:id="179"/>
      <w:r w:rsidR="0091154F">
        <w:rPr>
          <w:rStyle w:val="CommentReference"/>
        </w:rPr>
        <w:commentReference w:id="179"/>
      </w:r>
      <w:r>
        <w:t>. From this registry</w:t>
      </w:r>
      <w:del w:id="180" w:author="andrea55" w:date="2018-11-03T22:25:00Z">
        <w:r w:rsidDel="0091154F">
          <w:delText xml:space="preserve"> the</w:delText>
        </w:r>
      </w:del>
      <w:ins w:id="181" w:author="andrea55" w:date="2018-11-03T22:25:00Z">
        <w:r w:rsidR="0091154F">
          <w:t>,</w:t>
        </w:r>
      </w:ins>
      <w:r>
        <w:t xml:space="preserve"> </w:t>
      </w:r>
      <w:ins w:id="182" w:author="andrea55" w:date="2018-11-03T22:25:00Z">
        <w:r w:rsidR="0091154F">
          <w:t xml:space="preserve">data </w:t>
        </w:r>
        <w:proofErr w:type="spellStart"/>
        <w:r w:rsidR="0091154F">
          <w:t>on</w:t>
        </w:r>
      </w:ins>
      <w:r>
        <w:t>all</w:t>
      </w:r>
      <w:proofErr w:type="spellEnd"/>
      <w:r>
        <w:t xml:space="preserve"> visits and phone</w:t>
      </w:r>
      <w:del w:id="183" w:author="andrea55" w:date="2018-11-03T22:25:00Z">
        <w:r w:rsidDel="0091154F">
          <w:delText>-calls</w:delText>
        </w:r>
      </w:del>
      <w:ins w:id="184" w:author="andrea55" w:date="2018-11-03T22:25:00Z">
        <w:r w:rsidR="0091154F">
          <w:t xml:space="preserve"> consultations</w:t>
        </w:r>
      </w:ins>
      <w:r>
        <w:t xml:space="preserve"> with diagnostic codes compatible with respiratory tract infections were extracted for the period January 1, 2005 to December 31, 2015 (Table 1).</w:t>
      </w:r>
    </w:p>
    <w:p w14:paraId="61520E95" w14:textId="77777777" w:rsidR="00ED6CC6" w:rsidRDefault="008C6E25" w:rsidP="00153612">
      <w:pPr>
        <w:pStyle w:val="Heading3"/>
      </w:pPr>
      <w:bookmarkStart w:id="185" w:name="the-national-vaccine-registry"/>
      <w:bookmarkEnd w:id="185"/>
      <w:r>
        <w:t>The National Vaccine Registry</w:t>
      </w:r>
    </w:p>
    <w:p w14:paraId="24065DD2" w14:textId="77777777" w:rsidR="00ED6CC6" w:rsidRDefault="008C6E25">
      <w:pPr>
        <w:jc w:val="left"/>
        <w:pPrChange w:id="186" w:author="andrea55" w:date="2018-11-03T21:51:00Z">
          <w:pPr/>
        </w:pPrChange>
      </w:pPr>
      <w:r>
        <w:t xml:space="preserve">The Icelandic Directorate of Health </w:t>
      </w:r>
      <w:ins w:id="187" w:author="andrea55" w:date="2018-11-03T22:25:00Z">
        <w:r w:rsidR="0091154F">
          <w:t xml:space="preserve">also </w:t>
        </w:r>
      </w:ins>
      <w:r>
        <w:t xml:space="preserve">maintains the National Vaccine Registry (NVR). All vaccine doses administered within the healthcare system are systematically recorded in </w:t>
      </w:r>
      <w:del w:id="188" w:author="andrea55" w:date="2018-11-03T22:26:00Z">
        <w:r w:rsidDel="0091154F">
          <w:delText xml:space="preserve">the </w:delText>
        </w:r>
      </w:del>
      <w:ins w:id="189" w:author="andrea55" w:date="2018-11-03T22:26:00Z">
        <w:r w:rsidR="0091154F">
          <w:t xml:space="preserve">an individual's </w:t>
        </w:r>
      </w:ins>
      <w:r>
        <w:t xml:space="preserve">electronic health record at the time of administration. This record is reviewed and updated regularly, and vaccinations received elsewhere </w:t>
      </w:r>
      <w:ins w:id="190" w:author="andrea55" w:date="2018-11-03T22:26:00Z">
        <w:r w:rsidR="0091154F">
          <w:t xml:space="preserve">are </w:t>
        </w:r>
      </w:ins>
      <w:r>
        <w:t xml:space="preserve">included. The NVR collects this information from all electronic health records in the country. All administered </w:t>
      </w:r>
      <w:r>
        <w:lastRenderedPageBreak/>
        <w:t>vaccine doses with ATC codes “J07AL” (Pneumococcal vaccines) were extracted for the period of January 1, 2005 to December 31, 2017.</w:t>
      </w:r>
    </w:p>
    <w:p w14:paraId="234A0626" w14:textId="77777777" w:rsidR="00ED6CC6" w:rsidRDefault="008C6E25" w:rsidP="00153612">
      <w:pPr>
        <w:pStyle w:val="Heading3"/>
      </w:pPr>
      <w:bookmarkStart w:id="191" w:name="reimburcement-database-of-the-icelandic-"/>
      <w:bookmarkEnd w:id="191"/>
      <w:del w:id="192" w:author="andrea55" w:date="2018-11-03T22:26:00Z">
        <w:r w:rsidDel="0091154F">
          <w:delText xml:space="preserve">Reimburcement </w:delText>
        </w:r>
      </w:del>
      <w:ins w:id="193" w:author="andrea55" w:date="2018-11-03T22:26:00Z">
        <w:r w:rsidR="0091154F">
          <w:t xml:space="preserve">Reimbursement </w:t>
        </w:r>
      </w:ins>
      <w:r>
        <w:t xml:space="preserve">database of the Icelandic Health </w:t>
      </w:r>
      <w:commentRangeStart w:id="194"/>
      <w:r>
        <w:t>Insurance</w:t>
      </w:r>
      <w:commentRangeEnd w:id="194"/>
      <w:r w:rsidR="000C2A22">
        <w:rPr>
          <w:rStyle w:val="CommentReference"/>
          <w:rFonts w:cs="Times New Roman"/>
          <w:b w:val="0"/>
          <w:bCs w:val="0"/>
        </w:rPr>
        <w:commentReference w:id="194"/>
      </w:r>
      <w:ins w:id="195" w:author="andrea55" w:date="2018-11-03T22:27:00Z">
        <w:r w:rsidR="0091154F">
          <w:t xml:space="preserve"> </w:t>
        </w:r>
      </w:ins>
    </w:p>
    <w:p w14:paraId="69DAB6DE" w14:textId="77777777" w:rsidR="00ED6CC6" w:rsidRDefault="008C6E25">
      <w:pPr>
        <w:jc w:val="left"/>
        <w:pPrChange w:id="196" w:author="andrea55" w:date="2018-11-03T21:51:00Z">
          <w:pPr/>
        </w:pPrChange>
      </w:pPr>
      <w:r>
        <w:t xml:space="preserve">The Icelandic healthcare </w:t>
      </w:r>
      <w:del w:id="197" w:author="andrea55" w:date="2018-11-03T22:32:00Z">
        <w:r w:rsidDel="000C2A22">
          <w:delText xml:space="preserve">system </w:delText>
        </w:r>
      </w:del>
      <w:ins w:id="198" w:author="andrea55" w:date="2018-11-03T22:32:00Z">
        <w:r w:rsidR="000C2A22">
          <w:t xml:space="preserve">program </w:t>
        </w:r>
      </w:ins>
      <w:r>
        <w:t xml:space="preserve">is a single-payer </w:t>
      </w:r>
      <w:del w:id="199" w:author="andrea55" w:date="2018-11-03T22:31:00Z">
        <w:r w:rsidDel="000C2A22">
          <w:delText xml:space="preserve">system </w:delText>
        </w:r>
      </w:del>
      <w:ins w:id="200" w:author="andrea55" w:date="2018-11-03T22:32:00Z">
        <w:r w:rsidR="000C2A22">
          <w:t xml:space="preserve">system </w:t>
        </w:r>
      </w:ins>
      <w:r>
        <w:t xml:space="preserve">with </w:t>
      </w:r>
      <w:del w:id="201" w:author="andrea55" w:date="2018-11-03T22:30:00Z">
        <w:r w:rsidDel="000C2A22">
          <w:delText>a single</w:delText>
        </w:r>
      </w:del>
      <w:ins w:id="202" w:author="andrea55" w:date="2018-11-03T22:30:00Z">
        <w:r w:rsidR="000C2A22">
          <w:t>one</w:t>
        </w:r>
      </w:ins>
      <w:r>
        <w:t xml:space="preserve"> </w:t>
      </w:r>
      <w:del w:id="203" w:author="andrea55" w:date="2018-11-03T22:27:00Z">
        <w:r w:rsidDel="0091154F">
          <w:delText xml:space="preserve">government </w:delText>
        </w:r>
      </w:del>
      <w:ins w:id="204" w:author="andrea55" w:date="2018-11-03T22:27:00Z">
        <w:r w:rsidR="0091154F">
          <w:t>government-</w:t>
        </w:r>
      </w:ins>
      <w:r>
        <w:t>run healthcare insurance</w:t>
      </w:r>
      <w:ins w:id="205" w:author="andrea55" w:date="2018-11-03T22:29:00Z">
        <w:r w:rsidR="0091154F">
          <w:t xml:space="preserve"> administration</w:t>
        </w:r>
      </w:ins>
      <w:ins w:id="206" w:author="andrea55" w:date="2018-11-03T22:33:00Z">
        <w:r w:rsidR="000C2A22">
          <w:t xml:space="preserve">, </w:t>
        </w:r>
      </w:ins>
      <w:del w:id="207" w:author="andrea55" w:date="2018-11-03T22:30:00Z">
        <w:r w:rsidDel="000C2A22">
          <w:delText>. All</w:delText>
        </w:r>
      </w:del>
      <w:ins w:id="208" w:author="andrea55" w:date="2018-11-03T22:30:00Z">
        <w:r w:rsidR="000C2A22">
          <w:t>under which all</w:t>
        </w:r>
      </w:ins>
      <w:r>
        <w:t xml:space="preserve"> permanent citizens are covered. Each healthcare visit </w:t>
      </w:r>
      <w:del w:id="209" w:author="andrea55" w:date="2018-11-03T22:33:00Z">
        <w:r w:rsidDel="000C2A22">
          <w:delText>is associated with</w:delText>
        </w:r>
      </w:del>
      <w:ins w:id="210" w:author="andrea55" w:date="2018-11-03T22:33:00Z">
        <w:r w:rsidR="000C2A22">
          <w:t>requires</w:t>
        </w:r>
      </w:ins>
      <w:r>
        <w:t xml:space="preserve"> a nominal out-of-pocket fee, with the rest of the visit covered by </w:t>
      </w:r>
      <w:del w:id="211" w:author="andrea55" w:date="2018-11-03T22:34:00Z">
        <w:r w:rsidDel="000C2A22">
          <w:delText xml:space="preserve">the </w:delText>
        </w:r>
      </w:del>
      <w:r>
        <w:t>insurance. Healthcare providers are either salaried governmental employees</w:t>
      </w:r>
      <w:ins w:id="212" w:author="andrea55" w:date="2018-11-03T22:34:00Z">
        <w:r w:rsidR="000C2A22">
          <w:t>,</w:t>
        </w:r>
      </w:ins>
      <w:r>
        <w:t xml:space="preserve"> or independent practitioners who are reimbursed on a per case basis</w:t>
      </w:r>
      <w:del w:id="213" w:author="andrea55" w:date="2018-11-03T22:34:00Z">
        <w:r w:rsidDel="000C2A22">
          <w:delText>,</w:delText>
        </w:r>
      </w:del>
      <w:r>
        <w:t xml:space="preserve"> according to pre-determined negotiations with Icelandic Health Insurance</w:t>
      </w:r>
      <w:ins w:id="214" w:author="andrea55" w:date="2018-11-03T22:34:00Z">
        <w:r w:rsidR="000C2A22">
          <w:t xml:space="preserve"> administration</w:t>
        </w:r>
      </w:ins>
      <w:r>
        <w:t>. To receive pay for services, physicians must submit a reimbursement form</w:t>
      </w:r>
      <w:ins w:id="215" w:author="andrea55" w:date="2018-11-03T22:35:00Z">
        <w:r w:rsidR="000C2A22">
          <w:t>,</w:t>
        </w:r>
      </w:ins>
      <w:r>
        <w:t xml:space="preserve"> detailing the nature of the visit and any procedures performed</w:t>
      </w:r>
      <w:ins w:id="216" w:author="andrea55" w:date="2018-11-03T22:35:00Z">
        <w:r w:rsidR="000C2A22">
          <w:t>,</w:t>
        </w:r>
      </w:ins>
      <w:r>
        <w:t xml:space="preserve"> using pre-specified procedural codes. Icelandic Health Insurance </w:t>
      </w:r>
      <w:ins w:id="217" w:author="andrea55" w:date="2018-11-03T22:36:00Z">
        <w:r w:rsidR="000C2A22">
          <w:t xml:space="preserve">agency </w:t>
        </w:r>
      </w:ins>
      <w:r>
        <w:t xml:space="preserve">maintains a reimbursement database which details the nature and number of procedures performed. </w:t>
      </w:r>
      <w:del w:id="218" w:author="andrea55" w:date="2018-11-03T22:36:00Z">
        <w:r w:rsidDel="000C2A22">
          <w:delText xml:space="preserve">All </w:delText>
        </w:r>
      </w:del>
      <w:ins w:id="219" w:author="andrea55" w:date="2018-11-03T22:36:00Z">
        <w:r w:rsidR="000C2A22">
          <w:t xml:space="preserve">A record of all </w:t>
        </w:r>
      </w:ins>
      <w:proofErr w:type="spellStart"/>
      <w:r>
        <w:t>otolaryngological</w:t>
      </w:r>
      <w:proofErr w:type="spellEnd"/>
      <w:r>
        <w:t xml:space="preserve"> procedures performed on the middle ear and tonsils were extracted from the reimbursement database for the period from January 1, 2005 to December 31, </w:t>
      </w:r>
      <w:commentRangeStart w:id="220"/>
      <w:r>
        <w:t>2017</w:t>
      </w:r>
      <w:commentRangeEnd w:id="220"/>
      <w:r w:rsidR="000C2A22">
        <w:rPr>
          <w:rStyle w:val="CommentReference"/>
        </w:rPr>
        <w:commentReference w:id="220"/>
      </w:r>
      <w:ins w:id="221" w:author="andrea55" w:date="2018-11-03T22:37:00Z">
        <w:r w:rsidR="000C2A22">
          <w:t>,</w:t>
        </w:r>
      </w:ins>
      <w:r>
        <w:t xml:space="preserve"> using the procedural codes in Table 5)</w:t>
      </w:r>
    </w:p>
    <w:p w14:paraId="06A66567" w14:textId="77777777" w:rsidR="00ED6CC6" w:rsidRDefault="008C6E25">
      <w:pPr>
        <w:jc w:val="left"/>
        <w:pPrChange w:id="222" w:author="andrea55" w:date="2018-11-03T21:51:00Z">
          <w:pPr/>
        </w:pPrChange>
      </w:pPr>
      <w:r>
        <w:t>Table 5 Reimbursement codes used in the current study</w:t>
      </w:r>
    </w:p>
    <w:tbl>
      <w:tblPr>
        <w:tblW w:w="0" w:type="pct"/>
        <w:tblLook w:val="04A0" w:firstRow="1" w:lastRow="0" w:firstColumn="1" w:lastColumn="0" w:noHBand="0" w:noVBand="1"/>
      </w:tblPr>
      <w:tblGrid>
        <w:gridCol w:w="2780"/>
        <w:gridCol w:w="4297"/>
      </w:tblGrid>
      <w:tr w:rsidR="00ED6CC6" w14:paraId="167820C1" w14:textId="77777777">
        <w:tc>
          <w:tcPr>
            <w:tcW w:w="0" w:type="auto"/>
            <w:tcBorders>
              <w:bottom w:val="single" w:sz="0" w:space="0" w:color="auto"/>
            </w:tcBorders>
            <w:vAlign w:val="bottom"/>
          </w:tcPr>
          <w:p w14:paraId="388CD279" w14:textId="77777777" w:rsidR="00ED6CC6" w:rsidRDefault="008C6E25" w:rsidP="00153612">
            <w:pPr>
              <w:jc w:val="left"/>
            </w:pPr>
            <w:r>
              <w:t>Reimbursement code</w:t>
            </w:r>
          </w:p>
        </w:tc>
        <w:tc>
          <w:tcPr>
            <w:tcW w:w="0" w:type="auto"/>
            <w:tcBorders>
              <w:bottom w:val="single" w:sz="0" w:space="0" w:color="auto"/>
            </w:tcBorders>
            <w:vAlign w:val="bottom"/>
          </w:tcPr>
          <w:p w14:paraId="0D732C53" w14:textId="77777777" w:rsidR="00ED6CC6" w:rsidRDefault="008C6E25" w:rsidP="00153612">
            <w:pPr>
              <w:jc w:val="left"/>
            </w:pPr>
            <w:r>
              <w:t>Description</w:t>
            </w:r>
          </w:p>
        </w:tc>
      </w:tr>
      <w:tr w:rsidR="00ED6CC6" w14:paraId="6E6754C9" w14:textId="77777777">
        <w:tc>
          <w:tcPr>
            <w:tcW w:w="0" w:type="auto"/>
          </w:tcPr>
          <w:p w14:paraId="198D5339" w14:textId="77777777" w:rsidR="00ED6CC6" w:rsidRDefault="008C6E25" w:rsidP="00153612">
            <w:pPr>
              <w:jc w:val="left"/>
            </w:pPr>
            <w:r>
              <w:t>5500601</w:t>
            </w:r>
          </w:p>
        </w:tc>
        <w:tc>
          <w:tcPr>
            <w:tcW w:w="0" w:type="auto"/>
          </w:tcPr>
          <w:p w14:paraId="5DBE73A4" w14:textId="77777777" w:rsidR="00ED6CC6" w:rsidRDefault="008C6E25" w:rsidP="00153612">
            <w:pPr>
              <w:jc w:val="left"/>
            </w:pPr>
            <w:r>
              <w:t>Myringotomy, one or both ears, under local anesthetic</w:t>
            </w:r>
          </w:p>
        </w:tc>
      </w:tr>
      <w:tr w:rsidR="00ED6CC6" w14:paraId="6822F106" w14:textId="77777777">
        <w:tc>
          <w:tcPr>
            <w:tcW w:w="0" w:type="auto"/>
          </w:tcPr>
          <w:p w14:paraId="0D2C86AD" w14:textId="77777777" w:rsidR="00ED6CC6" w:rsidRDefault="008C6E25" w:rsidP="00153612">
            <w:pPr>
              <w:jc w:val="left"/>
            </w:pPr>
            <w:r>
              <w:t>5500602/55Q0602+55Z0602</w:t>
            </w:r>
          </w:p>
        </w:tc>
        <w:tc>
          <w:tcPr>
            <w:tcW w:w="0" w:type="auto"/>
          </w:tcPr>
          <w:p w14:paraId="003764CE" w14:textId="77777777" w:rsidR="00ED6CC6" w:rsidRDefault="008C6E25" w:rsidP="00153612">
            <w:pPr>
              <w:jc w:val="left"/>
            </w:pPr>
            <w:r>
              <w:t xml:space="preserve">Placement of </w:t>
            </w:r>
            <w:proofErr w:type="spellStart"/>
            <w:r>
              <w:t>tympanostomy</w:t>
            </w:r>
            <w:proofErr w:type="spellEnd"/>
            <w:r>
              <w:t>, one ear (local anesthetic/general anesthesia)</w:t>
            </w:r>
          </w:p>
        </w:tc>
      </w:tr>
      <w:tr w:rsidR="00ED6CC6" w14:paraId="1082EF55" w14:textId="77777777">
        <w:tc>
          <w:tcPr>
            <w:tcW w:w="0" w:type="auto"/>
          </w:tcPr>
          <w:p w14:paraId="1F856A3F" w14:textId="77777777" w:rsidR="00ED6CC6" w:rsidRDefault="008C6E25" w:rsidP="00153612">
            <w:pPr>
              <w:jc w:val="left"/>
            </w:pPr>
            <w:r>
              <w:t>5500603/55Q0603+55Z0603</w:t>
            </w:r>
          </w:p>
        </w:tc>
        <w:tc>
          <w:tcPr>
            <w:tcW w:w="0" w:type="auto"/>
          </w:tcPr>
          <w:p w14:paraId="5C49A670" w14:textId="77777777" w:rsidR="00ED6CC6" w:rsidRDefault="008C6E25" w:rsidP="00153612">
            <w:pPr>
              <w:jc w:val="left"/>
            </w:pPr>
            <w:r>
              <w:t xml:space="preserve">Placement of </w:t>
            </w:r>
            <w:proofErr w:type="spellStart"/>
            <w:r>
              <w:t>tympanostomy</w:t>
            </w:r>
            <w:proofErr w:type="spellEnd"/>
            <w:r>
              <w:t xml:space="preserve"> tube, one ear, and myringotomy, both ears (local anesthetic/general anesthesia)</w:t>
            </w:r>
          </w:p>
        </w:tc>
      </w:tr>
      <w:tr w:rsidR="00ED6CC6" w14:paraId="532562FE" w14:textId="77777777">
        <w:tc>
          <w:tcPr>
            <w:tcW w:w="0" w:type="auto"/>
          </w:tcPr>
          <w:p w14:paraId="0A243ECA" w14:textId="77777777" w:rsidR="00ED6CC6" w:rsidRDefault="008C6E25" w:rsidP="00153612">
            <w:pPr>
              <w:jc w:val="left"/>
            </w:pPr>
            <w:r>
              <w:t>5500604/55Q0604+55Z0604</w:t>
            </w:r>
          </w:p>
        </w:tc>
        <w:tc>
          <w:tcPr>
            <w:tcW w:w="0" w:type="auto"/>
          </w:tcPr>
          <w:p w14:paraId="2B89739F" w14:textId="77777777" w:rsidR="00ED6CC6" w:rsidRDefault="008C6E25" w:rsidP="00153612">
            <w:pPr>
              <w:jc w:val="left"/>
            </w:pPr>
            <w:r>
              <w:t xml:space="preserve">Removal of </w:t>
            </w:r>
            <w:proofErr w:type="spellStart"/>
            <w:r>
              <w:t>tympanostomy</w:t>
            </w:r>
            <w:proofErr w:type="spellEnd"/>
            <w:r>
              <w:t xml:space="preserve"> tube, one ear (local anesthetic/general anesthesia)</w:t>
            </w:r>
          </w:p>
        </w:tc>
      </w:tr>
      <w:tr w:rsidR="00ED6CC6" w14:paraId="04E132F6" w14:textId="77777777">
        <w:tc>
          <w:tcPr>
            <w:tcW w:w="0" w:type="auto"/>
          </w:tcPr>
          <w:p w14:paraId="5C538802" w14:textId="77777777" w:rsidR="00ED6CC6" w:rsidRDefault="008C6E25" w:rsidP="00153612">
            <w:pPr>
              <w:jc w:val="left"/>
            </w:pPr>
            <w:r>
              <w:t>5501001/55Q1001+55Z1001</w:t>
            </w:r>
          </w:p>
        </w:tc>
        <w:tc>
          <w:tcPr>
            <w:tcW w:w="0" w:type="auto"/>
          </w:tcPr>
          <w:p w14:paraId="0B95977C" w14:textId="77777777" w:rsidR="00ED6CC6" w:rsidRDefault="008C6E25" w:rsidP="00153612">
            <w:pPr>
              <w:jc w:val="left"/>
            </w:pPr>
            <w:r>
              <w:t xml:space="preserve">Placement of </w:t>
            </w:r>
            <w:proofErr w:type="spellStart"/>
            <w:r>
              <w:t>tympanostomy</w:t>
            </w:r>
            <w:proofErr w:type="spellEnd"/>
            <w:r>
              <w:t xml:space="preserve"> tube, both ears (local anesthetic/general anesthesia)</w:t>
            </w:r>
          </w:p>
        </w:tc>
      </w:tr>
      <w:tr w:rsidR="00ED6CC6" w14:paraId="092E26FE" w14:textId="77777777">
        <w:tc>
          <w:tcPr>
            <w:tcW w:w="0" w:type="auto"/>
          </w:tcPr>
          <w:p w14:paraId="4E6CC2B6" w14:textId="77777777" w:rsidR="00ED6CC6" w:rsidRDefault="008C6E25" w:rsidP="00153612">
            <w:pPr>
              <w:jc w:val="left"/>
            </w:pPr>
            <w:r>
              <w:t>5501002/55Q1002+55Z1002</w:t>
            </w:r>
          </w:p>
        </w:tc>
        <w:tc>
          <w:tcPr>
            <w:tcW w:w="0" w:type="auto"/>
          </w:tcPr>
          <w:p w14:paraId="3D769490" w14:textId="77777777" w:rsidR="00ED6CC6" w:rsidRDefault="008C6E25" w:rsidP="00153612">
            <w:pPr>
              <w:jc w:val="left"/>
            </w:pPr>
            <w:r>
              <w:t xml:space="preserve">Removal of </w:t>
            </w:r>
            <w:proofErr w:type="spellStart"/>
            <w:r>
              <w:t>tympanostomy</w:t>
            </w:r>
            <w:proofErr w:type="spellEnd"/>
            <w:r>
              <w:t xml:space="preserve"> tube, both ears (local anesthetic/general anesthesia)</w:t>
            </w:r>
          </w:p>
        </w:tc>
      </w:tr>
      <w:tr w:rsidR="00ED6CC6" w14:paraId="59FD0026" w14:textId="77777777">
        <w:tc>
          <w:tcPr>
            <w:tcW w:w="0" w:type="auto"/>
          </w:tcPr>
          <w:p w14:paraId="4A9A871C" w14:textId="77777777" w:rsidR="00ED6CC6" w:rsidRDefault="008C6E25" w:rsidP="00153612">
            <w:pPr>
              <w:jc w:val="left"/>
            </w:pPr>
            <w:r>
              <w:lastRenderedPageBreak/>
              <w:t>5501201/55Q1201+55Z1201</w:t>
            </w:r>
          </w:p>
        </w:tc>
        <w:tc>
          <w:tcPr>
            <w:tcW w:w="0" w:type="auto"/>
          </w:tcPr>
          <w:p w14:paraId="253E16CA" w14:textId="77777777" w:rsidR="00ED6CC6" w:rsidRDefault="008C6E25" w:rsidP="00153612">
            <w:pPr>
              <w:jc w:val="left"/>
            </w:pPr>
            <w:r>
              <w:t>Adenoidectomy (local anesthetic/general anesthesia)</w:t>
            </w:r>
          </w:p>
        </w:tc>
      </w:tr>
      <w:tr w:rsidR="00ED6CC6" w14:paraId="1944C70B" w14:textId="77777777">
        <w:tc>
          <w:tcPr>
            <w:tcW w:w="0" w:type="auto"/>
          </w:tcPr>
          <w:p w14:paraId="59FB978E" w14:textId="77777777" w:rsidR="00ED6CC6" w:rsidRDefault="008C6E25" w:rsidP="00153612">
            <w:pPr>
              <w:jc w:val="left"/>
            </w:pPr>
            <w:r>
              <w:t>5501301/55Q1301+55Z1301</w:t>
            </w:r>
          </w:p>
        </w:tc>
        <w:tc>
          <w:tcPr>
            <w:tcW w:w="0" w:type="auto"/>
          </w:tcPr>
          <w:p w14:paraId="23F2160D" w14:textId="77777777" w:rsidR="00ED6CC6" w:rsidRDefault="008C6E25" w:rsidP="00153612">
            <w:pPr>
              <w:jc w:val="left"/>
            </w:pPr>
            <w:r>
              <w:t xml:space="preserve">Adenoidectomy and placement of </w:t>
            </w:r>
            <w:proofErr w:type="spellStart"/>
            <w:r>
              <w:t>tymponstomy</w:t>
            </w:r>
            <w:proofErr w:type="spellEnd"/>
            <w:r>
              <w:t xml:space="preserve"> tube or myringotomy, one or both ears (local anesthetic/general anesthesia)</w:t>
            </w:r>
          </w:p>
        </w:tc>
      </w:tr>
      <w:tr w:rsidR="00ED6CC6" w14:paraId="2C72F709" w14:textId="77777777">
        <w:tc>
          <w:tcPr>
            <w:tcW w:w="0" w:type="auto"/>
          </w:tcPr>
          <w:p w14:paraId="7E94AE0F" w14:textId="77777777" w:rsidR="00ED6CC6" w:rsidRDefault="008C6E25" w:rsidP="00153612">
            <w:pPr>
              <w:jc w:val="left"/>
            </w:pPr>
            <w:r>
              <w:t>5501801/55Q1801+55Z1801</w:t>
            </w:r>
          </w:p>
        </w:tc>
        <w:tc>
          <w:tcPr>
            <w:tcW w:w="0" w:type="auto"/>
          </w:tcPr>
          <w:p w14:paraId="28E67714" w14:textId="77777777" w:rsidR="00ED6CC6" w:rsidRDefault="008C6E25" w:rsidP="00153612">
            <w:pPr>
              <w:jc w:val="left"/>
            </w:pPr>
            <w:r>
              <w:t>Tonsillectomy with or without adenoidectomy (local anesthetic/general anesthesia)</w:t>
            </w:r>
          </w:p>
        </w:tc>
      </w:tr>
      <w:tr w:rsidR="00ED6CC6" w14:paraId="72B92974" w14:textId="77777777">
        <w:tc>
          <w:tcPr>
            <w:tcW w:w="0" w:type="auto"/>
          </w:tcPr>
          <w:p w14:paraId="517BD3A8" w14:textId="77777777" w:rsidR="00ED6CC6" w:rsidRDefault="008C6E25" w:rsidP="00153612">
            <w:pPr>
              <w:jc w:val="left"/>
            </w:pPr>
            <w:r>
              <w:t>5501802/55Q1802+55Z1802</w:t>
            </w:r>
          </w:p>
        </w:tc>
        <w:tc>
          <w:tcPr>
            <w:tcW w:w="0" w:type="auto"/>
          </w:tcPr>
          <w:p w14:paraId="1673C780" w14:textId="77777777" w:rsidR="00ED6CC6" w:rsidRDefault="008C6E25" w:rsidP="00153612">
            <w:pPr>
              <w:jc w:val="left"/>
            </w:pPr>
            <w:r>
              <w:t>Tonsillectomy with or without adenoidectomy - performed with laser (local anesthetic/general anesthesia)</w:t>
            </w:r>
          </w:p>
        </w:tc>
      </w:tr>
      <w:tr w:rsidR="00ED6CC6" w14:paraId="6DFC92D2" w14:textId="77777777">
        <w:tc>
          <w:tcPr>
            <w:tcW w:w="0" w:type="auto"/>
          </w:tcPr>
          <w:p w14:paraId="44782A92" w14:textId="77777777" w:rsidR="00ED6CC6" w:rsidRDefault="008C6E25" w:rsidP="00153612">
            <w:pPr>
              <w:jc w:val="left"/>
            </w:pPr>
            <w:r>
              <w:t>5501901/55Q1901+55Z1901</w:t>
            </w:r>
          </w:p>
        </w:tc>
        <w:tc>
          <w:tcPr>
            <w:tcW w:w="0" w:type="auto"/>
          </w:tcPr>
          <w:p w14:paraId="5105FE60" w14:textId="77777777" w:rsidR="00ED6CC6" w:rsidRDefault="008C6E25" w:rsidP="00153612">
            <w:pPr>
              <w:jc w:val="left"/>
            </w:pPr>
            <w:r>
              <w:t xml:space="preserve">Tonsillectomy, with or without adenoidectomy, and </w:t>
            </w:r>
            <w:proofErr w:type="spellStart"/>
            <w:r>
              <w:t>tympanostomy</w:t>
            </w:r>
            <w:proofErr w:type="spellEnd"/>
            <w:r>
              <w:t xml:space="preserve"> or myringotomy (local anesthetic/general anesthesia)</w:t>
            </w:r>
          </w:p>
        </w:tc>
      </w:tr>
      <w:tr w:rsidR="00ED6CC6" w14:paraId="5829FCA3" w14:textId="77777777">
        <w:tc>
          <w:tcPr>
            <w:tcW w:w="0" w:type="auto"/>
          </w:tcPr>
          <w:p w14:paraId="0D997C5A" w14:textId="77777777" w:rsidR="00ED6CC6" w:rsidRDefault="008C6E25" w:rsidP="00153612">
            <w:pPr>
              <w:jc w:val="left"/>
            </w:pPr>
            <w:r>
              <w:t>5501902/55Q1902+55Z1902</w:t>
            </w:r>
          </w:p>
        </w:tc>
        <w:tc>
          <w:tcPr>
            <w:tcW w:w="0" w:type="auto"/>
          </w:tcPr>
          <w:p w14:paraId="54443820" w14:textId="77777777" w:rsidR="00ED6CC6" w:rsidRDefault="008C6E25" w:rsidP="00153612">
            <w:pPr>
              <w:jc w:val="left"/>
            </w:pPr>
            <w:r>
              <w:t xml:space="preserve">Tonsillectomy, with or without adenoidectomy, and </w:t>
            </w:r>
            <w:proofErr w:type="spellStart"/>
            <w:r>
              <w:t>tympanostomy</w:t>
            </w:r>
            <w:proofErr w:type="spellEnd"/>
            <w:r>
              <w:t xml:space="preserve"> or myringotomy - performed with laser (local anesthetic/general anesthesia)</w:t>
            </w:r>
          </w:p>
        </w:tc>
      </w:tr>
      <w:tr w:rsidR="00ED6CC6" w14:paraId="35D1B4B2" w14:textId="77777777">
        <w:tc>
          <w:tcPr>
            <w:tcW w:w="0" w:type="auto"/>
          </w:tcPr>
          <w:p w14:paraId="5DCDF153" w14:textId="77777777" w:rsidR="00ED6CC6" w:rsidRDefault="008C6E25" w:rsidP="00153612">
            <w:pPr>
              <w:jc w:val="left"/>
            </w:pPr>
            <w:r>
              <w:t>5502002/55Q2002+55Z2002</w:t>
            </w:r>
          </w:p>
        </w:tc>
        <w:tc>
          <w:tcPr>
            <w:tcW w:w="0" w:type="auto"/>
          </w:tcPr>
          <w:p w14:paraId="40AFDD83" w14:textId="77777777" w:rsidR="00ED6CC6" w:rsidRDefault="008C6E25" w:rsidP="00153612">
            <w:pPr>
              <w:jc w:val="left"/>
            </w:pPr>
            <w:proofErr w:type="spellStart"/>
            <w:r>
              <w:t>Myringoplasty</w:t>
            </w:r>
            <w:proofErr w:type="spellEnd"/>
            <w:r>
              <w:t xml:space="preserve"> with patch (local anesthetic/general anesthesia)</w:t>
            </w:r>
          </w:p>
        </w:tc>
      </w:tr>
    </w:tbl>
    <w:p w14:paraId="490DDCCA" w14:textId="77777777" w:rsidR="00ED6CC6" w:rsidRDefault="008C6E25" w:rsidP="00153612">
      <w:pPr>
        <w:pStyle w:val="Heading2"/>
      </w:pPr>
      <w:bookmarkStart w:id="223" w:name="paper-1"/>
      <w:bookmarkEnd w:id="223"/>
      <w:r>
        <w:t>Paper 1</w:t>
      </w:r>
    </w:p>
    <w:p w14:paraId="33DC2034" w14:textId="77777777" w:rsidR="00ED6CC6" w:rsidRDefault="008C6E25" w:rsidP="00153612">
      <w:pPr>
        <w:pStyle w:val="Heading1"/>
      </w:pPr>
      <w:bookmarkStart w:id="224" w:name="results"/>
      <w:bookmarkEnd w:id="224"/>
      <w:r>
        <w:t>Results</w:t>
      </w:r>
    </w:p>
    <w:p w14:paraId="1ECC372C" w14:textId="77777777" w:rsidR="00ED6CC6" w:rsidRDefault="008C6E25" w:rsidP="00153612">
      <w:pPr>
        <w:pStyle w:val="Heading2"/>
      </w:pPr>
      <w:bookmarkStart w:id="225" w:name="paper-1-1"/>
      <w:bookmarkEnd w:id="225"/>
      <w:r>
        <w:t>Paper 1</w:t>
      </w:r>
    </w:p>
    <w:p w14:paraId="1B6D4304" w14:textId="77777777" w:rsidR="00ED6CC6" w:rsidRDefault="008C6E25">
      <w:pPr>
        <w:jc w:val="left"/>
        <w:pPrChange w:id="226" w:author="andrea55" w:date="2018-11-03T21:51:00Z">
          <w:pPr/>
        </w:pPrChange>
      </w:pPr>
      <w:r>
        <w:t xml:space="preserve">A total of 117,250 visits to the Children’s Hospital for any indication were recorded from 2008 to 2015. S </w:t>
      </w:r>
      <w:proofErr w:type="spellStart"/>
      <w:r>
        <w:t>easonal</w:t>
      </w:r>
      <w:proofErr w:type="spellEnd"/>
      <w:r>
        <w:t xml:space="preserve"> variation in the number of these visits was apparent, with an increase in visits during the winter months of October through March compared with that in April through September. The total number of visits grew steadily from 12,229 in 2008 to 14,502 in 2015. During </w:t>
      </w:r>
      <w:r>
        <w:lastRenderedPageBreak/>
        <w:t>the same period, 4,624 children &lt;4 years of age visited the Children’s Hospital 6,232 times for the treatment of 4,994 distinct episodes of AOM, of which 531 episodes were treated with ceftriaxone. The number of children &lt;18 years of age living within the Children’s Hospital’s referral region was stable during the study period decreasing from 62,067 in 2008 to 61,798 in 2015. The number of children &lt;4 years of age in the same region increased from 13,562 in 2008 to 14,644 in 2011 and then decreased again to 13,272 in 2015. Raw incidence rates of total visits, visits for AOM and parenteral ceftriaxone use are shown.</w:t>
      </w:r>
    </w:p>
    <w:p w14:paraId="49B0B47D" w14:textId="77777777" w:rsidR="00ED6CC6" w:rsidRDefault="008C6E25" w:rsidP="00153612">
      <w:pPr>
        <w:pStyle w:val="Heading1"/>
      </w:pPr>
      <w:bookmarkStart w:id="227" w:name="discussion"/>
      <w:bookmarkEnd w:id="227"/>
      <w:r>
        <w:t>Discussion</w:t>
      </w:r>
    </w:p>
    <w:p w14:paraId="1B08F68E" w14:textId="77777777" w:rsidR="00ED6CC6" w:rsidRDefault="008C6E25">
      <w:pPr>
        <w:jc w:val="left"/>
        <w:pPrChange w:id="228" w:author="andrea55" w:date="2018-11-03T21:51:00Z">
          <w:pPr/>
        </w:pPrChange>
      </w:pPr>
      <w:proofErr w:type="spellStart"/>
      <w:r>
        <w:t>Gobierno</w:t>
      </w:r>
      <w:proofErr w:type="spellEnd"/>
      <w:r>
        <w:t xml:space="preserve"> de </w:t>
      </w:r>
      <w:proofErr w:type="spellStart"/>
      <w:r>
        <w:t>España</w:t>
      </w:r>
      <w:proofErr w:type="spellEnd"/>
      <w:r>
        <w:t xml:space="preserve">, </w:t>
      </w:r>
      <w:proofErr w:type="spellStart"/>
      <w:r>
        <w:t>Turismo</w:t>
      </w:r>
      <w:proofErr w:type="spellEnd"/>
      <w:r>
        <w:t xml:space="preserve"> y </w:t>
      </w:r>
      <w:proofErr w:type="spellStart"/>
      <w:r>
        <w:t>Comercio</w:t>
      </w:r>
      <w:proofErr w:type="spellEnd"/>
      <w:r>
        <w:t xml:space="preserve"> </w:t>
      </w:r>
      <w:proofErr w:type="spellStart"/>
      <w:r>
        <w:t>Ministerio</w:t>
      </w:r>
      <w:proofErr w:type="spellEnd"/>
      <w:r>
        <w:t xml:space="preserve"> de </w:t>
      </w:r>
      <w:proofErr w:type="spellStart"/>
      <w:r>
        <w:t>Industria</w:t>
      </w:r>
      <w:proofErr w:type="spellEnd"/>
      <w:r>
        <w:t xml:space="preserve">, and </w:t>
      </w:r>
      <w:proofErr w:type="spellStart"/>
      <w:r>
        <w:t>Instituto</w:t>
      </w:r>
      <w:proofErr w:type="spellEnd"/>
      <w:r>
        <w:t xml:space="preserve"> para la </w:t>
      </w:r>
      <w:proofErr w:type="spellStart"/>
      <w:r>
        <w:t>Diversificación</w:t>
      </w:r>
      <w:proofErr w:type="spellEnd"/>
      <w:r>
        <w:t xml:space="preserve"> y </w:t>
      </w:r>
      <w:proofErr w:type="spellStart"/>
      <w:r>
        <w:t>Ahorro</w:t>
      </w:r>
      <w:proofErr w:type="spellEnd"/>
      <w:r>
        <w:t xml:space="preserve"> de </w:t>
      </w:r>
      <w:proofErr w:type="spellStart"/>
      <w:r>
        <w:t>Energía</w:t>
      </w:r>
      <w:proofErr w:type="spellEnd"/>
      <w:r>
        <w:t xml:space="preserve"> IDAE. 2017. </w:t>
      </w:r>
      <w:r>
        <w:rPr>
          <w:i/>
        </w:rPr>
        <w:t>Health at a Glance 2017</w:t>
      </w:r>
      <w:r>
        <w:t>. Health at a Glance. OECD. doi:</w:t>
      </w:r>
      <w:r w:rsidR="00ED6CC6">
        <w:fldChar w:fldCharType="begin"/>
      </w:r>
      <w:r w:rsidR="00ED6CC6">
        <w:instrText>HYPERLINK "https://doi.org/10.1787/health_glance-2017-en" \h</w:instrText>
      </w:r>
      <w:r w:rsidR="00ED6CC6">
        <w:fldChar w:fldCharType="separate"/>
      </w:r>
      <w:r>
        <w:rPr>
          <w:rStyle w:val="Hyperlink"/>
        </w:rPr>
        <w:t>10.1787/health_glance-2017-en</w:t>
      </w:r>
      <w:r w:rsidR="00ED6CC6">
        <w:fldChar w:fldCharType="end"/>
      </w:r>
      <w:r>
        <w:t>.</w:t>
      </w:r>
    </w:p>
    <w:sectPr w:rsidR="00ED6CC6" w:rsidSect="001A0A42">
      <w:headerReference w:type="default" r:id="rId9"/>
      <w:footerReference w:type="default" r:id="rId10"/>
      <w:headerReference w:type="first" r:id="rId11"/>
      <w:footerReference w:type="first" r:id="rId12"/>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9" w:author="andrea55" w:date="2018-11-03T22:25:00Z" w:initials="a">
    <w:p w14:paraId="41E76294" w14:textId="77777777" w:rsidR="0091154F" w:rsidRDefault="0091154F">
      <w:pPr>
        <w:pStyle w:val="CommentText"/>
      </w:pPr>
      <w:r>
        <w:rPr>
          <w:rStyle w:val="CommentReference"/>
        </w:rPr>
        <w:annotationRef/>
      </w:r>
      <w:r>
        <w:t>Is this pertinent? I mean your information was extracted before this shut-down, so who cares whether there has been new data or not... and with casual reading, it seems to raise questions about YOUR data...</w:t>
      </w:r>
    </w:p>
  </w:comment>
  <w:comment w:id="194" w:author="andrea55" w:date="2018-11-03T22:39:00Z" w:initials="a">
    <w:p w14:paraId="64BD9C0F" w14:textId="77777777" w:rsidR="000C2A22" w:rsidRDefault="000C2A22">
      <w:pPr>
        <w:pStyle w:val="CommentText"/>
      </w:pPr>
      <w:r>
        <w:rPr>
          <w:rStyle w:val="CommentReference"/>
        </w:rPr>
        <w:annotationRef/>
      </w:r>
      <w:r>
        <w:t>I feel like you need a word here like administration, agency, department, or something. Like in Iceland "</w:t>
      </w:r>
      <w:proofErr w:type="spellStart"/>
      <w:r>
        <w:t>stofnun</w:t>
      </w:r>
      <w:proofErr w:type="spellEnd"/>
      <w:r>
        <w:t>". Just plain "insurance" isn't right. You aren't referring to the insurance policy itself, but rather to the administrators of the insurance...</w:t>
      </w:r>
    </w:p>
  </w:comment>
  <w:comment w:id="220" w:author="andrea55" w:date="2018-11-03T22:37:00Z" w:initials="a">
    <w:p w14:paraId="5918D28D" w14:textId="77777777" w:rsidR="000C2A22" w:rsidRDefault="000C2A22">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E76294" w15:done="0"/>
  <w15:commentEx w15:paraId="64BD9C0F" w15:done="0"/>
  <w15:commentEx w15:paraId="5918D28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5F867" w14:textId="77777777" w:rsidR="00C06630" w:rsidRDefault="00C06630" w:rsidP="00ED6CC6">
      <w:pPr>
        <w:spacing w:before="0" w:after="0" w:line="240" w:lineRule="auto"/>
      </w:pPr>
      <w:r>
        <w:separator/>
      </w:r>
    </w:p>
  </w:endnote>
  <w:endnote w:type="continuationSeparator" w:id="0">
    <w:p w14:paraId="21379226" w14:textId="77777777" w:rsidR="00C06630" w:rsidRDefault="00C06630" w:rsidP="00ED6C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D495" w14:textId="77777777" w:rsidR="00D039DA" w:rsidRDefault="00C06630">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2A9B0" w14:textId="77777777" w:rsidR="00D039DA" w:rsidRDefault="00C06630"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0920F" w14:textId="77777777" w:rsidR="00C06630" w:rsidRDefault="00C06630">
      <w:r>
        <w:separator/>
      </w:r>
    </w:p>
  </w:footnote>
  <w:footnote w:type="continuationSeparator" w:id="0">
    <w:p w14:paraId="29489BA0" w14:textId="77777777" w:rsidR="00C06630" w:rsidRDefault="00C066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97885" w14:textId="77777777" w:rsidR="00D039DA" w:rsidRPr="00E13EE5" w:rsidRDefault="00C06630" w:rsidP="00F476EA">
    <w:pPr>
      <w:pStyle w:val="Header"/>
      <w:rPr>
        <w:szCs w:val="1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7CA02" w14:textId="77777777" w:rsidR="00D039DA" w:rsidRPr="00D00592" w:rsidRDefault="008C6E25"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6C085444" wp14:editId="16959F8E">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3E0B51"/>
    <w:multiLevelType w:val="multilevel"/>
    <w:tmpl w:val="458ED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DED"/>
    <w:rsid w:val="000C2A22"/>
    <w:rsid w:val="00153612"/>
    <w:rsid w:val="004E29B3"/>
    <w:rsid w:val="00590D07"/>
    <w:rsid w:val="005B54E4"/>
    <w:rsid w:val="00784D58"/>
    <w:rsid w:val="007A17DC"/>
    <w:rsid w:val="007C2D6F"/>
    <w:rsid w:val="008C6E25"/>
    <w:rsid w:val="008D6863"/>
    <w:rsid w:val="0091154F"/>
    <w:rsid w:val="00AF0BDF"/>
    <w:rsid w:val="00B86B75"/>
    <w:rsid w:val="00BC48D5"/>
    <w:rsid w:val="00C06630"/>
    <w:rsid w:val="00C36279"/>
    <w:rsid w:val="00CE5446"/>
    <w:rsid w:val="00E315A3"/>
    <w:rsid w:val="00ED6CC6"/>
    <w:rsid w:val="00F76345"/>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BB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rsid w:val="00ED6CC6"/>
    <w:pPr>
      <w:shd w:val="clear" w:color="auto" w:fill="F8F8F8"/>
      <w:wordWrap w:val="0"/>
    </w:pPr>
  </w:style>
  <w:style w:type="character" w:customStyle="1" w:styleId="KeywordTok">
    <w:name w:val="KeywordTok"/>
    <w:rsid w:val="00ED6CC6"/>
    <w:rPr>
      <w:b/>
      <w:color w:val="204A87"/>
      <w:shd w:val="clear" w:color="auto" w:fill="F8F8F8"/>
    </w:rPr>
  </w:style>
  <w:style w:type="character" w:customStyle="1" w:styleId="DataTypeTok">
    <w:name w:val="DataTypeTok"/>
    <w:rsid w:val="00ED6CC6"/>
    <w:rPr>
      <w:color w:val="204A87"/>
      <w:shd w:val="clear" w:color="auto" w:fill="F8F8F8"/>
    </w:rPr>
  </w:style>
  <w:style w:type="character" w:customStyle="1" w:styleId="DecValTok">
    <w:name w:val="DecValTok"/>
    <w:rsid w:val="00ED6CC6"/>
    <w:rPr>
      <w:color w:val="0000CF"/>
      <w:shd w:val="clear" w:color="auto" w:fill="F8F8F8"/>
    </w:rPr>
  </w:style>
  <w:style w:type="character" w:customStyle="1" w:styleId="BaseNTok">
    <w:name w:val="BaseNTok"/>
    <w:rsid w:val="00ED6CC6"/>
    <w:rPr>
      <w:color w:val="0000CF"/>
      <w:shd w:val="clear" w:color="auto" w:fill="F8F8F8"/>
    </w:rPr>
  </w:style>
  <w:style w:type="character" w:customStyle="1" w:styleId="FloatTok">
    <w:name w:val="FloatTok"/>
    <w:rsid w:val="00ED6CC6"/>
    <w:rPr>
      <w:color w:val="0000CF"/>
      <w:shd w:val="clear" w:color="auto" w:fill="F8F8F8"/>
    </w:rPr>
  </w:style>
  <w:style w:type="character" w:customStyle="1" w:styleId="ConstantTok">
    <w:name w:val="ConstantTok"/>
    <w:rsid w:val="00ED6CC6"/>
    <w:rPr>
      <w:color w:val="000000"/>
      <w:shd w:val="clear" w:color="auto" w:fill="F8F8F8"/>
    </w:rPr>
  </w:style>
  <w:style w:type="character" w:customStyle="1" w:styleId="CharTok">
    <w:name w:val="CharTok"/>
    <w:rsid w:val="00ED6CC6"/>
    <w:rPr>
      <w:color w:val="4E9A06"/>
      <w:shd w:val="clear" w:color="auto" w:fill="F8F8F8"/>
    </w:rPr>
  </w:style>
  <w:style w:type="character" w:customStyle="1" w:styleId="SpecialCharTok">
    <w:name w:val="SpecialCharTok"/>
    <w:rsid w:val="00ED6CC6"/>
    <w:rPr>
      <w:color w:val="000000"/>
      <w:shd w:val="clear" w:color="auto" w:fill="F8F8F8"/>
    </w:rPr>
  </w:style>
  <w:style w:type="character" w:customStyle="1" w:styleId="StringTok">
    <w:name w:val="StringTok"/>
    <w:rsid w:val="00ED6CC6"/>
    <w:rPr>
      <w:color w:val="4E9A06"/>
      <w:shd w:val="clear" w:color="auto" w:fill="F8F8F8"/>
    </w:rPr>
  </w:style>
  <w:style w:type="character" w:customStyle="1" w:styleId="VerbatimStringTok">
    <w:name w:val="VerbatimStringTok"/>
    <w:rsid w:val="00ED6CC6"/>
    <w:rPr>
      <w:color w:val="4E9A06"/>
      <w:shd w:val="clear" w:color="auto" w:fill="F8F8F8"/>
    </w:rPr>
  </w:style>
  <w:style w:type="character" w:customStyle="1" w:styleId="SpecialStringTok">
    <w:name w:val="SpecialStringTok"/>
    <w:rsid w:val="00ED6CC6"/>
    <w:rPr>
      <w:color w:val="4E9A06"/>
      <w:shd w:val="clear" w:color="auto" w:fill="F8F8F8"/>
    </w:rPr>
  </w:style>
  <w:style w:type="character" w:customStyle="1" w:styleId="ImportTok">
    <w:name w:val="ImportTok"/>
    <w:rsid w:val="00ED6CC6"/>
    <w:rPr>
      <w:shd w:val="clear" w:color="auto" w:fill="F8F8F8"/>
    </w:rPr>
  </w:style>
  <w:style w:type="character" w:customStyle="1" w:styleId="CommentTok">
    <w:name w:val="CommentTok"/>
    <w:rsid w:val="00ED6CC6"/>
    <w:rPr>
      <w:i/>
      <w:color w:val="8F5902"/>
      <w:shd w:val="clear" w:color="auto" w:fill="F8F8F8"/>
    </w:rPr>
  </w:style>
  <w:style w:type="character" w:customStyle="1" w:styleId="DocumentationTok">
    <w:name w:val="DocumentationTok"/>
    <w:rsid w:val="00ED6CC6"/>
    <w:rPr>
      <w:b/>
      <w:i/>
      <w:color w:val="8F5902"/>
      <w:shd w:val="clear" w:color="auto" w:fill="F8F8F8"/>
    </w:rPr>
  </w:style>
  <w:style w:type="character" w:customStyle="1" w:styleId="AnnotationTok">
    <w:name w:val="AnnotationTok"/>
    <w:rsid w:val="00ED6CC6"/>
    <w:rPr>
      <w:b/>
      <w:i/>
      <w:color w:val="8F5902"/>
      <w:shd w:val="clear" w:color="auto" w:fill="F8F8F8"/>
    </w:rPr>
  </w:style>
  <w:style w:type="character" w:customStyle="1" w:styleId="CommentVarTok">
    <w:name w:val="CommentVarTok"/>
    <w:rsid w:val="00ED6CC6"/>
    <w:rPr>
      <w:b/>
      <w:i/>
      <w:color w:val="8F5902"/>
      <w:shd w:val="clear" w:color="auto" w:fill="F8F8F8"/>
    </w:rPr>
  </w:style>
  <w:style w:type="character" w:customStyle="1" w:styleId="OtherTok">
    <w:name w:val="OtherTok"/>
    <w:rsid w:val="00ED6CC6"/>
    <w:rPr>
      <w:color w:val="8F5902"/>
      <w:shd w:val="clear" w:color="auto" w:fill="F8F8F8"/>
    </w:rPr>
  </w:style>
  <w:style w:type="character" w:customStyle="1" w:styleId="FunctionTok">
    <w:name w:val="FunctionTok"/>
    <w:rsid w:val="00ED6CC6"/>
    <w:rPr>
      <w:color w:val="000000"/>
      <w:shd w:val="clear" w:color="auto" w:fill="F8F8F8"/>
    </w:rPr>
  </w:style>
  <w:style w:type="character" w:customStyle="1" w:styleId="VariableTok">
    <w:name w:val="VariableTok"/>
    <w:rsid w:val="00ED6CC6"/>
    <w:rPr>
      <w:color w:val="000000"/>
      <w:shd w:val="clear" w:color="auto" w:fill="F8F8F8"/>
    </w:rPr>
  </w:style>
  <w:style w:type="character" w:customStyle="1" w:styleId="ControlFlowTok">
    <w:name w:val="ControlFlowTok"/>
    <w:rsid w:val="00ED6CC6"/>
    <w:rPr>
      <w:b/>
      <w:color w:val="204A87"/>
      <w:shd w:val="clear" w:color="auto" w:fill="F8F8F8"/>
    </w:rPr>
  </w:style>
  <w:style w:type="character" w:customStyle="1" w:styleId="OperatorTok">
    <w:name w:val="OperatorTok"/>
    <w:rsid w:val="00ED6CC6"/>
    <w:rPr>
      <w:b/>
      <w:color w:val="CE5C00"/>
      <w:shd w:val="clear" w:color="auto" w:fill="F8F8F8"/>
    </w:rPr>
  </w:style>
  <w:style w:type="character" w:customStyle="1" w:styleId="BuiltInTok">
    <w:name w:val="BuiltInTok"/>
    <w:rsid w:val="00ED6CC6"/>
    <w:rPr>
      <w:shd w:val="clear" w:color="auto" w:fill="F8F8F8"/>
    </w:rPr>
  </w:style>
  <w:style w:type="character" w:customStyle="1" w:styleId="ExtensionTok">
    <w:name w:val="ExtensionTok"/>
    <w:rsid w:val="00ED6CC6"/>
    <w:rPr>
      <w:shd w:val="clear" w:color="auto" w:fill="F8F8F8"/>
    </w:rPr>
  </w:style>
  <w:style w:type="character" w:customStyle="1" w:styleId="PreprocessorTok">
    <w:name w:val="PreprocessorTok"/>
    <w:rsid w:val="00ED6CC6"/>
    <w:rPr>
      <w:i/>
      <w:color w:val="8F5902"/>
      <w:shd w:val="clear" w:color="auto" w:fill="F8F8F8"/>
    </w:rPr>
  </w:style>
  <w:style w:type="character" w:customStyle="1" w:styleId="AttributeTok">
    <w:name w:val="AttributeTok"/>
    <w:rsid w:val="00ED6CC6"/>
    <w:rPr>
      <w:color w:val="C4A000"/>
      <w:shd w:val="clear" w:color="auto" w:fill="F8F8F8"/>
    </w:rPr>
  </w:style>
  <w:style w:type="character" w:customStyle="1" w:styleId="RegionMarkerTok">
    <w:name w:val="RegionMarkerTok"/>
    <w:rsid w:val="00ED6CC6"/>
    <w:rPr>
      <w:shd w:val="clear" w:color="auto" w:fill="F8F8F8"/>
    </w:rPr>
  </w:style>
  <w:style w:type="character" w:customStyle="1" w:styleId="InformationTok">
    <w:name w:val="InformationTok"/>
    <w:rsid w:val="00ED6CC6"/>
    <w:rPr>
      <w:b/>
      <w:i/>
      <w:color w:val="8F5902"/>
      <w:shd w:val="clear" w:color="auto" w:fill="F8F8F8"/>
    </w:rPr>
  </w:style>
  <w:style w:type="character" w:customStyle="1" w:styleId="WarningTok">
    <w:name w:val="WarningTok"/>
    <w:rsid w:val="00ED6CC6"/>
    <w:rPr>
      <w:b/>
      <w:i/>
      <w:color w:val="8F5902"/>
      <w:shd w:val="clear" w:color="auto" w:fill="F8F8F8"/>
    </w:rPr>
  </w:style>
  <w:style w:type="character" w:customStyle="1" w:styleId="AlertTok">
    <w:name w:val="AlertTok"/>
    <w:rsid w:val="00ED6CC6"/>
    <w:rPr>
      <w:color w:val="EF2929"/>
      <w:shd w:val="clear" w:color="auto" w:fill="F8F8F8"/>
    </w:rPr>
  </w:style>
  <w:style w:type="character" w:customStyle="1" w:styleId="ErrorTok">
    <w:name w:val="ErrorTok"/>
    <w:rsid w:val="00ED6CC6"/>
    <w:rPr>
      <w:b/>
      <w:color w:val="A40000"/>
      <w:shd w:val="clear" w:color="auto" w:fill="F8F8F8"/>
    </w:rPr>
  </w:style>
  <w:style w:type="character" w:customStyle="1" w:styleId="NormalTok">
    <w:name w:val="NormalTok"/>
    <w:rsid w:val="00ED6CC6"/>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2819</Words>
  <Characters>16071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PhD thesis</vt:lpstr>
    </vt:vector>
  </TitlesOfParts>
  <Company>Háskóli Íslands</Company>
  <LinksUpToDate>false</LinksUpToDate>
  <CharactersWithSpaces>18853</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2018-11-04T11:15:00Z</dcterms:created>
  <dcterms:modified xsi:type="dcterms:W3CDTF">2018-11-04T11:15:00Z</dcterms:modified>
</cp:coreProperties>
</file>